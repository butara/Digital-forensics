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CD8" w:rsidRPr="00AF36F9" w:rsidRDefault="00C16CD8" w:rsidP="00C16CD8">
      <w:pPr>
        <w:pStyle w:val="NoSpacing"/>
        <w:jc w:val="center"/>
        <w:rPr>
          <w:rFonts w:eastAsiaTheme="majorEastAsia" w:cstheme="minorHAnsi"/>
          <w:caps/>
        </w:rPr>
      </w:pPr>
      <w:r w:rsidRPr="00AF36F9">
        <w:rPr>
          <w:rFonts w:eastAsiaTheme="majorEastAsia" w:cstheme="minorHAnsi"/>
          <w:caps/>
        </w:rPr>
        <w:t>UNIVERZA V LJUBLJANI</w:t>
      </w:r>
      <w:r w:rsidRPr="00AF36F9">
        <w:rPr>
          <w:rFonts w:eastAsiaTheme="majorEastAsia" w:cstheme="minorHAnsi"/>
          <w:caps/>
        </w:rPr>
        <w:br/>
        <w:t>FAKULTETA ZA RAČUNALNIŠTVO IN INFORMATIKO</w:t>
      </w: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eastAsiaTheme="majorEastAsia" w:cstheme="minorHAnsi"/>
          <w:caps/>
        </w:rPr>
      </w:pPr>
    </w:p>
    <w:p w:rsidR="00C16CD8" w:rsidRPr="00AF36F9" w:rsidRDefault="00C16CD8" w:rsidP="00C16CD8">
      <w:pPr>
        <w:pStyle w:val="NoSpacing"/>
        <w:jc w:val="center"/>
        <w:rPr>
          <w:rFonts w:cstheme="minorHAnsi"/>
          <w:sz w:val="28"/>
          <w:szCs w:val="28"/>
        </w:rPr>
      </w:pPr>
      <w:proofErr w:type="spellStart"/>
      <w:r w:rsidRPr="00AF36F9">
        <w:rPr>
          <w:rFonts w:cstheme="minorHAnsi"/>
          <w:sz w:val="28"/>
          <w:szCs w:val="28"/>
        </w:rPr>
        <w:t>Žiga</w:t>
      </w:r>
      <w:proofErr w:type="spellEnd"/>
      <w:r w:rsidRPr="00AF36F9">
        <w:rPr>
          <w:rFonts w:cstheme="minorHAnsi"/>
          <w:sz w:val="28"/>
          <w:szCs w:val="28"/>
        </w:rPr>
        <w:t xml:space="preserve"> </w:t>
      </w:r>
      <w:proofErr w:type="spellStart"/>
      <w:r w:rsidRPr="00AF36F9">
        <w:rPr>
          <w:rFonts w:cstheme="minorHAnsi"/>
          <w:sz w:val="28"/>
          <w:szCs w:val="28"/>
        </w:rPr>
        <w:t>Elsner</w:t>
      </w:r>
      <w:proofErr w:type="spellEnd"/>
      <w:r w:rsidRPr="00AF36F9">
        <w:rPr>
          <w:rFonts w:cstheme="minorHAnsi"/>
          <w:sz w:val="28"/>
          <w:szCs w:val="28"/>
        </w:rPr>
        <w:t xml:space="preserve">, </w:t>
      </w:r>
      <w:proofErr w:type="spellStart"/>
      <w:r w:rsidRPr="00AF36F9">
        <w:rPr>
          <w:rFonts w:cstheme="minorHAnsi"/>
          <w:sz w:val="28"/>
          <w:szCs w:val="28"/>
        </w:rPr>
        <w:t>Primož</w:t>
      </w:r>
      <w:proofErr w:type="spellEnd"/>
      <w:r w:rsidRPr="00AF36F9">
        <w:rPr>
          <w:rFonts w:cstheme="minorHAnsi"/>
          <w:sz w:val="28"/>
          <w:szCs w:val="28"/>
        </w:rPr>
        <w:t xml:space="preserve"> </w:t>
      </w:r>
      <w:proofErr w:type="spellStart"/>
      <w:r w:rsidRPr="00AF36F9">
        <w:rPr>
          <w:rFonts w:cstheme="minorHAnsi"/>
          <w:sz w:val="28"/>
          <w:szCs w:val="28"/>
        </w:rPr>
        <w:t>Bajželj</w:t>
      </w:r>
      <w:proofErr w:type="spellEnd"/>
      <w:r w:rsidRPr="00AF36F9">
        <w:rPr>
          <w:rFonts w:cstheme="minorHAnsi"/>
          <w:sz w:val="28"/>
          <w:szCs w:val="28"/>
        </w:rPr>
        <w:t xml:space="preserve">, </w:t>
      </w:r>
      <w:proofErr w:type="spellStart"/>
      <w:r w:rsidRPr="00AF36F9">
        <w:rPr>
          <w:rFonts w:cstheme="minorHAnsi"/>
          <w:sz w:val="28"/>
          <w:szCs w:val="28"/>
        </w:rPr>
        <w:t>Uroš</w:t>
      </w:r>
      <w:proofErr w:type="spellEnd"/>
      <w:r w:rsidRPr="00AF36F9">
        <w:rPr>
          <w:rFonts w:cstheme="minorHAnsi"/>
          <w:sz w:val="28"/>
          <w:szCs w:val="28"/>
        </w:rPr>
        <w:t xml:space="preserve"> </w:t>
      </w:r>
      <w:proofErr w:type="spellStart"/>
      <w:r w:rsidRPr="00AF36F9">
        <w:rPr>
          <w:rFonts w:cstheme="minorHAnsi"/>
          <w:sz w:val="28"/>
          <w:szCs w:val="28"/>
        </w:rPr>
        <w:t>Kastelic</w:t>
      </w:r>
      <w:proofErr w:type="spellEnd"/>
      <w:r w:rsidRPr="00AF36F9">
        <w:rPr>
          <w:rFonts w:cstheme="minorHAnsi"/>
          <w:sz w:val="28"/>
          <w:szCs w:val="28"/>
        </w:rPr>
        <w:t xml:space="preserve">, </w:t>
      </w:r>
      <w:proofErr w:type="spellStart"/>
      <w:r w:rsidRPr="00AF36F9">
        <w:rPr>
          <w:rFonts w:cstheme="minorHAnsi"/>
          <w:sz w:val="28"/>
          <w:szCs w:val="28"/>
        </w:rPr>
        <w:t>Željko</w:t>
      </w:r>
      <w:proofErr w:type="spellEnd"/>
      <w:r w:rsidRPr="00AF36F9">
        <w:rPr>
          <w:rFonts w:cstheme="minorHAnsi"/>
          <w:sz w:val="28"/>
          <w:szCs w:val="28"/>
        </w:rPr>
        <w:t xml:space="preserve"> </w:t>
      </w:r>
      <w:proofErr w:type="spellStart"/>
      <w:r w:rsidRPr="00AF36F9">
        <w:rPr>
          <w:rFonts w:cstheme="minorHAnsi"/>
          <w:sz w:val="28"/>
          <w:szCs w:val="28"/>
        </w:rPr>
        <w:t>Plesac</w:t>
      </w:r>
      <w:proofErr w:type="spellEnd"/>
      <w:r w:rsidRPr="00AF36F9">
        <w:rPr>
          <w:rFonts w:cstheme="minorHAnsi"/>
          <w:sz w:val="28"/>
          <w:szCs w:val="28"/>
        </w:rPr>
        <w:t xml:space="preserve">, Jan </w:t>
      </w:r>
      <w:proofErr w:type="spellStart"/>
      <w:r w:rsidRPr="00AF36F9">
        <w:rPr>
          <w:rFonts w:cstheme="minorHAnsi"/>
          <w:sz w:val="28"/>
          <w:szCs w:val="28"/>
        </w:rPr>
        <w:t>Varljen</w:t>
      </w:r>
      <w:proofErr w:type="spellEnd"/>
    </w:p>
    <w:p w:rsidR="00C16CD8" w:rsidRPr="00AF36F9" w:rsidRDefault="00C16CD8" w:rsidP="00C16CD8">
      <w:pPr>
        <w:pStyle w:val="NoSpacing"/>
        <w:jc w:val="center"/>
        <w:rPr>
          <w:rFonts w:cstheme="minorHAnsi"/>
        </w:rPr>
      </w:pPr>
    </w:p>
    <w:p w:rsidR="00C16CD8" w:rsidRPr="00AF36F9" w:rsidRDefault="00C16CD8" w:rsidP="00C16CD8">
      <w:pPr>
        <w:pStyle w:val="NoSpacing"/>
        <w:jc w:val="center"/>
        <w:rPr>
          <w:rFonts w:cstheme="minorHAnsi"/>
        </w:rPr>
      </w:pPr>
    </w:p>
    <w:p w:rsidR="007A497B" w:rsidRPr="00AF36F9" w:rsidRDefault="007A497B" w:rsidP="006B2A8F">
      <w:pPr>
        <w:jc w:val="center"/>
        <w:rPr>
          <w:rStyle w:val="Strong"/>
          <w:rFonts w:cstheme="minorHAnsi"/>
          <w:color w:val="281F18"/>
          <w:sz w:val="36"/>
          <w:szCs w:val="36"/>
          <w:shd w:val="clear" w:color="auto" w:fill="F8F8F8"/>
        </w:rPr>
      </w:pPr>
    </w:p>
    <w:p w:rsidR="00C16CD8" w:rsidRPr="00AF36F9" w:rsidRDefault="00C16CD8" w:rsidP="006B2A8F">
      <w:pPr>
        <w:jc w:val="center"/>
        <w:rPr>
          <w:rStyle w:val="Strong"/>
          <w:rFonts w:cstheme="minorHAnsi"/>
          <w:color w:val="281F18"/>
          <w:sz w:val="36"/>
          <w:szCs w:val="36"/>
          <w:shd w:val="clear" w:color="auto" w:fill="F8F8F8"/>
        </w:rPr>
      </w:pPr>
    </w:p>
    <w:p w:rsidR="00C16CD8" w:rsidRPr="00AF36F9" w:rsidRDefault="00C16CD8" w:rsidP="006B2A8F">
      <w:pPr>
        <w:jc w:val="center"/>
        <w:rPr>
          <w:rStyle w:val="Strong"/>
          <w:rFonts w:cstheme="minorHAnsi"/>
          <w:color w:val="281F18"/>
          <w:sz w:val="36"/>
          <w:szCs w:val="36"/>
          <w:shd w:val="clear" w:color="auto" w:fill="F8F8F8"/>
        </w:rPr>
      </w:pPr>
    </w:p>
    <w:p w:rsidR="00C16CD8" w:rsidRPr="00AF36F9" w:rsidRDefault="00C16CD8" w:rsidP="00C16CD8">
      <w:pPr>
        <w:jc w:val="center"/>
        <w:rPr>
          <w:rFonts w:cstheme="minorHAnsi"/>
          <w:color w:val="281F18"/>
          <w:sz w:val="20"/>
          <w:szCs w:val="20"/>
          <w:shd w:val="clear" w:color="auto" w:fill="F8F8F8"/>
        </w:rPr>
      </w:pPr>
      <w:r w:rsidRPr="00AF36F9">
        <w:rPr>
          <w:rStyle w:val="Strong"/>
          <w:rFonts w:cstheme="minorHAnsi"/>
          <w:color w:val="281F18"/>
          <w:sz w:val="36"/>
          <w:szCs w:val="36"/>
          <w:shd w:val="clear" w:color="auto" w:fill="F8F8F8"/>
        </w:rPr>
        <w:t>FORENZIČNA ANALIZA OPERACIJSKEGA SISTEMA LINUX</w:t>
      </w:r>
    </w:p>
    <w:p w:rsidR="00C16CD8" w:rsidRPr="00AF36F9" w:rsidRDefault="00C16CD8" w:rsidP="00C16CD8">
      <w:pPr>
        <w:jc w:val="center"/>
        <w:rPr>
          <w:rFonts w:cstheme="minorHAnsi"/>
          <w:shd w:val="clear" w:color="auto" w:fill="F8F8F8"/>
        </w:rPr>
      </w:pPr>
      <w:r w:rsidRPr="00AF36F9">
        <w:rPr>
          <w:rFonts w:cstheme="minorHAnsi"/>
          <w:shd w:val="clear" w:color="auto" w:fill="F8F8F8"/>
        </w:rPr>
        <w:t>Seminarska naloga</w:t>
      </w:r>
    </w:p>
    <w:p w:rsidR="00C16CD8" w:rsidRPr="00AF36F9" w:rsidRDefault="00C16CD8" w:rsidP="00C16CD8">
      <w:pPr>
        <w:jc w:val="center"/>
        <w:rPr>
          <w:rFonts w:cstheme="minorHAnsi"/>
          <w:shd w:val="clear" w:color="auto" w:fill="F8F8F8"/>
        </w:rPr>
      </w:pPr>
    </w:p>
    <w:p w:rsidR="00C16CD8" w:rsidRPr="00AF36F9" w:rsidRDefault="001E743F" w:rsidP="00C16CD8">
      <w:pPr>
        <w:jc w:val="center"/>
        <w:rPr>
          <w:rFonts w:cstheme="minorHAnsi"/>
          <w:shd w:val="clear" w:color="auto" w:fill="F8F8F8"/>
        </w:rPr>
      </w:pPr>
      <w:r w:rsidRPr="00AF36F9">
        <w:rPr>
          <w:rFonts w:cstheme="minorHAnsi"/>
          <w:shd w:val="clear" w:color="auto" w:fill="F8F8F8"/>
        </w:rPr>
        <w:t>Mentor: prof. dr. Andrej Brodnik</w:t>
      </w: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p>
    <w:p w:rsidR="00C16CD8" w:rsidRPr="00AF36F9" w:rsidRDefault="00C16CD8" w:rsidP="00C16CD8">
      <w:pPr>
        <w:jc w:val="center"/>
        <w:rPr>
          <w:rFonts w:cstheme="minorHAnsi"/>
          <w:shd w:val="clear" w:color="auto" w:fill="F8F8F8"/>
        </w:rPr>
      </w:pPr>
      <w:r w:rsidRPr="00AF36F9">
        <w:rPr>
          <w:rFonts w:cstheme="minorHAnsi"/>
          <w:shd w:val="clear" w:color="auto" w:fill="F8F8F8"/>
        </w:rPr>
        <w:t>Ljubljana</w:t>
      </w:r>
      <w:r w:rsidR="00AC5B07" w:rsidRPr="00AF36F9">
        <w:rPr>
          <w:rFonts w:cstheme="minorHAnsi"/>
          <w:shd w:val="clear" w:color="auto" w:fill="F8F8F8"/>
        </w:rPr>
        <w:t>,</w:t>
      </w:r>
      <w:r w:rsidRPr="00AF36F9">
        <w:rPr>
          <w:rFonts w:cstheme="minorHAnsi"/>
          <w:shd w:val="clear" w:color="auto" w:fill="F8F8F8"/>
        </w:rPr>
        <w:t xml:space="preserve"> 2012</w:t>
      </w:r>
      <w:r w:rsidR="00995AD2" w:rsidRPr="00AF36F9">
        <w:rPr>
          <w:rFonts w:cstheme="minorHAnsi"/>
          <w:shd w:val="clear" w:color="auto" w:fill="F8F8F8"/>
        </w:rPr>
        <w:br w:type="page"/>
      </w:r>
    </w:p>
    <w:sdt>
      <w:sdtPr>
        <w:rPr>
          <w:rFonts w:asciiTheme="minorHAnsi" w:eastAsiaTheme="minorHAnsi" w:hAnsiTheme="minorHAnsi" w:cstheme="minorHAnsi"/>
          <w:b w:val="0"/>
          <w:bCs w:val="0"/>
          <w:color w:val="auto"/>
          <w:sz w:val="22"/>
          <w:szCs w:val="22"/>
          <w:lang w:val="sl-SI" w:eastAsia="en-US"/>
        </w:rPr>
        <w:id w:val="1926919974"/>
        <w:docPartObj>
          <w:docPartGallery w:val="Table of Contents"/>
          <w:docPartUnique/>
        </w:docPartObj>
      </w:sdtPr>
      <w:sdtEndPr>
        <w:rPr>
          <w:noProof/>
        </w:rPr>
      </w:sdtEndPr>
      <w:sdtContent>
        <w:p w:rsidR="00762027" w:rsidRPr="00AF36F9" w:rsidRDefault="00762027">
          <w:pPr>
            <w:pStyle w:val="TOCHeading"/>
            <w:rPr>
              <w:rFonts w:asciiTheme="minorHAnsi" w:hAnsiTheme="minorHAnsi" w:cstheme="minorHAnsi"/>
            </w:rPr>
          </w:pPr>
          <w:r w:rsidRPr="00AF36F9">
            <w:rPr>
              <w:rFonts w:asciiTheme="minorHAnsi" w:hAnsiTheme="minorHAnsi" w:cstheme="minorHAnsi"/>
            </w:rPr>
            <w:t>Contents</w:t>
          </w:r>
        </w:p>
        <w:p w:rsidR="00A250EA" w:rsidRDefault="00762027">
          <w:pPr>
            <w:pStyle w:val="TOC1"/>
            <w:tabs>
              <w:tab w:val="right" w:leader="dot" w:pos="9062"/>
            </w:tabs>
            <w:rPr>
              <w:rFonts w:eastAsiaTheme="minorEastAsia"/>
              <w:noProof/>
              <w:lang w:eastAsia="sl-SI"/>
            </w:rPr>
          </w:pPr>
          <w:r w:rsidRPr="00AF36F9">
            <w:rPr>
              <w:rFonts w:cstheme="minorHAnsi"/>
            </w:rPr>
            <w:fldChar w:fldCharType="begin"/>
          </w:r>
          <w:r w:rsidRPr="00AF36F9">
            <w:rPr>
              <w:rFonts w:cstheme="minorHAnsi"/>
            </w:rPr>
            <w:instrText xml:space="preserve"> TOC \o "1-3" \h \z \u </w:instrText>
          </w:r>
          <w:r w:rsidRPr="00AF36F9">
            <w:rPr>
              <w:rFonts w:cstheme="minorHAnsi"/>
            </w:rPr>
            <w:fldChar w:fldCharType="separate"/>
          </w:r>
          <w:hyperlink w:anchor="_Toc325127683" w:history="1">
            <w:r w:rsidR="00A250EA" w:rsidRPr="00593E6C">
              <w:rPr>
                <w:rStyle w:val="Hyperlink"/>
                <w:rFonts w:cstheme="minorHAnsi"/>
                <w:noProof/>
                <w:shd w:val="clear" w:color="auto" w:fill="F8F8F8"/>
              </w:rPr>
              <w:t>Povzetek:</w:t>
            </w:r>
            <w:r w:rsidR="00A250EA">
              <w:rPr>
                <w:noProof/>
                <w:webHidden/>
              </w:rPr>
              <w:tab/>
            </w:r>
            <w:r w:rsidR="00A250EA">
              <w:rPr>
                <w:noProof/>
                <w:webHidden/>
              </w:rPr>
              <w:fldChar w:fldCharType="begin"/>
            </w:r>
            <w:r w:rsidR="00A250EA">
              <w:rPr>
                <w:noProof/>
                <w:webHidden/>
              </w:rPr>
              <w:instrText xml:space="preserve"> PAGEREF _Toc325127683 \h </w:instrText>
            </w:r>
            <w:r w:rsidR="00A250EA">
              <w:rPr>
                <w:noProof/>
                <w:webHidden/>
              </w:rPr>
            </w:r>
            <w:r w:rsidR="00A250EA">
              <w:rPr>
                <w:noProof/>
                <w:webHidden/>
              </w:rPr>
              <w:fldChar w:fldCharType="separate"/>
            </w:r>
            <w:r w:rsidR="00A250EA">
              <w:rPr>
                <w:noProof/>
                <w:webHidden/>
              </w:rPr>
              <w:t>3</w:t>
            </w:r>
            <w:r w:rsidR="00A250EA">
              <w:rPr>
                <w:noProof/>
                <w:webHidden/>
              </w:rPr>
              <w:fldChar w:fldCharType="end"/>
            </w:r>
          </w:hyperlink>
        </w:p>
        <w:p w:rsidR="00A250EA" w:rsidRDefault="00A250EA">
          <w:pPr>
            <w:pStyle w:val="TOC1"/>
            <w:tabs>
              <w:tab w:val="right" w:leader="dot" w:pos="9062"/>
            </w:tabs>
            <w:rPr>
              <w:rFonts w:eastAsiaTheme="minorEastAsia"/>
              <w:noProof/>
              <w:lang w:eastAsia="sl-SI"/>
            </w:rPr>
          </w:pPr>
          <w:hyperlink w:anchor="_Toc325127684" w:history="1">
            <w:r w:rsidRPr="00593E6C">
              <w:rPr>
                <w:rStyle w:val="Hyperlink"/>
                <w:rFonts w:cstheme="minorHAnsi"/>
                <w:noProof/>
                <w:shd w:val="clear" w:color="auto" w:fill="F8F8F8"/>
              </w:rPr>
              <w:t>Abstract:</w:t>
            </w:r>
            <w:r>
              <w:rPr>
                <w:noProof/>
                <w:webHidden/>
              </w:rPr>
              <w:tab/>
            </w:r>
            <w:r>
              <w:rPr>
                <w:noProof/>
                <w:webHidden/>
              </w:rPr>
              <w:fldChar w:fldCharType="begin"/>
            </w:r>
            <w:r>
              <w:rPr>
                <w:noProof/>
                <w:webHidden/>
              </w:rPr>
              <w:instrText xml:space="preserve"> PAGEREF _Toc325127684 \h </w:instrText>
            </w:r>
            <w:r>
              <w:rPr>
                <w:noProof/>
                <w:webHidden/>
              </w:rPr>
            </w:r>
            <w:r>
              <w:rPr>
                <w:noProof/>
                <w:webHidden/>
              </w:rPr>
              <w:fldChar w:fldCharType="separate"/>
            </w:r>
            <w:r>
              <w:rPr>
                <w:noProof/>
                <w:webHidden/>
              </w:rPr>
              <w:t>3</w:t>
            </w:r>
            <w:r>
              <w:rPr>
                <w:noProof/>
                <w:webHidden/>
              </w:rPr>
              <w:fldChar w:fldCharType="end"/>
            </w:r>
          </w:hyperlink>
        </w:p>
        <w:p w:rsidR="00A250EA" w:rsidRDefault="00A250EA">
          <w:pPr>
            <w:pStyle w:val="TOC1"/>
            <w:tabs>
              <w:tab w:val="right" w:leader="dot" w:pos="9062"/>
            </w:tabs>
            <w:rPr>
              <w:rFonts w:eastAsiaTheme="minorEastAsia"/>
              <w:noProof/>
              <w:lang w:eastAsia="sl-SI"/>
            </w:rPr>
          </w:pPr>
          <w:hyperlink w:anchor="_Toc325127685" w:history="1">
            <w:r w:rsidRPr="00593E6C">
              <w:rPr>
                <w:rStyle w:val="Hyperlink"/>
                <w:rFonts w:cstheme="minorHAnsi"/>
                <w:noProof/>
              </w:rPr>
              <w:t>Uvod v forenzično analizo</w:t>
            </w:r>
            <w:r>
              <w:rPr>
                <w:noProof/>
                <w:webHidden/>
              </w:rPr>
              <w:tab/>
            </w:r>
            <w:r>
              <w:rPr>
                <w:noProof/>
                <w:webHidden/>
              </w:rPr>
              <w:fldChar w:fldCharType="begin"/>
            </w:r>
            <w:r>
              <w:rPr>
                <w:noProof/>
                <w:webHidden/>
              </w:rPr>
              <w:instrText xml:space="preserve"> PAGEREF _Toc325127685 \h </w:instrText>
            </w:r>
            <w:r>
              <w:rPr>
                <w:noProof/>
                <w:webHidden/>
              </w:rPr>
            </w:r>
            <w:r>
              <w:rPr>
                <w:noProof/>
                <w:webHidden/>
              </w:rPr>
              <w:fldChar w:fldCharType="separate"/>
            </w:r>
            <w:r>
              <w:rPr>
                <w:noProof/>
                <w:webHidden/>
              </w:rPr>
              <w:t>4</w:t>
            </w:r>
            <w:r>
              <w:rPr>
                <w:noProof/>
                <w:webHidden/>
              </w:rPr>
              <w:fldChar w:fldCharType="end"/>
            </w:r>
          </w:hyperlink>
        </w:p>
        <w:p w:rsidR="00A250EA" w:rsidRDefault="00A250EA">
          <w:pPr>
            <w:pStyle w:val="TOC1"/>
            <w:tabs>
              <w:tab w:val="right" w:leader="dot" w:pos="9062"/>
            </w:tabs>
            <w:rPr>
              <w:rFonts w:eastAsiaTheme="minorEastAsia"/>
              <w:noProof/>
              <w:lang w:eastAsia="sl-SI"/>
            </w:rPr>
          </w:pPr>
          <w:hyperlink w:anchor="_Toc325127686" w:history="1">
            <w:r w:rsidRPr="00593E6C">
              <w:rPr>
                <w:rStyle w:val="Hyperlink"/>
                <w:rFonts w:cstheme="minorHAnsi"/>
                <w:noProof/>
              </w:rPr>
              <w:t>Priprava na analizo</w:t>
            </w:r>
            <w:r>
              <w:rPr>
                <w:noProof/>
                <w:webHidden/>
              </w:rPr>
              <w:tab/>
            </w:r>
            <w:r>
              <w:rPr>
                <w:noProof/>
                <w:webHidden/>
              </w:rPr>
              <w:fldChar w:fldCharType="begin"/>
            </w:r>
            <w:r>
              <w:rPr>
                <w:noProof/>
                <w:webHidden/>
              </w:rPr>
              <w:instrText xml:space="preserve"> PAGEREF _Toc325127686 \h </w:instrText>
            </w:r>
            <w:r>
              <w:rPr>
                <w:noProof/>
                <w:webHidden/>
              </w:rPr>
            </w:r>
            <w:r>
              <w:rPr>
                <w:noProof/>
                <w:webHidden/>
              </w:rPr>
              <w:fldChar w:fldCharType="separate"/>
            </w:r>
            <w:r>
              <w:rPr>
                <w:noProof/>
                <w:webHidden/>
              </w:rPr>
              <w:t>5</w:t>
            </w:r>
            <w:r>
              <w:rPr>
                <w:noProof/>
                <w:webHidden/>
              </w:rPr>
              <w:fldChar w:fldCharType="end"/>
            </w:r>
          </w:hyperlink>
        </w:p>
        <w:p w:rsidR="00A250EA" w:rsidRDefault="00A250EA">
          <w:pPr>
            <w:pStyle w:val="TOC1"/>
            <w:tabs>
              <w:tab w:val="right" w:leader="dot" w:pos="9062"/>
            </w:tabs>
            <w:rPr>
              <w:rFonts w:eastAsiaTheme="minorEastAsia"/>
              <w:noProof/>
              <w:lang w:eastAsia="sl-SI"/>
            </w:rPr>
          </w:pPr>
          <w:hyperlink w:anchor="_Toc325127687" w:history="1">
            <w:r w:rsidRPr="00593E6C">
              <w:rPr>
                <w:rStyle w:val="Hyperlink"/>
                <w:rFonts w:cstheme="minorHAnsi"/>
                <w:noProof/>
              </w:rPr>
              <w:t>Forenzično preiskovanje diska</w:t>
            </w:r>
            <w:r>
              <w:rPr>
                <w:noProof/>
                <w:webHidden/>
              </w:rPr>
              <w:tab/>
            </w:r>
            <w:r>
              <w:rPr>
                <w:noProof/>
                <w:webHidden/>
              </w:rPr>
              <w:fldChar w:fldCharType="begin"/>
            </w:r>
            <w:r>
              <w:rPr>
                <w:noProof/>
                <w:webHidden/>
              </w:rPr>
              <w:instrText xml:space="preserve"> PAGEREF _Toc325127687 \h </w:instrText>
            </w:r>
            <w:r>
              <w:rPr>
                <w:noProof/>
                <w:webHidden/>
              </w:rPr>
            </w:r>
            <w:r>
              <w:rPr>
                <w:noProof/>
                <w:webHidden/>
              </w:rPr>
              <w:fldChar w:fldCharType="separate"/>
            </w:r>
            <w:r>
              <w:rPr>
                <w:noProof/>
                <w:webHidden/>
              </w:rPr>
              <w:t>6</w:t>
            </w:r>
            <w:r>
              <w:rPr>
                <w:noProof/>
                <w:webHidden/>
              </w:rPr>
              <w:fldChar w:fldCharType="end"/>
            </w:r>
          </w:hyperlink>
        </w:p>
        <w:p w:rsidR="00A250EA" w:rsidRDefault="00A250EA">
          <w:pPr>
            <w:pStyle w:val="TOC2"/>
            <w:tabs>
              <w:tab w:val="right" w:leader="dot" w:pos="9062"/>
            </w:tabs>
            <w:rPr>
              <w:rFonts w:eastAsiaTheme="minorEastAsia"/>
              <w:noProof/>
              <w:lang w:eastAsia="sl-SI"/>
            </w:rPr>
          </w:pPr>
          <w:hyperlink w:anchor="_Toc325127688" w:history="1">
            <w:r w:rsidRPr="00593E6C">
              <w:rPr>
                <w:rStyle w:val="Hyperlink"/>
                <w:rFonts w:cstheme="minorHAnsi"/>
                <w:noProof/>
              </w:rPr>
              <w:t>Pridobivanje zbrisanih podatkov</w:t>
            </w:r>
            <w:r>
              <w:rPr>
                <w:noProof/>
                <w:webHidden/>
              </w:rPr>
              <w:tab/>
            </w:r>
            <w:r>
              <w:rPr>
                <w:noProof/>
                <w:webHidden/>
              </w:rPr>
              <w:fldChar w:fldCharType="begin"/>
            </w:r>
            <w:r>
              <w:rPr>
                <w:noProof/>
                <w:webHidden/>
              </w:rPr>
              <w:instrText xml:space="preserve"> PAGEREF _Toc325127688 \h </w:instrText>
            </w:r>
            <w:r>
              <w:rPr>
                <w:noProof/>
                <w:webHidden/>
              </w:rPr>
            </w:r>
            <w:r>
              <w:rPr>
                <w:noProof/>
                <w:webHidden/>
              </w:rPr>
              <w:fldChar w:fldCharType="separate"/>
            </w:r>
            <w:r>
              <w:rPr>
                <w:noProof/>
                <w:webHidden/>
              </w:rPr>
              <w:t>7</w:t>
            </w:r>
            <w:r>
              <w:rPr>
                <w:noProof/>
                <w:webHidden/>
              </w:rPr>
              <w:fldChar w:fldCharType="end"/>
            </w:r>
          </w:hyperlink>
        </w:p>
        <w:p w:rsidR="00A250EA" w:rsidRDefault="00A250EA">
          <w:pPr>
            <w:pStyle w:val="TOC2"/>
            <w:tabs>
              <w:tab w:val="right" w:leader="dot" w:pos="9062"/>
            </w:tabs>
            <w:rPr>
              <w:rFonts w:eastAsiaTheme="minorEastAsia"/>
              <w:noProof/>
              <w:lang w:eastAsia="sl-SI"/>
            </w:rPr>
          </w:pPr>
          <w:hyperlink w:anchor="_Toc325127689" w:history="1">
            <w:r w:rsidRPr="00593E6C">
              <w:rPr>
                <w:rStyle w:val="Hyperlink"/>
                <w:rFonts w:cstheme="minorHAnsi"/>
                <w:noProof/>
              </w:rPr>
              <w:t>Skrivanje podatkov</w:t>
            </w:r>
            <w:r>
              <w:rPr>
                <w:noProof/>
                <w:webHidden/>
              </w:rPr>
              <w:tab/>
            </w:r>
            <w:r>
              <w:rPr>
                <w:noProof/>
                <w:webHidden/>
              </w:rPr>
              <w:fldChar w:fldCharType="begin"/>
            </w:r>
            <w:r>
              <w:rPr>
                <w:noProof/>
                <w:webHidden/>
              </w:rPr>
              <w:instrText xml:space="preserve"> PAGEREF _Toc325127689 \h </w:instrText>
            </w:r>
            <w:r>
              <w:rPr>
                <w:noProof/>
                <w:webHidden/>
              </w:rPr>
            </w:r>
            <w:r>
              <w:rPr>
                <w:noProof/>
                <w:webHidden/>
              </w:rPr>
              <w:fldChar w:fldCharType="separate"/>
            </w:r>
            <w:r>
              <w:rPr>
                <w:noProof/>
                <w:webHidden/>
              </w:rPr>
              <w:t>9</w:t>
            </w:r>
            <w:r>
              <w:rPr>
                <w:noProof/>
                <w:webHidden/>
              </w:rPr>
              <w:fldChar w:fldCharType="end"/>
            </w:r>
          </w:hyperlink>
        </w:p>
        <w:p w:rsidR="00A250EA" w:rsidRDefault="00A250EA">
          <w:pPr>
            <w:pStyle w:val="TOC2"/>
            <w:tabs>
              <w:tab w:val="right" w:leader="dot" w:pos="9062"/>
            </w:tabs>
            <w:rPr>
              <w:rFonts w:eastAsiaTheme="minorEastAsia"/>
              <w:noProof/>
              <w:lang w:eastAsia="sl-SI"/>
            </w:rPr>
          </w:pPr>
          <w:hyperlink w:anchor="_Toc325127690" w:history="1">
            <w:r w:rsidRPr="00593E6C">
              <w:rPr>
                <w:rStyle w:val="Hyperlink"/>
                <w:rFonts w:cstheme="minorHAnsi"/>
                <w:noProof/>
              </w:rPr>
              <w:t>Časovni žigi (timestamps) v Linux sistemih</w:t>
            </w:r>
            <w:r>
              <w:rPr>
                <w:noProof/>
                <w:webHidden/>
              </w:rPr>
              <w:tab/>
            </w:r>
            <w:r>
              <w:rPr>
                <w:noProof/>
                <w:webHidden/>
              </w:rPr>
              <w:fldChar w:fldCharType="begin"/>
            </w:r>
            <w:r>
              <w:rPr>
                <w:noProof/>
                <w:webHidden/>
              </w:rPr>
              <w:instrText xml:space="preserve"> PAGEREF _Toc325127690 \h </w:instrText>
            </w:r>
            <w:r>
              <w:rPr>
                <w:noProof/>
                <w:webHidden/>
              </w:rPr>
            </w:r>
            <w:r>
              <w:rPr>
                <w:noProof/>
                <w:webHidden/>
              </w:rPr>
              <w:fldChar w:fldCharType="separate"/>
            </w:r>
            <w:r>
              <w:rPr>
                <w:noProof/>
                <w:webHidden/>
              </w:rPr>
              <w:t>11</w:t>
            </w:r>
            <w:r>
              <w:rPr>
                <w:noProof/>
                <w:webHidden/>
              </w:rPr>
              <w:fldChar w:fldCharType="end"/>
            </w:r>
          </w:hyperlink>
        </w:p>
        <w:p w:rsidR="00A250EA" w:rsidRDefault="00A250EA">
          <w:pPr>
            <w:pStyle w:val="TOC2"/>
            <w:tabs>
              <w:tab w:val="right" w:leader="dot" w:pos="9062"/>
            </w:tabs>
            <w:rPr>
              <w:rFonts w:eastAsiaTheme="minorEastAsia"/>
              <w:noProof/>
              <w:lang w:eastAsia="sl-SI"/>
            </w:rPr>
          </w:pPr>
          <w:hyperlink w:anchor="_Toc325127691" w:history="1">
            <w:r w:rsidRPr="00593E6C">
              <w:rPr>
                <w:rStyle w:val="Hyperlink"/>
                <w:rFonts w:cstheme="minorHAnsi"/>
                <w:noProof/>
              </w:rPr>
              <w:t>Dnevniške datoteke v Linux</w:t>
            </w:r>
            <w:r>
              <w:rPr>
                <w:noProof/>
                <w:webHidden/>
              </w:rPr>
              <w:tab/>
            </w:r>
            <w:r>
              <w:rPr>
                <w:noProof/>
                <w:webHidden/>
              </w:rPr>
              <w:fldChar w:fldCharType="begin"/>
            </w:r>
            <w:r>
              <w:rPr>
                <w:noProof/>
                <w:webHidden/>
              </w:rPr>
              <w:instrText xml:space="preserve"> PAGEREF _Toc325127691 \h </w:instrText>
            </w:r>
            <w:r>
              <w:rPr>
                <w:noProof/>
                <w:webHidden/>
              </w:rPr>
            </w:r>
            <w:r>
              <w:rPr>
                <w:noProof/>
                <w:webHidden/>
              </w:rPr>
              <w:fldChar w:fldCharType="separate"/>
            </w:r>
            <w:r>
              <w:rPr>
                <w:noProof/>
                <w:webHidden/>
              </w:rPr>
              <w:t>12</w:t>
            </w:r>
            <w:r>
              <w:rPr>
                <w:noProof/>
                <w:webHidden/>
              </w:rPr>
              <w:fldChar w:fldCharType="end"/>
            </w:r>
          </w:hyperlink>
        </w:p>
        <w:p w:rsidR="00A250EA" w:rsidRDefault="00A250EA">
          <w:pPr>
            <w:pStyle w:val="TOC2"/>
            <w:tabs>
              <w:tab w:val="right" w:leader="dot" w:pos="9062"/>
            </w:tabs>
            <w:rPr>
              <w:rFonts w:eastAsiaTheme="minorEastAsia"/>
              <w:noProof/>
              <w:lang w:eastAsia="sl-SI"/>
            </w:rPr>
          </w:pPr>
          <w:hyperlink w:anchor="_Toc325127692" w:history="1">
            <w:r w:rsidRPr="00593E6C">
              <w:rPr>
                <w:rStyle w:val="Hyperlink"/>
                <w:rFonts w:cstheme="minorHAnsi"/>
                <w:noProof/>
              </w:rPr>
              <w:t>Disk zaščiten z gesli in enkripcijo</w:t>
            </w:r>
            <w:r>
              <w:rPr>
                <w:noProof/>
                <w:webHidden/>
              </w:rPr>
              <w:tab/>
            </w:r>
            <w:r>
              <w:rPr>
                <w:noProof/>
                <w:webHidden/>
              </w:rPr>
              <w:fldChar w:fldCharType="begin"/>
            </w:r>
            <w:r>
              <w:rPr>
                <w:noProof/>
                <w:webHidden/>
              </w:rPr>
              <w:instrText xml:space="preserve"> PAGEREF _Toc325127692 \h </w:instrText>
            </w:r>
            <w:r>
              <w:rPr>
                <w:noProof/>
                <w:webHidden/>
              </w:rPr>
            </w:r>
            <w:r>
              <w:rPr>
                <w:noProof/>
                <w:webHidden/>
              </w:rPr>
              <w:fldChar w:fldCharType="separate"/>
            </w:r>
            <w:r>
              <w:rPr>
                <w:noProof/>
                <w:webHidden/>
              </w:rPr>
              <w:t>12</w:t>
            </w:r>
            <w:r>
              <w:rPr>
                <w:noProof/>
                <w:webHidden/>
              </w:rPr>
              <w:fldChar w:fldCharType="end"/>
            </w:r>
          </w:hyperlink>
        </w:p>
        <w:p w:rsidR="00A250EA" w:rsidRDefault="00A250EA">
          <w:pPr>
            <w:pStyle w:val="TOC2"/>
            <w:tabs>
              <w:tab w:val="right" w:leader="dot" w:pos="9062"/>
            </w:tabs>
            <w:rPr>
              <w:rFonts w:eastAsiaTheme="minorEastAsia"/>
              <w:noProof/>
              <w:lang w:eastAsia="sl-SI"/>
            </w:rPr>
          </w:pPr>
          <w:hyperlink w:anchor="_Toc325127693" w:history="1">
            <w:r w:rsidRPr="00593E6C">
              <w:rPr>
                <w:rStyle w:val="Hyperlink"/>
                <w:rFonts w:cstheme="minorHAnsi"/>
                <w:noProof/>
              </w:rPr>
              <w:t>Primer raziskave diska</w:t>
            </w:r>
            <w:r>
              <w:rPr>
                <w:noProof/>
                <w:webHidden/>
              </w:rPr>
              <w:tab/>
            </w:r>
            <w:r>
              <w:rPr>
                <w:noProof/>
                <w:webHidden/>
              </w:rPr>
              <w:fldChar w:fldCharType="begin"/>
            </w:r>
            <w:r>
              <w:rPr>
                <w:noProof/>
                <w:webHidden/>
              </w:rPr>
              <w:instrText xml:space="preserve"> PAGEREF _Toc325127693 \h </w:instrText>
            </w:r>
            <w:r>
              <w:rPr>
                <w:noProof/>
                <w:webHidden/>
              </w:rPr>
            </w:r>
            <w:r>
              <w:rPr>
                <w:noProof/>
                <w:webHidden/>
              </w:rPr>
              <w:fldChar w:fldCharType="separate"/>
            </w:r>
            <w:r>
              <w:rPr>
                <w:noProof/>
                <w:webHidden/>
              </w:rPr>
              <w:t>13</w:t>
            </w:r>
            <w:r>
              <w:rPr>
                <w:noProof/>
                <w:webHidden/>
              </w:rPr>
              <w:fldChar w:fldCharType="end"/>
            </w:r>
          </w:hyperlink>
        </w:p>
        <w:p w:rsidR="00A250EA" w:rsidRDefault="00A250EA">
          <w:pPr>
            <w:pStyle w:val="TOC1"/>
            <w:tabs>
              <w:tab w:val="right" w:leader="dot" w:pos="9062"/>
            </w:tabs>
            <w:rPr>
              <w:rFonts w:eastAsiaTheme="minorEastAsia"/>
              <w:noProof/>
              <w:lang w:eastAsia="sl-SI"/>
            </w:rPr>
          </w:pPr>
          <w:hyperlink w:anchor="_Toc325127694" w:history="1">
            <w:r w:rsidRPr="00593E6C">
              <w:rPr>
                <w:rStyle w:val="Hyperlink"/>
                <w:rFonts w:cstheme="minorHAnsi"/>
                <w:noProof/>
              </w:rPr>
              <w:t>Forenzična analiza omrežja</w:t>
            </w:r>
            <w:r>
              <w:rPr>
                <w:noProof/>
                <w:webHidden/>
              </w:rPr>
              <w:tab/>
            </w:r>
            <w:r>
              <w:rPr>
                <w:noProof/>
                <w:webHidden/>
              </w:rPr>
              <w:fldChar w:fldCharType="begin"/>
            </w:r>
            <w:r>
              <w:rPr>
                <w:noProof/>
                <w:webHidden/>
              </w:rPr>
              <w:instrText xml:space="preserve"> PAGEREF _Toc325127694 \h </w:instrText>
            </w:r>
            <w:r>
              <w:rPr>
                <w:noProof/>
                <w:webHidden/>
              </w:rPr>
            </w:r>
            <w:r>
              <w:rPr>
                <w:noProof/>
                <w:webHidden/>
              </w:rPr>
              <w:fldChar w:fldCharType="separate"/>
            </w:r>
            <w:r>
              <w:rPr>
                <w:noProof/>
                <w:webHidden/>
              </w:rPr>
              <w:t>21</w:t>
            </w:r>
            <w:r>
              <w:rPr>
                <w:noProof/>
                <w:webHidden/>
              </w:rPr>
              <w:fldChar w:fldCharType="end"/>
            </w:r>
          </w:hyperlink>
        </w:p>
        <w:p w:rsidR="00A250EA" w:rsidRDefault="00A250EA">
          <w:pPr>
            <w:pStyle w:val="TOC2"/>
            <w:tabs>
              <w:tab w:val="right" w:leader="dot" w:pos="9062"/>
            </w:tabs>
            <w:rPr>
              <w:rFonts w:eastAsiaTheme="minorEastAsia"/>
              <w:noProof/>
              <w:lang w:eastAsia="sl-SI"/>
            </w:rPr>
          </w:pPr>
          <w:hyperlink w:anchor="_Toc325127695" w:history="1">
            <w:r w:rsidRPr="00593E6C">
              <w:rPr>
                <w:rStyle w:val="Hyperlink"/>
                <w:rFonts w:cstheme="minorHAnsi"/>
                <w:noProof/>
              </w:rPr>
              <w:t>Digitalni dokazi na TCP/IP plasteh</w:t>
            </w:r>
            <w:r>
              <w:rPr>
                <w:noProof/>
                <w:webHidden/>
              </w:rPr>
              <w:tab/>
            </w:r>
            <w:r>
              <w:rPr>
                <w:noProof/>
                <w:webHidden/>
              </w:rPr>
              <w:fldChar w:fldCharType="begin"/>
            </w:r>
            <w:r>
              <w:rPr>
                <w:noProof/>
                <w:webHidden/>
              </w:rPr>
              <w:instrText xml:space="preserve"> PAGEREF _Toc325127695 \h </w:instrText>
            </w:r>
            <w:r>
              <w:rPr>
                <w:noProof/>
                <w:webHidden/>
              </w:rPr>
            </w:r>
            <w:r>
              <w:rPr>
                <w:noProof/>
                <w:webHidden/>
              </w:rPr>
              <w:fldChar w:fldCharType="separate"/>
            </w:r>
            <w:r>
              <w:rPr>
                <w:noProof/>
                <w:webHidden/>
              </w:rPr>
              <w:t>21</w:t>
            </w:r>
            <w:r>
              <w:rPr>
                <w:noProof/>
                <w:webHidden/>
              </w:rPr>
              <w:fldChar w:fldCharType="end"/>
            </w:r>
          </w:hyperlink>
        </w:p>
        <w:p w:rsidR="00A250EA" w:rsidRDefault="00A250EA">
          <w:pPr>
            <w:pStyle w:val="TOC3"/>
            <w:tabs>
              <w:tab w:val="right" w:leader="dot" w:pos="9062"/>
            </w:tabs>
            <w:rPr>
              <w:rFonts w:eastAsiaTheme="minorEastAsia"/>
              <w:noProof/>
              <w:lang w:eastAsia="sl-SI"/>
            </w:rPr>
          </w:pPr>
          <w:hyperlink w:anchor="_Toc325127696" w:history="1">
            <w:r w:rsidRPr="00593E6C">
              <w:rPr>
                <w:rStyle w:val="Hyperlink"/>
                <w:rFonts w:cstheme="minorHAnsi"/>
                <w:noProof/>
              </w:rPr>
              <w:t>Fizična/povezavna plast</w:t>
            </w:r>
            <w:r>
              <w:rPr>
                <w:noProof/>
                <w:webHidden/>
              </w:rPr>
              <w:tab/>
            </w:r>
            <w:r>
              <w:rPr>
                <w:noProof/>
                <w:webHidden/>
              </w:rPr>
              <w:fldChar w:fldCharType="begin"/>
            </w:r>
            <w:r>
              <w:rPr>
                <w:noProof/>
                <w:webHidden/>
              </w:rPr>
              <w:instrText xml:space="preserve"> PAGEREF _Toc325127696 \h </w:instrText>
            </w:r>
            <w:r>
              <w:rPr>
                <w:noProof/>
                <w:webHidden/>
              </w:rPr>
            </w:r>
            <w:r>
              <w:rPr>
                <w:noProof/>
                <w:webHidden/>
              </w:rPr>
              <w:fldChar w:fldCharType="separate"/>
            </w:r>
            <w:r>
              <w:rPr>
                <w:noProof/>
                <w:webHidden/>
              </w:rPr>
              <w:t>22</w:t>
            </w:r>
            <w:r>
              <w:rPr>
                <w:noProof/>
                <w:webHidden/>
              </w:rPr>
              <w:fldChar w:fldCharType="end"/>
            </w:r>
          </w:hyperlink>
        </w:p>
        <w:p w:rsidR="00A250EA" w:rsidRDefault="00A250EA">
          <w:pPr>
            <w:pStyle w:val="TOC3"/>
            <w:tabs>
              <w:tab w:val="right" w:leader="dot" w:pos="9062"/>
            </w:tabs>
            <w:rPr>
              <w:rFonts w:eastAsiaTheme="minorEastAsia"/>
              <w:noProof/>
              <w:lang w:eastAsia="sl-SI"/>
            </w:rPr>
          </w:pPr>
          <w:hyperlink w:anchor="_Toc325127697" w:history="1">
            <w:r w:rsidRPr="00593E6C">
              <w:rPr>
                <w:rStyle w:val="Hyperlink"/>
                <w:rFonts w:cstheme="minorHAnsi"/>
                <w:noProof/>
              </w:rPr>
              <w:t>Omrežna in transportna plast</w:t>
            </w:r>
            <w:r>
              <w:rPr>
                <w:noProof/>
                <w:webHidden/>
              </w:rPr>
              <w:tab/>
            </w:r>
            <w:r>
              <w:rPr>
                <w:noProof/>
                <w:webHidden/>
              </w:rPr>
              <w:fldChar w:fldCharType="begin"/>
            </w:r>
            <w:r>
              <w:rPr>
                <w:noProof/>
                <w:webHidden/>
              </w:rPr>
              <w:instrText xml:space="preserve"> PAGEREF _Toc325127697 \h </w:instrText>
            </w:r>
            <w:r>
              <w:rPr>
                <w:noProof/>
                <w:webHidden/>
              </w:rPr>
            </w:r>
            <w:r>
              <w:rPr>
                <w:noProof/>
                <w:webHidden/>
              </w:rPr>
              <w:fldChar w:fldCharType="separate"/>
            </w:r>
            <w:r>
              <w:rPr>
                <w:noProof/>
                <w:webHidden/>
              </w:rPr>
              <w:t>22</w:t>
            </w:r>
            <w:r>
              <w:rPr>
                <w:noProof/>
                <w:webHidden/>
              </w:rPr>
              <w:fldChar w:fldCharType="end"/>
            </w:r>
          </w:hyperlink>
        </w:p>
        <w:p w:rsidR="00A250EA" w:rsidRDefault="00A250EA">
          <w:pPr>
            <w:pStyle w:val="TOC3"/>
            <w:tabs>
              <w:tab w:val="right" w:leader="dot" w:pos="9062"/>
            </w:tabs>
            <w:rPr>
              <w:rFonts w:eastAsiaTheme="minorEastAsia"/>
              <w:noProof/>
              <w:lang w:eastAsia="sl-SI"/>
            </w:rPr>
          </w:pPr>
          <w:hyperlink w:anchor="_Toc325127698" w:history="1">
            <w:r w:rsidRPr="00593E6C">
              <w:rPr>
                <w:rStyle w:val="Hyperlink"/>
                <w:rFonts w:cstheme="minorHAnsi"/>
                <w:noProof/>
              </w:rPr>
              <w:t>Aplikacijska plast</w:t>
            </w:r>
            <w:r>
              <w:rPr>
                <w:noProof/>
                <w:webHidden/>
              </w:rPr>
              <w:tab/>
            </w:r>
            <w:r>
              <w:rPr>
                <w:noProof/>
                <w:webHidden/>
              </w:rPr>
              <w:fldChar w:fldCharType="begin"/>
            </w:r>
            <w:r>
              <w:rPr>
                <w:noProof/>
                <w:webHidden/>
              </w:rPr>
              <w:instrText xml:space="preserve"> PAGEREF _Toc325127698 \h </w:instrText>
            </w:r>
            <w:r>
              <w:rPr>
                <w:noProof/>
                <w:webHidden/>
              </w:rPr>
            </w:r>
            <w:r>
              <w:rPr>
                <w:noProof/>
                <w:webHidden/>
              </w:rPr>
              <w:fldChar w:fldCharType="separate"/>
            </w:r>
            <w:r>
              <w:rPr>
                <w:noProof/>
                <w:webHidden/>
              </w:rPr>
              <w:t>24</w:t>
            </w:r>
            <w:r>
              <w:rPr>
                <w:noProof/>
                <w:webHidden/>
              </w:rPr>
              <w:fldChar w:fldCharType="end"/>
            </w:r>
          </w:hyperlink>
        </w:p>
        <w:p w:rsidR="00A250EA" w:rsidRDefault="00A250EA">
          <w:pPr>
            <w:pStyle w:val="TOC1"/>
            <w:tabs>
              <w:tab w:val="right" w:leader="dot" w:pos="9062"/>
            </w:tabs>
            <w:rPr>
              <w:rFonts w:eastAsiaTheme="minorEastAsia"/>
              <w:noProof/>
              <w:lang w:eastAsia="sl-SI"/>
            </w:rPr>
          </w:pPr>
          <w:hyperlink w:anchor="_Toc325127699" w:history="1">
            <w:r w:rsidRPr="00593E6C">
              <w:rPr>
                <w:rStyle w:val="Hyperlink"/>
                <w:noProof/>
              </w:rPr>
              <w:t>Preiskovanje spletnih brskalnikov v operacijskem sistemu Linux</w:t>
            </w:r>
            <w:r>
              <w:rPr>
                <w:noProof/>
                <w:webHidden/>
              </w:rPr>
              <w:tab/>
            </w:r>
            <w:r>
              <w:rPr>
                <w:noProof/>
                <w:webHidden/>
              </w:rPr>
              <w:fldChar w:fldCharType="begin"/>
            </w:r>
            <w:r>
              <w:rPr>
                <w:noProof/>
                <w:webHidden/>
              </w:rPr>
              <w:instrText xml:space="preserve"> PAGEREF _Toc325127699 \h </w:instrText>
            </w:r>
            <w:r>
              <w:rPr>
                <w:noProof/>
                <w:webHidden/>
              </w:rPr>
            </w:r>
            <w:r>
              <w:rPr>
                <w:noProof/>
                <w:webHidden/>
              </w:rPr>
              <w:fldChar w:fldCharType="separate"/>
            </w:r>
            <w:r>
              <w:rPr>
                <w:noProof/>
                <w:webHidden/>
              </w:rPr>
              <w:t>25</w:t>
            </w:r>
            <w:r>
              <w:rPr>
                <w:noProof/>
                <w:webHidden/>
              </w:rPr>
              <w:fldChar w:fldCharType="end"/>
            </w:r>
          </w:hyperlink>
        </w:p>
        <w:p w:rsidR="00A250EA" w:rsidRDefault="00A250EA">
          <w:pPr>
            <w:pStyle w:val="TOC2"/>
            <w:tabs>
              <w:tab w:val="right" w:leader="dot" w:pos="9062"/>
            </w:tabs>
            <w:rPr>
              <w:rFonts w:eastAsiaTheme="minorEastAsia"/>
              <w:noProof/>
              <w:lang w:eastAsia="sl-SI"/>
            </w:rPr>
          </w:pPr>
          <w:hyperlink w:anchor="_Toc325127700" w:history="1">
            <w:r w:rsidRPr="00593E6C">
              <w:rPr>
                <w:rStyle w:val="Hyperlink"/>
                <w:noProof/>
              </w:rPr>
              <w:t>Preiskovanje spletnega brskalnika Firefox</w:t>
            </w:r>
            <w:r>
              <w:rPr>
                <w:noProof/>
                <w:webHidden/>
              </w:rPr>
              <w:tab/>
            </w:r>
            <w:r>
              <w:rPr>
                <w:noProof/>
                <w:webHidden/>
              </w:rPr>
              <w:fldChar w:fldCharType="begin"/>
            </w:r>
            <w:r>
              <w:rPr>
                <w:noProof/>
                <w:webHidden/>
              </w:rPr>
              <w:instrText xml:space="preserve"> PAGEREF _Toc325127700 \h </w:instrText>
            </w:r>
            <w:r>
              <w:rPr>
                <w:noProof/>
                <w:webHidden/>
              </w:rPr>
            </w:r>
            <w:r>
              <w:rPr>
                <w:noProof/>
                <w:webHidden/>
              </w:rPr>
              <w:fldChar w:fldCharType="separate"/>
            </w:r>
            <w:r>
              <w:rPr>
                <w:noProof/>
                <w:webHidden/>
              </w:rPr>
              <w:t>25</w:t>
            </w:r>
            <w:r>
              <w:rPr>
                <w:noProof/>
                <w:webHidden/>
              </w:rPr>
              <w:fldChar w:fldCharType="end"/>
            </w:r>
          </w:hyperlink>
        </w:p>
        <w:p w:rsidR="00A250EA" w:rsidRDefault="00A250EA">
          <w:pPr>
            <w:pStyle w:val="TOC2"/>
            <w:tabs>
              <w:tab w:val="right" w:leader="dot" w:pos="9062"/>
            </w:tabs>
            <w:rPr>
              <w:rFonts w:eastAsiaTheme="minorEastAsia"/>
              <w:noProof/>
              <w:lang w:eastAsia="sl-SI"/>
            </w:rPr>
          </w:pPr>
          <w:hyperlink w:anchor="_Toc325127701" w:history="1">
            <w:r w:rsidRPr="00593E6C">
              <w:rPr>
                <w:rStyle w:val="Hyperlink"/>
                <w:noProof/>
              </w:rPr>
              <w:t>Preiskovanje spletnega brskalnika Google Chrome</w:t>
            </w:r>
            <w:r>
              <w:rPr>
                <w:noProof/>
                <w:webHidden/>
              </w:rPr>
              <w:tab/>
            </w:r>
            <w:r>
              <w:rPr>
                <w:noProof/>
                <w:webHidden/>
              </w:rPr>
              <w:fldChar w:fldCharType="begin"/>
            </w:r>
            <w:r>
              <w:rPr>
                <w:noProof/>
                <w:webHidden/>
              </w:rPr>
              <w:instrText xml:space="preserve"> PAGEREF _Toc325127701 \h </w:instrText>
            </w:r>
            <w:r>
              <w:rPr>
                <w:noProof/>
                <w:webHidden/>
              </w:rPr>
            </w:r>
            <w:r>
              <w:rPr>
                <w:noProof/>
                <w:webHidden/>
              </w:rPr>
              <w:fldChar w:fldCharType="separate"/>
            </w:r>
            <w:r>
              <w:rPr>
                <w:noProof/>
                <w:webHidden/>
              </w:rPr>
              <w:t>27</w:t>
            </w:r>
            <w:r>
              <w:rPr>
                <w:noProof/>
                <w:webHidden/>
              </w:rPr>
              <w:fldChar w:fldCharType="end"/>
            </w:r>
          </w:hyperlink>
        </w:p>
        <w:p w:rsidR="00A250EA" w:rsidRDefault="00A250EA">
          <w:pPr>
            <w:pStyle w:val="TOC2"/>
            <w:tabs>
              <w:tab w:val="right" w:leader="dot" w:pos="9062"/>
            </w:tabs>
            <w:rPr>
              <w:rFonts w:eastAsiaTheme="minorEastAsia"/>
              <w:noProof/>
              <w:lang w:eastAsia="sl-SI"/>
            </w:rPr>
          </w:pPr>
          <w:hyperlink w:anchor="_Toc325127702" w:history="1">
            <w:r w:rsidRPr="00593E6C">
              <w:rPr>
                <w:rStyle w:val="Hyperlink"/>
                <w:noProof/>
              </w:rPr>
              <w:t>Povzetek brskalnikov</w:t>
            </w:r>
            <w:r>
              <w:rPr>
                <w:noProof/>
                <w:webHidden/>
              </w:rPr>
              <w:tab/>
            </w:r>
            <w:r>
              <w:rPr>
                <w:noProof/>
                <w:webHidden/>
              </w:rPr>
              <w:fldChar w:fldCharType="begin"/>
            </w:r>
            <w:r>
              <w:rPr>
                <w:noProof/>
                <w:webHidden/>
              </w:rPr>
              <w:instrText xml:space="preserve"> PAGEREF _Toc325127702 \h </w:instrText>
            </w:r>
            <w:r>
              <w:rPr>
                <w:noProof/>
                <w:webHidden/>
              </w:rPr>
            </w:r>
            <w:r>
              <w:rPr>
                <w:noProof/>
                <w:webHidden/>
              </w:rPr>
              <w:fldChar w:fldCharType="separate"/>
            </w:r>
            <w:r>
              <w:rPr>
                <w:noProof/>
                <w:webHidden/>
              </w:rPr>
              <w:t>29</w:t>
            </w:r>
            <w:r>
              <w:rPr>
                <w:noProof/>
                <w:webHidden/>
              </w:rPr>
              <w:fldChar w:fldCharType="end"/>
            </w:r>
          </w:hyperlink>
        </w:p>
        <w:p w:rsidR="00A250EA" w:rsidRDefault="00A250EA">
          <w:pPr>
            <w:pStyle w:val="TOC1"/>
            <w:tabs>
              <w:tab w:val="right" w:leader="dot" w:pos="9062"/>
            </w:tabs>
            <w:rPr>
              <w:rFonts w:eastAsiaTheme="minorEastAsia"/>
              <w:noProof/>
              <w:lang w:eastAsia="sl-SI"/>
            </w:rPr>
          </w:pPr>
          <w:hyperlink w:anchor="_Toc325127703" w:history="1">
            <w:r w:rsidRPr="00593E6C">
              <w:rPr>
                <w:rStyle w:val="Hyperlink"/>
                <w:rFonts w:cstheme="minorHAnsi"/>
                <w:noProof/>
              </w:rPr>
              <w:t>Zaključek</w:t>
            </w:r>
            <w:r>
              <w:rPr>
                <w:noProof/>
                <w:webHidden/>
              </w:rPr>
              <w:tab/>
            </w:r>
            <w:r>
              <w:rPr>
                <w:noProof/>
                <w:webHidden/>
              </w:rPr>
              <w:fldChar w:fldCharType="begin"/>
            </w:r>
            <w:r>
              <w:rPr>
                <w:noProof/>
                <w:webHidden/>
              </w:rPr>
              <w:instrText xml:space="preserve"> PAGEREF _Toc325127703 \h </w:instrText>
            </w:r>
            <w:r>
              <w:rPr>
                <w:noProof/>
                <w:webHidden/>
              </w:rPr>
            </w:r>
            <w:r>
              <w:rPr>
                <w:noProof/>
                <w:webHidden/>
              </w:rPr>
              <w:fldChar w:fldCharType="separate"/>
            </w:r>
            <w:r>
              <w:rPr>
                <w:noProof/>
                <w:webHidden/>
              </w:rPr>
              <w:t>30</w:t>
            </w:r>
            <w:r>
              <w:rPr>
                <w:noProof/>
                <w:webHidden/>
              </w:rPr>
              <w:fldChar w:fldCharType="end"/>
            </w:r>
          </w:hyperlink>
        </w:p>
        <w:p w:rsidR="00A250EA" w:rsidRDefault="00A250EA">
          <w:pPr>
            <w:pStyle w:val="TOC1"/>
            <w:tabs>
              <w:tab w:val="right" w:leader="dot" w:pos="9062"/>
            </w:tabs>
            <w:rPr>
              <w:rFonts w:eastAsiaTheme="minorEastAsia"/>
              <w:noProof/>
              <w:lang w:eastAsia="sl-SI"/>
            </w:rPr>
          </w:pPr>
          <w:hyperlink w:anchor="_Toc325127704" w:history="1">
            <w:r w:rsidRPr="00593E6C">
              <w:rPr>
                <w:rStyle w:val="Hyperlink"/>
                <w:noProof/>
              </w:rPr>
              <w:t>Viri in reference:</w:t>
            </w:r>
            <w:r>
              <w:rPr>
                <w:noProof/>
                <w:webHidden/>
              </w:rPr>
              <w:tab/>
            </w:r>
            <w:r>
              <w:rPr>
                <w:noProof/>
                <w:webHidden/>
              </w:rPr>
              <w:fldChar w:fldCharType="begin"/>
            </w:r>
            <w:r>
              <w:rPr>
                <w:noProof/>
                <w:webHidden/>
              </w:rPr>
              <w:instrText xml:space="preserve"> PAGEREF _Toc325127704 \h </w:instrText>
            </w:r>
            <w:r>
              <w:rPr>
                <w:noProof/>
                <w:webHidden/>
              </w:rPr>
            </w:r>
            <w:r>
              <w:rPr>
                <w:noProof/>
                <w:webHidden/>
              </w:rPr>
              <w:fldChar w:fldCharType="separate"/>
            </w:r>
            <w:r>
              <w:rPr>
                <w:noProof/>
                <w:webHidden/>
              </w:rPr>
              <w:t>31</w:t>
            </w:r>
            <w:r>
              <w:rPr>
                <w:noProof/>
                <w:webHidden/>
              </w:rPr>
              <w:fldChar w:fldCharType="end"/>
            </w:r>
          </w:hyperlink>
        </w:p>
        <w:p w:rsidR="00762027" w:rsidRPr="00AF36F9" w:rsidRDefault="00762027" w:rsidP="00762027">
          <w:pPr>
            <w:rPr>
              <w:rFonts w:cstheme="minorHAnsi"/>
              <w:b/>
              <w:bCs/>
              <w:noProof/>
            </w:rPr>
          </w:pPr>
          <w:r w:rsidRPr="00AF36F9">
            <w:rPr>
              <w:rFonts w:cstheme="minorHAnsi"/>
              <w:b/>
              <w:bCs/>
              <w:noProof/>
            </w:rPr>
            <w:fldChar w:fldCharType="end"/>
          </w:r>
        </w:p>
      </w:sdtContent>
    </w:sdt>
    <w:p w:rsidR="00995AD2" w:rsidRPr="00AF36F9" w:rsidRDefault="00995AD2">
      <w:pPr>
        <w:rPr>
          <w:rFonts w:eastAsiaTheme="majorEastAsia" w:cstheme="minorHAnsi"/>
          <w:b/>
          <w:bCs/>
          <w:color w:val="365F91" w:themeColor="accent1" w:themeShade="BF"/>
          <w:sz w:val="28"/>
          <w:szCs w:val="28"/>
          <w:shd w:val="clear" w:color="auto" w:fill="F8F8F8"/>
        </w:rPr>
      </w:pPr>
      <w:r w:rsidRPr="00AF36F9">
        <w:rPr>
          <w:rFonts w:cstheme="minorHAnsi"/>
          <w:shd w:val="clear" w:color="auto" w:fill="F8F8F8"/>
        </w:rPr>
        <w:br w:type="page"/>
      </w:r>
    </w:p>
    <w:p w:rsidR="00C95182" w:rsidRPr="00AF36F9" w:rsidRDefault="00C95182" w:rsidP="00C95182">
      <w:pPr>
        <w:pStyle w:val="Heading1"/>
        <w:rPr>
          <w:rFonts w:asciiTheme="minorHAnsi" w:hAnsiTheme="minorHAnsi" w:cstheme="minorHAnsi"/>
          <w:shd w:val="clear" w:color="auto" w:fill="F8F8F8"/>
        </w:rPr>
      </w:pPr>
      <w:bookmarkStart w:id="0" w:name="_Toc325127683"/>
      <w:r w:rsidRPr="00AF36F9">
        <w:rPr>
          <w:rFonts w:asciiTheme="minorHAnsi" w:hAnsiTheme="minorHAnsi" w:cstheme="minorHAnsi"/>
          <w:shd w:val="clear" w:color="auto" w:fill="F8F8F8"/>
        </w:rPr>
        <w:lastRenderedPageBreak/>
        <w:t>Povzetek:</w:t>
      </w:r>
      <w:bookmarkEnd w:id="0"/>
    </w:p>
    <w:p w:rsidR="00C95182" w:rsidRPr="00AF36F9" w:rsidRDefault="00C95182" w:rsidP="00C95182">
      <w:pPr>
        <w:rPr>
          <w:rFonts w:cstheme="minorHAnsi"/>
          <w:color w:val="365F91" w:themeColor="accent1" w:themeShade="BF"/>
          <w:sz w:val="28"/>
          <w:szCs w:val="28"/>
          <w:shd w:val="clear" w:color="auto" w:fill="F8F8F8"/>
        </w:rPr>
      </w:pPr>
      <w:r w:rsidRPr="00AF36F9">
        <w:rPr>
          <w:rFonts w:cstheme="minorHAnsi"/>
          <w:shd w:val="clear" w:color="auto" w:fill="F8F8F8"/>
        </w:rPr>
        <w:t>Težko bi si pred 15 leti in več zamislili, da bodo računalniki nekoč osrednji cilj forenzične preiskave. V drugem desetletju 21. stoletja, ko pa je človek postal zelo odvisen od računalnikov se to zdi kot nekaj nujno potrebnega. V tem članku bo opisanih nekaj osnovnih principov analize računalniške for</w:t>
      </w:r>
      <w:r w:rsidR="00BD6940">
        <w:rPr>
          <w:rFonts w:cstheme="minorHAnsi"/>
          <w:shd w:val="clear" w:color="auto" w:fill="F8F8F8"/>
        </w:rPr>
        <w:t>enzike z operacijskim sistemom L</w:t>
      </w:r>
      <w:r w:rsidRPr="00AF36F9">
        <w:rPr>
          <w:rFonts w:cstheme="minorHAnsi"/>
          <w:shd w:val="clear" w:color="auto" w:fill="F8F8F8"/>
        </w:rPr>
        <w:t>inux.</w:t>
      </w:r>
    </w:p>
    <w:p w:rsidR="00C95182" w:rsidRPr="00AF36F9" w:rsidRDefault="00C95182" w:rsidP="00C95182">
      <w:pPr>
        <w:rPr>
          <w:rFonts w:cstheme="minorHAnsi"/>
          <w:color w:val="281F18"/>
          <w:sz w:val="20"/>
          <w:szCs w:val="20"/>
          <w:shd w:val="clear" w:color="auto" w:fill="F8F8F8"/>
        </w:rPr>
      </w:pPr>
      <w:r w:rsidRPr="00AF36F9">
        <w:rPr>
          <w:rFonts w:cstheme="minorHAnsi"/>
          <w:color w:val="281F18"/>
          <w:sz w:val="20"/>
          <w:szCs w:val="20"/>
          <w:shd w:val="clear" w:color="auto" w:fill="F8F8F8"/>
        </w:rPr>
        <w:t>Ključne besede: forenzična analiza, preiskava diskov, preiskava omrežij, preiskava brskalnikov</w:t>
      </w:r>
    </w:p>
    <w:p w:rsidR="00B34740" w:rsidRPr="00AF36F9" w:rsidRDefault="00B34740" w:rsidP="00B34740">
      <w:pPr>
        <w:pStyle w:val="Heading1"/>
        <w:rPr>
          <w:rFonts w:asciiTheme="minorHAnsi" w:hAnsiTheme="minorHAnsi" w:cstheme="minorHAnsi"/>
          <w:shd w:val="clear" w:color="auto" w:fill="F8F8F8"/>
        </w:rPr>
      </w:pPr>
      <w:bookmarkStart w:id="1" w:name="_Toc325127684"/>
      <w:r w:rsidRPr="00AF36F9">
        <w:rPr>
          <w:rFonts w:asciiTheme="minorHAnsi" w:hAnsiTheme="minorHAnsi" w:cstheme="minorHAnsi"/>
          <w:shd w:val="clear" w:color="auto" w:fill="F8F8F8"/>
        </w:rPr>
        <w:t>Abstract:</w:t>
      </w:r>
      <w:bookmarkEnd w:id="1"/>
    </w:p>
    <w:p w:rsidR="00B34740" w:rsidRPr="00AF36F9" w:rsidRDefault="00573547" w:rsidP="00B34740">
      <w:pPr>
        <w:rPr>
          <w:rFonts w:cstheme="minorHAnsi"/>
        </w:rPr>
      </w:pPr>
      <w:r w:rsidRPr="00AF36F9">
        <w:rPr>
          <w:rFonts w:cstheme="minorHAnsi"/>
        </w:rPr>
        <w:t xml:space="preserve">About </w:t>
      </w:r>
      <w:r w:rsidR="00B34740" w:rsidRPr="00AF36F9">
        <w:rPr>
          <w:rFonts w:cstheme="minorHAnsi"/>
        </w:rPr>
        <w:t>15 years ago</w:t>
      </w:r>
      <w:r w:rsidR="00257F3D" w:rsidRPr="00AF36F9">
        <w:rPr>
          <w:rFonts w:cstheme="minorHAnsi"/>
        </w:rPr>
        <w:t xml:space="preserve"> it</w:t>
      </w:r>
      <w:r w:rsidR="00B34740" w:rsidRPr="00AF36F9">
        <w:rPr>
          <w:rFonts w:cstheme="minorHAnsi"/>
        </w:rPr>
        <w:t xml:space="preserve"> would be hard to imagine that computers might be</w:t>
      </w:r>
      <w:r w:rsidRPr="00AF36F9">
        <w:rPr>
          <w:rFonts w:cstheme="minorHAnsi"/>
        </w:rPr>
        <w:t xml:space="preserve"> the</w:t>
      </w:r>
      <w:r w:rsidR="00B34740" w:rsidRPr="00AF36F9">
        <w:rPr>
          <w:rFonts w:cstheme="minorHAnsi"/>
        </w:rPr>
        <w:t xml:space="preserve"> main focus of criminal investigation. </w:t>
      </w:r>
      <w:r w:rsidRPr="00AF36F9">
        <w:rPr>
          <w:rFonts w:cstheme="minorHAnsi"/>
        </w:rPr>
        <w:t>However,</w:t>
      </w:r>
      <w:r w:rsidR="00B34740" w:rsidRPr="00AF36F9">
        <w:rPr>
          <w:rFonts w:cstheme="minorHAnsi"/>
        </w:rPr>
        <w:t xml:space="preserve"> now i</w:t>
      </w:r>
      <w:r w:rsidRPr="00AF36F9">
        <w:rPr>
          <w:rFonts w:cstheme="minorHAnsi"/>
        </w:rPr>
        <w:t>n second decade of 21st</w:t>
      </w:r>
      <w:r w:rsidR="00B34740" w:rsidRPr="00AF36F9">
        <w:rPr>
          <w:rFonts w:cstheme="minorHAnsi"/>
        </w:rPr>
        <w:t xml:space="preserve"> </w:t>
      </w:r>
      <w:r w:rsidR="0001164A" w:rsidRPr="00AF36F9">
        <w:rPr>
          <w:rFonts w:cstheme="minorHAnsi"/>
        </w:rPr>
        <w:t>c</w:t>
      </w:r>
      <w:r w:rsidR="00B34740" w:rsidRPr="00AF36F9">
        <w:rPr>
          <w:rFonts w:cstheme="minorHAnsi"/>
        </w:rPr>
        <w:t xml:space="preserve">entury this seems </w:t>
      </w:r>
      <w:r w:rsidR="00D8330C" w:rsidRPr="00AF36F9">
        <w:rPr>
          <w:rFonts w:cstheme="minorHAnsi"/>
        </w:rPr>
        <w:t xml:space="preserve">to be </w:t>
      </w:r>
      <w:r w:rsidR="00B34740" w:rsidRPr="00AF36F9">
        <w:rPr>
          <w:rFonts w:cstheme="minorHAnsi"/>
        </w:rPr>
        <w:t>necessary as</w:t>
      </w:r>
      <w:r w:rsidRPr="00AF36F9">
        <w:rPr>
          <w:rFonts w:cstheme="minorHAnsi"/>
        </w:rPr>
        <w:t xml:space="preserve"> we have become quite</w:t>
      </w:r>
      <w:r w:rsidR="00B34740" w:rsidRPr="00AF36F9">
        <w:rPr>
          <w:rFonts w:cstheme="minorHAnsi"/>
        </w:rPr>
        <w:t xml:space="preserve"> dep</w:t>
      </w:r>
      <w:r w:rsidR="00B409FB" w:rsidRPr="00AF36F9">
        <w:rPr>
          <w:rFonts w:cstheme="minorHAnsi"/>
        </w:rPr>
        <w:t>endent on</w:t>
      </w:r>
      <w:r w:rsidR="00B34740" w:rsidRPr="00AF36F9">
        <w:rPr>
          <w:rFonts w:cstheme="minorHAnsi"/>
        </w:rPr>
        <w:t xml:space="preserve"> computers. In this article</w:t>
      </w:r>
      <w:r w:rsidRPr="00AF36F9">
        <w:rPr>
          <w:rFonts w:cstheme="minorHAnsi"/>
        </w:rPr>
        <w:t xml:space="preserve"> few</w:t>
      </w:r>
      <w:r w:rsidR="00B34740" w:rsidRPr="00AF36F9">
        <w:rPr>
          <w:rFonts w:cstheme="minorHAnsi"/>
        </w:rPr>
        <w:t xml:space="preserve"> basic principles of computer forensics analysis with </w:t>
      </w:r>
      <w:r w:rsidR="00BD6940">
        <w:rPr>
          <w:rFonts w:cstheme="minorHAnsi"/>
        </w:rPr>
        <w:t>L</w:t>
      </w:r>
      <w:r w:rsidRPr="00AF36F9">
        <w:rPr>
          <w:rFonts w:cstheme="minorHAnsi"/>
        </w:rPr>
        <w:t xml:space="preserve">inux </w:t>
      </w:r>
      <w:r w:rsidR="00B34740" w:rsidRPr="00AF36F9">
        <w:rPr>
          <w:rFonts w:cstheme="minorHAnsi"/>
        </w:rPr>
        <w:t xml:space="preserve">operating system </w:t>
      </w:r>
      <w:r w:rsidR="00B86E40" w:rsidRPr="00AF36F9">
        <w:rPr>
          <w:rFonts w:cstheme="minorHAnsi"/>
        </w:rPr>
        <w:t>are going to be presented</w:t>
      </w:r>
      <w:r w:rsidR="00B34740" w:rsidRPr="00AF36F9">
        <w:rPr>
          <w:rFonts w:cstheme="minorHAnsi"/>
        </w:rPr>
        <w:t>.</w:t>
      </w:r>
    </w:p>
    <w:p w:rsidR="00B34740" w:rsidRPr="00AF36F9" w:rsidRDefault="00B34740" w:rsidP="00B34740">
      <w:pPr>
        <w:rPr>
          <w:rFonts w:cstheme="minorHAnsi"/>
        </w:rPr>
      </w:pPr>
      <w:r w:rsidRPr="00AF36F9">
        <w:rPr>
          <w:rFonts w:cstheme="minorHAnsi"/>
        </w:rPr>
        <w:t>Key words: forensic analysis, disc investigation, network investigation, browsers investigation</w:t>
      </w:r>
    </w:p>
    <w:p w:rsidR="00995AD2" w:rsidRPr="00AF36F9" w:rsidRDefault="00995AD2">
      <w:pPr>
        <w:rPr>
          <w:rFonts w:eastAsiaTheme="majorEastAsia" w:cstheme="minorHAnsi"/>
          <w:b/>
          <w:bCs/>
          <w:color w:val="365F91" w:themeColor="accent1" w:themeShade="BF"/>
          <w:sz w:val="28"/>
          <w:szCs w:val="28"/>
        </w:rPr>
      </w:pPr>
      <w:r w:rsidRPr="00AF36F9">
        <w:rPr>
          <w:rFonts w:cstheme="minorHAnsi"/>
        </w:rPr>
        <w:br w:type="page"/>
      </w:r>
    </w:p>
    <w:p w:rsidR="007F3F1D" w:rsidRPr="00AF36F9" w:rsidRDefault="007F3F1D" w:rsidP="007F3F1D">
      <w:pPr>
        <w:pStyle w:val="Heading1"/>
        <w:rPr>
          <w:rFonts w:asciiTheme="minorHAnsi" w:hAnsiTheme="minorHAnsi" w:cstheme="minorHAnsi"/>
        </w:rPr>
      </w:pPr>
      <w:bookmarkStart w:id="2" w:name="_Toc325127685"/>
      <w:r w:rsidRPr="00AF36F9">
        <w:rPr>
          <w:rFonts w:asciiTheme="minorHAnsi" w:hAnsiTheme="minorHAnsi" w:cstheme="minorHAnsi"/>
        </w:rPr>
        <w:lastRenderedPageBreak/>
        <w:t>Uvod v forenzično analizo</w:t>
      </w:r>
      <w:bookmarkEnd w:id="2"/>
    </w:p>
    <w:p w:rsidR="007F3F1D" w:rsidRPr="00AF36F9" w:rsidRDefault="007F3F1D" w:rsidP="007F3F1D">
      <w:pPr>
        <w:rPr>
          <w:rFonts w:cstheme="minorHAnsi"/>
        </w:rPr>
      </w:pPr>
      <w:r w:rsidRPr="00AF36F9">
        <w:rPr>
          <w:rFonts w:cstheme="minorHAnsi"/>
        </w:rPr>
        <w:t>Znanost forenzične analize je strokovno orientirana za zbiranje in analizo dokazov. Tehnologija, ki se pri tem uporablja pa obsega računalnike ter programsko opremo. Kraj zločina obsega računalnik, omrežje ter naprave na katere je priklopljen.</w:t>
      </w:r>
    </w:p>
    <w:p w:rsidR="007F3F1D" w:rsidRPr="00AF36F9" w:rsidRDefault="007F3F1D" w:rsidP="007F3F1D">
      <w:pPr>
        <w:rPr>
          <w:rFonts w:cstheme="minorHAnsi"/>
        </w:rPr>
      </w:pPr>
      <w:r w:rsidRPr="00AF36F9">
        <w:rPr>
          <w:rFonts w:cstheme="minorHAnsi"/>
        </w:rPr>
        <w:t xml:space="preserve">Delo forenzičnega preiskovalca, </w:t>
      </w:r>
      <w:ins w:id="3" w:author="George W. Bush" w:date="2012-05-18T16:44:00Z">
        <w:r w:rsidR="009A34C8" w:rsidRPr="00AF36F9">
          <w:rPr>
            <w:rFonts w:cstheme="minorHAnsi"/>
          </w:rPr>
          <w:t xml:space="preserve">je </w:t>
        </w:r>
      </w:ins>
      <w:r w:rsidRPr="00AF36F9">
        <w:rPr>
          <w:rFonts w:cstheme="minorHAnsi"/>
        </w:rPr>
        <w:t>da kar najbolje zbere in preiskuje izvore dokazov kot so diski, zgodovine</w:t>
      </w:r>
      <w:ins w:id="4" w:author="George W. Bush" w:date="2012-05-18T16:44:00Z">
        <w:r w:rsidR="009A34C8" w:rsidRPr="00AF36F9">
          <w:rPr>
            <w:rFonts w:cstheme="minorHAnsi"/>
          </w:rPr>
          <w:t xml:space="preserve"> dnevnikov</w:t>
        </w:r>
      </w:ins>
      <w:r w:rsidRPr="00AF36F9">
        <w:rPr>
          <w:rFonts w:cstheme="minorHAnsi"/>
        </w:rPr>
        <w:t xml:space="preserve">, prenosne medije in </w:t>
      </w:r>
      <w:ins w:id="5" w:author="George W. Bush" w:date="2012-05-18T16:44:00Z">
        <w:r w:rsidRPr="00AF36F9">
          <w:rPr>
            <w:rFonts w:cstheme="minorHAnsi"/>
          </w:rPr>
          <w:t>drugi</w:t>
        </w:r>
        <w:r w:rsidR="009A34C8" w:rsidRPr="00AF36F9">
          <w:rPr>
            <w:rFonts w:cstheme="minorHAnsi"/>
          </w:rPr>
          <w:t>h</w:t>
        </w:r>
        <w:r w:rsidRPr="00AF36F9">
          <w:rPr>
            <w:rFonts w:cstheme="minorHAnsi"/>
          </w:rPr>
          <w:t>.</w:t>
        </w:r>
      </w:ins>
      <w:del w:id="6" w:author="George W. Bush" w:date="2012-05-18T16:44:00Z">
        <w:r w:rsidRPr="00AF36F9">
          <w:rPr>
            <w:rFonts w:cstheme="minorHAnsi"/>
          </w:rPr>
          <w:delText>drugi.</w:delText>
        </w:r>
      </w:del>
      <w:r w:rsidRPr="00AF36F9">
        <w:rPr>
          <w:rFonts w:cstheme="minorHAnsi"/>
        </w:rPr>
        <w:t xml:space="preserve"> Pri tem je zelo pomembno, da se ohrani čimveč podatkov v originalni obliki ter, da se kar najbolje obnovi dogodke, ki so se pojavili ob določenem kaznivem dejanju.</w:t>
      </w:r>
    </w:p>
    <w:p w:rsidR="007F3F1D" w:rsidRPr="00AF36F9" w:rsidRDefault="007F3F1D" w:rsidP="007F3F1D">
      <w:pPr>
        <w:rPr>
          <w:rFonts w:cstheme="minorHAnsi"/>
        </w:rPr>
      </w:pPr>
      <w:r w:rsidRPr="00AF36F9">
        <w:rPr>
          <w:rFonts w:cstheme="minorHAnsi"/>
        </w:rPr>
        <w:t xml:space="preserve">Vsako dejanje, ki se zgodi je lahko drugačno in v enem primeru lahko obsega zgolj </w:t>
      </w:r>
      <w:ins w:id="7" w:author="George W. Bush" w:date="2012-05-18T16:44:00Z">
        <w:r w:rsidR="009A34C8" w:rsidRPr="00AF36F9">
          <w:rPr>
            <w:rFonts w:cstheme="minorHAnsi"/>
          </w:rPr>
          <w:t>posamezen</w:t>
        </w:r>
      </w:ins>
      <w:del w:id="8" w:author="George W. Bush" w:date="2012-05-18T16:44:00Z">
        <w:r w:rsidRPr="00AF36F9">
          <w:rPr>
            <w:rFonts w:cstheme="minorHAnsi"/>
          </w:rPr>
          <w:delText>nek</w:delText>
        </w:r>
      </w:del>
      <w:r w:rsidRPr="00AF36F9">
        <w:rPr>
          <w:rFonts w:cstheme="minorHAnsi"/>
        </w:rPr>
        <w:t xml:space="preserve"> računalnik medtem, ko v drugem lahko obsega cele računalniške sisteme z ogromno količino podatkov</w:t>
      </w:r>
      <w:ins w:id="9" w:author="George W. Bush" w:date="2012-05-18T16:44:00Z">
        <w:r w:rsidR="009A34C8" w:rsidRPr="00AF36F9">
          <w:rPr>
            <w:rFonts w:cstheme="minorHAnsi"/>
          </w:rPr>
          <w:t>, ki jih spremlja zakompliciran obseg</w:t>
        </w:r>
      </w:ins>
      <w:del w:id="10" w:author="George W. Bush" w:date="2012-05-18T16:44:00Z">
        <w:r w:rsidRPr="00AF36F9">
          <w:rPr>
            <w:rFonts w:cstheme="minorHAnsi"/>
          </w:rPr>
          <w:delText xml:space="preserve"> z kompliciranem obsegom</w:delText>
        </w:r>
      </w:del>
      <w:r w:rsidRPr="00AF36F9">
        <w:rPr>
          <w:rFonts w:cstheme="minorHAnsi"/>
        </w:rPr>
        <w:t xml:space="preserve"> dogodkov.</w:t>
      </w:r>
    </w:p>
    <w:p w:rsidR="007F3F1D" w:rsidRPr="00AF36F9" w:rsidRDefault="007F3F1D" w:rsidP="007F3F1D">
      <w:pPr>
        <w:rPr>
          <w:rFonts w:cstheme="minorHAnsi"/>
        </w:rPr>
      </w:pPr>
      <w:r w:rsidRPr="00AF36F9">
        <w:rPr>
          <w:rFonts w:cstheme="minorHAnsi"/>
        </w:rPr>
        <w:t>Preiskovanje se lahko v začetku velikokrat izkaže kot iskanje igle v senu, saj je lahko veliko stvari skritih. Prav tako velja, da ne obstaja nek recept, ki korak za korakom pove kaj je potrebno narediti, ampak se je situaciji potrebno sprotno prilagajati.</w:t>
      </w:r>
    </w:p>
    <w:p w:rsidR="007F3F1D" w:rsidRPr="00AF36F9" w:rsidRDefault="007F3F1D" w:rsidP="007F3F1D">
      <w:pPr>
        <w:rPr>
          <w:rFonts w:cstheme="minorHAnsi"/>
        </w:rPr>
      </w:pPr>
      <w:r w:rsidRPr="00AF36F9">
        <w:rPr>
          <w:rFonts w:cstheme="minorHAnsi"/>
        </w:rPr>
        <w:t>Pomembno je, da pri vsaki preiskavi skrbno popisujemo vsak korak naše preiskave - na kakšen način smo pridobili dokaze</w:t>
      </w:r>
      <w:ins w:id="11" w:author="George W. Bush" w:date="2012-05-18T16:44:00Z">
        <w:r w:rsidR="00D15484" w:rsidRPr="00AF36F9">
          <w:rPr>
            <w:rFonts w:cstheme="minorHAnsi"/>
          </w:rPr>
          <w:t xml:space="preserve"> ter</w:t>
        </w:r>
      </w:ins>
      <w:del w:id="12" w:author="George W. Bush" w:date="2012-05-18T16:44:00Z">
        <w:r w:rsidRPr="00AF36F9">
          <w:rPr>
            <w:rFonts w:cstheme="minorHAnsi"/>
          </w:rPr>
          <w:delText>,</w:delText>
        </w:r>
      </w:del>
      <w:r w:rsidRPr="00AF36F9">
        <w:rPr>
          <w:rFonts w:cstheme="minorHAnsi"/>
        </w:rPr>
        <w:t xml:space="preserve"> katere programe in tehnike smo pri tem uporabili. To je pomembno, da lahko tretja oseba ponovi celotni postopek še enkrat in pridobi enake rezultate. Prav tako nam to lahko v kasnejšem obdobju pomaga, da se spomnimo ter postopek, če je le to potrebno</w:t>
      </w:r>
      <w:ins w:id="13" w:author="George W. Bush" w:date="2012-05-18T16:44:00Z">
        <w:r w:rsidR="00D15484" w:rsidRPr="00AF36F9">
          <w:rPr>
            <w:rFonts w:cstheme="minorHAnsi"/>
          </w:rPr>
          <w:t>,</w:t>
        </w:r>
        <w:r w:rsidRPr="00AF36F9">
          <w:rPr>
            <w:rFonts w:cstheme="minorHAnsi"/>
          </w:rPr>
          <w:t xml:space="preserve"> </w:t>
        </w:r>
        <w:r w:rsidR="00D15484" w:rsidRPr="00AF36F9">
          <w:rPr>
            <w:rFonts w:cstheme="minorHAnsi"/>
          </w:rPr>
          <w:t>zagovarjamo</w:t>
        </w:r>
      </w:ins>
      <w:del w:id="14" w:author="George W. Bush" w:date="2012-05-18T16:44:00Z">
        <w:r w:rsidRPr="00AF36F9">
          <w:rPr>
            <w:rFonts w:cstheme="minorHAnsi"/>
          </w:rPr>
          <w:delText xml:space="preserve"> povemo</w:delText>
        </w:r>
      </w:del>
      <w:r w:rsidRPr="00AF36F9">
        <w:rPr>
          <w:rFonts w:cstheme="minorHAnsi"/>
        </w:rPr>
        <w:t xml:space="preserve"> na sodišču. Poleg tega pa nam lahko te zapiski pomagajo ob podobnih primerih, kar lahko znatno zmanjša stroške preiskave primera in sojenja </w:t>
      </w:r>
      <w:ins w:id="15" w:author="George W. Bush" w:date="2012-05-18T16:44:00Z">
        <w:r w:rsidR="00D15484" w:rsidRPr="00AF36F9">
          <w:rPr>
            <w:rFonts w:cstheme="minorHAnsi"/>
          </w:rPr>
          <w:t>prihodnjega</w:t>
        </w:r>
      </w:ins>
      <w:del w:id="16" w:author="George W. Bush" w:date="2012-05-18T16:44:00Z">
        <w:r w:rsidRPr="00AF36F9">
          <w:rPr>
            <w:rFonts w:cstheme="minorHAnsi"/>
          </w:rPr>
          <w:delText>nekega</w:delText>
        </w:r>
      </w:del>
      <w:r w:rsidRPr="00AF36F9">
        <w:rPr>
          <w:rFonts w:cstheme="minorHAnsi"/>
        </w:rPr>
        <w:t xml:space="preserve"> računalniškega kaznivega dejanja.</w:t>
      </w:r>
    </w:p>
    <w:p w:rsidR="007F3F1D" w:rsidRPr="00AF36F9" w:rsidRDefault="007F3F1D" w:rsidP="007F3F1D">
      <w:pPr>
        <w:rPr>
          <w:rFonts w:cstheme="minorHAnsi"/>
        </w:rPr>
      </w:pPr>
      <w:r w:rsidRPr="00AF36F9">
        <w:rPr>
          <w:rFonts w:cstheme="minorHAnsi"/>
        </w:rPr>
        <w:t>Za forenzično analizo je pomembno, da si za to pripravimo temu namenjen računalniški sistem s katerim bomo čimbolj učinkovito prišli do želenih rezultatov. Le ta naj bi med drugim omogočal analizo diskov, preiskovanje omrežij, brskalnikov, zgodovine in drugo. Primer takega sistema bi lahko bil sestavljen iz sledečih komponent:</w:t>
      </w:r>
    </w:p>
    <w:p w:rsidR="007F3F1D" w:rsidRPr="00AF36F9" w:rsidRDefault="007F3F1D" w:rsidP="007F3F1D">
      <w:pPr>
        <w:pStyle w:val="ListParagraph"/>
        <w:numPr>
          <w:ilvl w:val="0"/>
          <w:numId w:val="3"/>
        </w:numPr>
        <w:rPr>
          <w:rFonts w:cstheme="minorHAnsi"/>
        </w:rPr>
      </w:pPr>
      <w:r w:rsidRPr="00AF36F9">
        <w:rPr>
          <w:rFonts w:cstheme="minorHAnsi"/>
        </w:rPr>
        <w:t>računalnik s hitrim procesorjem,</w:t>
      </w:r>
    </w:p>
    <w:p w:rsidR="007F3F1D" w:rsidRPr="00AF36F9" w:rsidRDefault="007F3F1D" w:rsidP="007F3F1D">
      <w:pPr>
        <w:pStyle w:val="ListParagraph"/>
        <w:numPr>
          <w:ilvl w:val="0"/>
          <w:numId w:val="3"/>
        </w:numPr>
        <w:rPr>
          <w:rFonts w:cstheme="minorHAnsi"/>
        </w:rPr>
      </w:pPr>
      <w:r w:rsidRPr="00AF36F9">
        <w:rPr>
          <w:rFonts w:cstheme="minorHAnsi"/>
        </w:rPr>
        <w:t>matično ploščo z vsaj tremi IDE kontrolerji za trde diske, cd in dvd enote,</w:t>
      </w:r>
    </w:p>
    <w:p w:rsidR="007F3F1D" w:rsidRPr="00AF36F9" w:rsidRDefault="007F3F1D" w:rsidP="007F3F1D">
      <w:pPr>
        <w:pStyle w:val="ListParagraph"/>
        <w:numPr>
          <w:ilvl w:val="0"/>
          <w:numId w:val="3"/>
        </w:numPr>
        <w:rPr>
          <w:rFonts w:cstheme="minorHAnsi"/>
        </w:rPr>
      </w:pPr>
      <w:r w:rsidRPr="00AF36F9">
        <w:rPr>
          <w:rFonts w:cstheme="minorHAnsi"/>
        </w:rPr>
        <w:t>podporo za prenosne medije kot so npr. USB ključki,</w:t>
      </w:r>
    </w:p>
    <w:p w:rsidR="007F3F1D" w:rsidRPr="00AF36F9" w:rsidRDefault="007F3F1D" w:rsidP="007F3F1D">
      <w:pPr>
        <w:pStyle w:val="ListParagraph"/>
        <w:numPr>
          <w:ilvl w:val="0"/>
          <w:numId w:val="3"/>
        </w:numPr>
        <w:rPr>
          <w:rFonts w:cstheme="minorHAnsi"/>
        </w:rPr>
      </w:pPr>
      <w:r w:rsidRPr="00AF36F9">
        <w:rPr>
          <w:rFonts w:cstheme="minorHAnsi"/>
        </w:rPr>
        <w:t>vsaj dva velika trda diska, katera imata dovolj prostora za operacijski sistem, forenzična orodja ter za kopiranje particij ter izbrisanih datotek iz dokaznega računalnika,</w:t>
      </w:r>
    </w:p>
    <w:p w:rsidR="007F3F1D" w:rsidRPr="00AF36F9" w:rsidRDefault="007F3F1D" w:rsidP="007F3F1D">
      <w:pPr>
        <w:pStyle w:val="ListParagraph"/>
        <w:numPr>
          <w:ilvl w:val="0"/>
          <w:numId w:val="3"/>
        </w:numPr>
        <w:rPr>
          <w:rFonts w:cstheme="minorHAnsi"/>
        </w:rPr>
      </w:pPr>
      <w:r w:rsidRPr="00AF36F9">
        <w:rPr>
          <w:rFonts w:cstheme="minorHAnsi"/>
        </w:rPr>
        <w:t>SCSI kartico, ki omogoča priključitev diskov, magnetnih trakov, skenerjev, printerjev,</w:t>
      </w:r>
    </w:p>
    <w:p w:rsidR="007F3F1D" w:rsidRPr="00AF36F9" w:rsidRDefault="007F3F1D" w:rsidP="007F3F1D">
      <w:pPr>
        <w:pStyle w:val="ListParagraph"/>
        <w:numPr>
          <w:ilvl w:val="0"/>
          <w:numId w:val="3"/>
        </w:numPr>
        <w:rPr>
          <w:rFonts w:cstheme="minorHAnsi"/>
        </w:rPr>
      </w:pPr>
      <w:r w:rsidRPr="00AF36F9">
        <w:rPr>
          <w:rFonts w:cstheme="minorHAnsi"/>
        </w:rPr>
        <w:t>magnetne trakove, ki omogočajo shranjevanje velikih particij,</w:t>
      </w:r>
    </w:p>
    <w:p w:rsidR="007F3F1D" w:rsidRPr="00AF36F9" w:rsidRDefault="007F3F1D" w:rsidP="007F3F1D">
      <w:pPr>
        <w:pStyle w:val="ListParagraph"/>
        <w:numPr>
          <w:ilvl w:val="0"/>
          <w:numId w:val="3"/>
        </w:numPr>
        <w:rPr>
          <w:rFonts w:cstheme="minorHAnsi"/>
        </w:rPr>
      </w:pPr>
      <w:r w:rsidRPr="00AF36F9">
        <w:rPr>
          <w:rFonts w:cstheme="minorHAnsi"/>
        </w:rPr>
        <w:t>sistem mora imeti celotno podporo za omrežje na katerem pa ni zagnana nobena omrežna storitev razen SSH (ki se uporablja za prenos datotek in zavarovan oddaljen mrežni dostop),</w:t>
      </w:r>
    </w:p>
    <w:p w:rsidR="007F3F1D" w:rsidRPr="00AF36F9" w:rsidRDefault="00BD6940" w:rsidP="007F3F1D">
      <w:pPr>
        <w:pStyle w:val="ListParagraph"/>
        <w:numPr>
          <w:ilvl w:val="0"/>
          <w:numId w:val="3"/>
        </w:numPr>
        <w:rPr>
          <w:rFonts w:cstheme="minorHAnsi"/>
        </w:rPr>
      </w:pPr>
      <w:r>
        <w:rPr>
          <w:rFonts w:cstheme="minorHAnsi"/>
        </w:rPr>
        <w:t>operacijski sistem L</w:t>
      </w:r>
      <w:r w:rsidR="007F3F1D" w:rsidRPr="00AF36F9">
        <w:rPr>
          <w:rFonts w:cstheme="minorHAnsi"/>
        </w:rPr>
        <w:t>inux, kjer je ena boljših</w:t>
      </w:r>
      <w:r>
        <w:rPr>
          <w:rFonts w:cstheme="minorHAnsi"/>
        </w:rPr>
        <w:t xml:space="preserve"> izbir Red Hat Linux - Shrike (L</w:t>
      </w:r>
      <w:r w:rsidR="007F3F1D" w:rsidRPr="00AF36F9">
        <w:rPr>
          <w:rFonts w:cstheme="minorHAnsi"/>
        </w:rPr>
        <w:t xml:space="preserve">inux izberemo, ker ima precej boljšo podporo </w:t>
      </w:r>
      <w:ins w:id="17" w:author="George W. Bush" w:date="2012-05-18T16:44:00Z">
        <w:r w:rsidR="00D15484" w:rsidRPr="00AF36F9">
          <w:rPr>
            <w:rFonts w:cstheme="minorHAnsi"/>
          </w:rPr>
          <w:t>glede na druge operacijske sisteme</w:t>
        </w:r>
      </w:ins>
      <w:del w:id="18" w:author="George W. Bush" w:date="2012-05-18T16:44:00Z">
        <w:r w:rsidR="007F3F1D" w:rsidRPr="00AF36F9">
          <w:rPr>
            <w:rFonts w:cstheme="minorHAnsi"/>
          </w:rPr>
          <w:delText>od drugih operacijskih sistemov</w:delText>
        </w:r>
      </w:del>
      <w:r w:rsidR="007F3F1D" w:rsidRPr="00AF36F9">
        <w:rPr>
          <w:rFonts w:cstheme="minorHAnsi"/>
        </w:rPr>
        <w:t>).</w:t>
      </w:r>
    </w:p>
    <w:p w:rsidR="007F3F1D" w:rsidRPr="00AF36F9" w:rsidRDefault="007F3F1D" w:rsidP="007F3F1D">
      <w:pPr>
        <w:rPr>
          <w:rFonts w:cstheme="minorHAnsi"/>
        </w:rPr>
      </w:pPr>
      <w:r w:rsidRPr="00AF36F9">
        <w:rPr>
          <w:rFonts w:cstheme="minorHAnsi"/>
        </w:rPr>
        <w:t xml:space="preserve">Zelo priročen </w:t>
      </w:r>
      <w:del w:id="19" w:author="George W. Bush" w:date="2012-05-18T16:44:00Z">
        <w:r w:rsidRPr="00AF36F9">
          <w:rPr>
            <w:rFonts w:cstheme="minorHAnsi"/>
          </w:rPr>
          <w:delText xml:space="preserve">pa </w:delText>
        </w:r>
      </w:del>
      <w:r w:rsidRPr="00AF36F9">
        <w:rPr>
          <w:rFonts w:cstheme="minorHAnsi"/>
        </w:rPr>
        <w:t xml:space="preserve">je </w:t>
      </w:r>
      <w:ins w:id="20" w:author="George W. Bush" w:date="2012-05-18T16:44:00Z">
        <w:r w:rsidR="00707AB6" w:rsidRPr="00AF36F9">
          <w:rPr>
            <w:rFonts w:cstheme="minorHAnsi"/>
          </w:rPr>
          <w:t xml:space="preserve">seveda tudi </w:t>
        </w:r>
      </w:ins>
      <w:r w:rsidRPr="00AF36F9">
        <w:rPr>
          <w:rFonts w:cstheme="minorHAnsi"/>
        </w:rPr>
        <w:t>prenosni računalnik</w:t>
      </w:r>
      <w:ins w:id="21" w:author="George W. Bush" w:date="2012-05-18T16:44:00Z">
        <w:r w:rsidR="00707AB6" w:rsidRPr="00AF36F9">
          <w:rPr>
            <w:rFonts w:cstheme="minorHAnsi"/>
          </w:rPr>
          <w:t>,</w:t>
        </w:r>
      </w:ins>
      <w:del w:id="22" w:author="George W. Bush" w:date="2012-05-18T16:44:00Z">
        <w:r w:rsidRPr="00AF36F9">
          <w:rPr>
            <w:rFonts w:cstheme="minorHAnsi"/>
          </w:rPr>
          <w:delText xml:space="preserve"> (ne mac),</w:delText>
        </w:r>
      </w:del>
      <w:r w:rsidRPr="00AF36F9">
        <w:rPr>
          <w:rFonts w:cstheme="minorHAnsi"/>
        </w:rPr>
        <w:t xml:space="preserve"> ki omogoča, da "forenzični laboratorij" prinesemo kar na mesto zločina.</w:t>
      </w:r>
    </w:p>
    <w:p w:rsidR="007F3F1D" w:rsidRPr="00AF36F9" w:rsidRDefault="007F3F1D" w:rsidP="007F3F1D">
      <w:pPr>
        <w:pStyle w:val="Heading1"/>
        <w:rPr>
          <w:rFonts w:asciiTheme="minorHAnsi" w:hAnsiTheme="minorHAnsi" w:cstheme="minorHAnsi"/>
        </w:rPr>
      </w:pPr>
      <w:bookmarkStart w:id="23" w:name="_Toc325127686"/>
      <w:r w:rsidRPr="00AF36F9">
        <w:rPr>
          <w:rFonts w:asciiTheme="minorHAnsi" w:hAnsiTheme="minorHAnsi" w:cstheme="minorHAnsi"/>
        </w:rPr>
        <w:lastRenderedPageBreak/>
        <w:t>Priprava na analizo</w:t>
      </w:r>
      <w:bookmarkEnd w:id="23"/>
    </w:p>
    <w:p w:rsidR="007F3F1D" w:rsidRPr="00AF36F9" w:rsidRDefault="007F3F1D" w:rsidP="007F3F1D">
      <w:pPr>
        <w:rPr>
          <w:rFonts w:cstheme="minorHAnsi"/>
        </w:rPr>
      </w:pPr>
      <w:r w:rsidRPr="00AF36F9">
        <w:rPr>
          <w:rFonts w:cstheme="minorHAnsi"/>
        </w:rPr>
        <w:t>Pred začetkom analize sistema je potrebno slediti istim osnovnim korakom za pripravo sistema:</w:t>
      </w:r>
    </w:p>
    <w:p w:rsidR="007F3F1D" w:rsidRPr="00AF36F9" w:rsidRDefault="007F3F1D" w:rsidP="007F3F1D">
      <w:pPr>
        <w:pStyle w:val="ListParagraph"/>
        <w:numPr>
          <w:ilvl w:val="0"/>
          <w:numId w:val="4"/>
        </w:numPr>
        <w:rPr>
          <w:rFonts w:cstheme="minorHAnsi"/>
        </w:rPr>
      </w:pPr>
      <w:r w:rsidRPr="00AF36F9">
        <w:rPr>
          <w:rFonts w:cstheme="minorHAnsi"/>
        </w:rPr>
        <w:t xml:space="preserve">V nekaterih primerih je pred razstavljanjem in premikanjem računalniški sistem potrebno slikati. To je </w:t>
      </w:r>
      <w:del w:id="24" w:author="George W. Bush" w:date="2012-05-18T16:44:00Z">
        <w:r w:rsidRPr="00AF36F9">
          <w:rPr>
            <w:rFonts w:cstheme="minorHAnsi"/>
          </w:rPr>
          <w:delText xml:space="preserve">potrebno že v osnovi, ko je </w:delText>
        </w:r>
      </w:del>
      <w:r w:rsidRPr="00AF36F9">
        <w:rPr>
          <w:rFonts w:cstheme="minorHAnsi"/>
        </w:rPr>
        <w:t xml:space="preserve">v nekaterih primerih potrebno </w:t>
      </w:r>
      <w:ins w:id="25" w:author="George W. Bush" w:date="2012-05-18T16:44:00Z">
        <w:r w:rsidR="000F50B7" w:rsidRPr="00AF36F9">
          <w:rPr>
            <w:rFonts w:cstheme="minorHAnsi"/>
          </w:rPr>
          <w:t>že v osnovi, zaradi slik kraja</w:t>
        </w:r>
      </w:ins>
      <w:del w:id="26" w:author="George W. Bush" w:date="2012-05-18T16:44:00Z">
        <w:r w:rsidRPr="00AF36F9">
          <w:rPr>
            <w:rFonts w:cstheme="minorHAnsi"/>
          </w:rPr>
          <w:delText>slikati kraj</w:delText>
        </w:r>
      </w:del>
      <w:r w:rsidRPr="00AF36F9">
        <w:rPr>
          <w:rFonts w:cstheme="minorHAnsi"/>
        </w:rPr>
        <w:t xml:space="preserve"> zločina</w:t>
      </w:r>
      <w:ins w:id="27" w:author="George W. Bush" w:date="2012-05-18T16:44:00Z">
        <w:r w:rsidR="000F50B7" w:rsidRPr="00AF36F9">
          <w:rPr>
            <w:rFonts w:cstheme="minorHAnsi"/>
          </w:rPr>
          <w:t xml:space="preserve">. </w:t>
        </w:r>
        <w:r w:rsidR="008D2035" w:rsidRPr="00AF36F9">
          <w:rPr>
            <w:rFonts w:cstheme="minorHAnsi"/>
          </w:rPr>
          <w:t>Dodatno pa</w:t>
        </w:r>
      </w:ins>
      <w:del w:id="28" w:author="George W. Bush" w:date="2012-05-18T16:44:00Z">
        <w:r w:rsidRPr="00AF36F9">
          <w:rPr>
            <w:rFonts w:cstheme="minorHAnsi"/>
          </w:rPr>
          <w:delText xml:space="preserve"> oz. v drugih primerih, ko</w:delText>
        </w:r>
      </w:del>
      <w:r w:rsidRPr="00AF36F9">
        <w:rPr>
          <w:rFonts w:cstheme="minorHAnsi"/>
        </w:rPr>
        <w:t xml:space="preserve"> je </w:t>
      </w:r>
      <w:ins w:id="29" w:author="George W. Bush" w:date="2012-05-18T16:44:00Z">
        <w:r w:rsidR="008D2035" w:rsidRPr="00AF36F9">
          <w:rPr>
            <w:rFonts w:cstheme="minorHAnsi"/>
          </w:rPr>
          <w:t xml:space="preserve">to </w:t>
        </w:r>
      </w:ins>
      <w:r w:rsidRPr="00AF36F9">
        <w:rPr>
          <w:rFonts w:cstheme="minorHAnsi"/>
        </w:rPr>
        <w:t xml:space="preserve">potrebno </w:t>
      </w:r>
      <w:ins w:id="30" w:author="George W. Bush" w:date="2012-05-18T16:44:00Z">
        <w:r w:rsidR="008D2035" w:rsidRPr="00AF36F9">
          <w:rPr>
            <w:rFonts w:cstheme="minorHAnsi"/>
          </w:rPr>
          <w:t>zaradi dokumentiranja komponent</w:t>
        </w:r>
      </w:ins>
      <w:del w:id="31" w:author="George W. Bush" w:date="2012-05-18T16:44:00Z">
        <w:r w:rsidRPr="00AF36F9">
          <w:rPr>
            <w:rFonts w:cstheme="minorHAnsi"/>
          </w:rPr>
          <w:delText>dokumentirati komponente</w:delText>
        </w:r>
      </w:del>
      <w:r w:rsidRPr="00AF36F9">
        <w:rPr>
          <w:rFonts w:cstheme="minorHAnsi"/>
        </w:rPr>
        <w:t xml:space="preserve"> sistema, kar nam kasneje omogoča vrnitev sistema v prvotno stanje.</w:t>
      </w:r>
    </w:p>
    <w:p w:rsidR="007F3F1D" w:rsidRPr="00AF36F9" w:rsidRDefault="007F3F1D" w:rsidP="007F3F1D">
      <w:pPr>
        <w:pStyle w:val="ListParagraph"/>
        <w:numPr>
          <w:ilvl w:val="0"/>
          <w:numId w:val="4"/>
        </w:numPr>
        <w:rPr>
          <w:rFonts w:cstheme="minorHAnsi"/>
        </w:rPr>
      </w:pPr>
      <w:r w:rsidRPr="00AF36F9">
        <w:rPr>
          <w:rFonts w:cstheme="minorHAnsi"/>
        </w:rPr>
        <w:t xml:space="preserve">Potrebno je pisati dnevnik preiskave v katerega se čimbolj podrobno zapisuje celoten potek dela. Le ta vključuje datum začetka preiskave ter začetek in konec določene aktivnosti. </w:t>
      </w:r>
      <w:ins w:id="32" w:author="George W. Bush" w:date="2012-05-18T16:44:00Z">
        <w:r w:rsidR="00415DC7" w:rsidRPr="00AF36F9">
          <w:rPr>
            <w:rFonts w:cstheme="minorHAnsi"/>
          </w:rPr>
          <w:t>Iz varnostnih razlogov je zelo</w:t>
        </w:r>
      </w:ins>
      <w:del w:id="33" w:author="George W. Bush" w:date="2012-05-18T16:44:00Z">
        <w:r w:rsidRPr="00AF36F9">
          <w:rPr>
            <w:rFonts w:cstheme="minorHAnsi"/>
          </w:rPr>
          <w:delText>Zelo</w:delText>
        </w:r>
      </w:del>
      <w:r w:rsidRPr="00AF36F9">
        <w:rPr>
          <w:rFonts w:cstheme="minorHAnsi"/>
        </w:rPr>
        <w:t xml:space="preserve"> pomembno </w:t>
      </w:r>
      <w:del w:id="34" w:author="George W. Bush" w:date="2012-05-18T16:44:00Z">
        <w:r w:rsidRPr="00AF36F9">
          <w:rPr>
            <w:rFonts w:cstheme="minorHAnsi"/>
          </w:rPr>
          <w:delText xml:space="preserve">je </w:delText>
        </w:r>
      </w:del>
      <w:r w:rsidRPr="00AF36F9">
        <w:rPr>
          <w:rFonts w:cstheme="minorHAnsi"/>
        </w:rPr>
        <w:t>tudi beleženje morebitnih prekinitev med aktivnostmi.</w:t>
      </w:r>
      <w:ins w:id="35" w:author="George W. Bush" w:date="2012-05-18T16:44:00Z">
        <w:r w:rsidR="00415DC7" w:rsidRPr="00AF36F9">
          <w:rPr>
            <w:rFonts w:cstheme="minorHAnsi"/>
          </w:rPr>
          <w:br/>
        </w:r>
      </w:ins>
      <w:del w:id="36" w:author="George W. Bush" w:date="2012-05-18T16:44:00Z">
        <w:r w:rsidRPr="00AF36F9">
          <w:rPr>
            <w:rFonts w:cstheme="minorHAnsi"/>
          </w:rPr>
          <w:delText xml:space="preserve"> </w:delText>
        </w:r>
      </w:del>
      <w:r w:rsidRPr="00AF36F9">
        <w:rPr>
          <w:rFonts w:cstheme="minorHAnsi"/>
        </w:rPr>
        <w:t xml:space="preserve">Tak pristop služi sprotnemu ustvarjanju poročila, ki je bolj konsistentno in detajlno kot, če bi ga spisali na koncu. Taki podrobni zapiski bodo občutno boljše pripomogli k predstavi celotnega zločina, kot pa </w:t>
      </w:r>
      <w:ins w:id="37" w:author="George W. Bush" w:date="2012-05-18T16:44:00Z">
        <w:r w:rsidR="00415DC7" w:rsidRPr="00AF36F9">
          <w:rPr>
            <w:rFonts w:cstheme="minorHAnsi"/>
          </w:rPr>
          <w:t xml:space="preserve">samo </w:t>
        </w:r>
      </w:ins>
      <w:r w:rsidRPr="00AF36F9">
        <w:rPr>
          <w:rFonts w:cstheme="minorHAnsi"/>
        </w:rPr>
        <w:t xml:space="preserve">velika količina dokazov, ki se </w:t>
      </w:r>
      <w:del w:id="38" w:author="George W. Bush" w:date="2012-05-18T16:44:00Z">
        <w:r w:rsidRPr="00AF36F9">
          <w:rPr>
            <w:rFonts w:cstheme="minorHAnsi"/>
          </w:rPr>
          <w:delText xml:space="preserve">lahko </w:delText>
        </w:r>
      </w:del>
      <w:r w:rsidRPr="00AF36F9">
        <w:rPr>
          <w:rFonts w:cstheme="minorHAnsi"/>
        </w:rPr>
        <w:t xml:space="preserve">naberejo </w:t>
      </w:r>
      <w:ins w:id="39" w:author="George W. Bush" w:date="2012-05-18T16:44:00Z">
        <w:r w:rsidR="00415DC7" w:rsidRPr="00AF36F9">
          <w:rPr>
            <w:rFonts w:cstheme="minorHAnsi"/>
          </w:rPr>
          <w:t>že</w:t>
        </w:r>
      </w:ins>
      <w:del w:id="40" w:author="George W. Bush" w:date="2012-05-18T16:44:00Z">
        <w:r w:rsidRPr="00AF36F9">
          <w:rPr>
            <w:rFonts w:cstheme="minorHAnsi"/>
          </w:rPr>
          <w:delText>tudi</w:delText>
        </w:r>
      </w:del>
      <w:r w:rsidRPr="00AF36F9">
        <w:rPr>
          <w:rFonts w:cstheme="minorHAnsi"/>
        </w:rPr>
        <w:t xml:space="preserve"> pri najmanjših računalniških zločinih.</w:t>
      </w:r>
    </w:p>
    <w:p w:rsidR="008F6AD1" w:rsidRPr="00AF36F9" w:rsidRDefault="007F3F1D" w:rsidP="00BF6360">
      <w:pPr>
        <w:pStyle w:val="ListParagraph"/>
        <w:keepNext/>
        <w:numPr>
          <w:ilvl w:val="0"/>
          <w:numId w:val="4"/>
        </w:numPr>
        <w:rPr>
          <w:rFonts w:cstheme="minorHAnsi"/>
        </w:rPr>
      </w:pPr>
      <w:r w:rsidRPr="00AF36F9">
        <w:rPr>
          <w:rFonts w:cstheme="minorHAnsi"/>
        </w:rPr>
        <w:t>Preden zaključimo sistem je priporočljivo zb</w:t>
      </w:r>
      <w:r w:rsidR="003053C5">
        <w:rPr>
          <w:rFonts w:cstheme="minorHAnsi"/>
        </w:rPr>
        <w:t xml:space="preserve">rati osnovne informacije o disk. </w:t>
      </w:r>
      <w:r w:rsidRPr="00AF36F9">
        <w:rPr>
          <w:rFonts w:cstheme="minorHAnsi"/>
        </w:rPr>
        <w:t>Pod to spada zgradba datotečnega sistema (</w:t>
      </w:r>
      <w:r w:rsidRPr="00AF36F9">
        <w:rPr>
          <w:rFonts w:cstheme="minorHAnsi"/>
          <w:i/>
          <w:rPrChange w:id="41" w:author="George W. Bush" w:date="2012-05-18T16:44:00Z">
            <w:rPr/>
          </w:rPrChange>
        </w:rPr>
        <w:t>/etc/fstab</w:t>
      </w:r>
      <w:r w:rsidRPr="00AF36F9">
        <w:rPr>
          <w:rFonts w:cstheme="minorHAnsi"/>
        </w:rPr>
        <w:t xml:space="preserve">), katerega prikaz lahko vidimo na </w:t>
      </w:r>
      <w:r w:rsidR="008F6AD1" w:rsidRPr="00AF36F9">
        <w:rPr>
          <w:rFonts w:cstheme="minorHAnsi"/>
        </w:rPr>
        <w:fldChar w:fldCharType="begin"/>
      </w:r>
      <w:r w:rsidR="008F6AD1" w:rsidRPr="00AF36F9">
        <w:rPr>
          <w:rFonts w:cstheme="minorHAnsi"/>
        </w:rPr>
        <w:instrText xml:space="preserve"> REF _Ref324973735 \h </w:instrText>
      </w:r>
      <w:r w:rsidR="008F6AD1" w:rsidRPr="00AF36F9">
        <w:rPr>
          <w:rFonts w:cstheme="minorHAnsi"/>
        </w:rPr>
      </w:r>
      <w:r w:rsidR="00030FE4" w:rsidRPr="00AF36F9">
        <w:rPr>
          <w:rFonts w:cstheme="minorHAnsi"/>
        </w:rPr>
        <w:instrText xml:space="preserve"> \* MERGEFORMAT </w:instrText>
      </w:r>
      <w:r w:rsidR="008F6AD1" w:rsidRPr="00AF36F9">
        <w:rPr>
          <w:rFonts w:cstheme="minorHAnsi"/>
        </w:rPr>
        <w:fldChar w:fldCharType="separate"/>
      </w:r>
      <w:r w:rsidR="006E5671">
        <w:rPr>
          <w:rFonts w:cstheme="minorHAnsi"/>
        </w:rPr>
        <w:t>s</w:t>
      </w:r>
      <w:r w:rsidR="003053C5">
        <w:rPr>
          <w:rFonts w:cstheme="minorHAnsi"/>
        </w:rPr>
        <w:t>liki</w:t>
      </w:r>
      <w:r w:rsidR="008F6AD1" w:rsidRPr="00AF36F9">
        <w:rPr>
          <w:rFonts w:cstheme="minorHAnsi"/>
        </w:rPr>
        <w:t xml:space="preserve"> </w:t>
      </w:r>
      <w:r w:rsidR="008F6AD1" w:rsidRPr="00AF36F9">
        <w:rPr>
          <w:rFonts w:cstheme="minorHAnsi"/>
          <w:noProof/>
        </w:rPr>
        <w:t>1</w:t>
      </w:r>
      <w:r w:rsidR="008F6AD1" w:rsidRPr="00AF36F9">
        <w:rPr>
          <w:rFonts w:cstheme="minorHAnsi"/>
        </w:rPr>
        <w:fldChar w:fldCharType="end"/>
      </w:r>
      <w:r w:rsidR="00030FE4" w:rsidRPr="00AF36F9">
        <w:rPr>
          <w:rFonts w:cstheme="minorHAnsi"/>
        </w:rPr>
        <w:t xml:space="preserve">, ime </w:t>
      </w:r>
      <w:r w:rsidRPr="00AF36F9">
        <w:rPr>
          <w:rFonts w:cstheme="minorHAnsi"/>
        </w:rPr>
        <w:t>gostitelja in IP naslove iz (</w:t>
      </w:r>
      <w:r w:rsidRPr="00AF36F9">
        <w:rPr>
          <w:rFonts w:cstheme="minorHAnsi"/>
          <w:i/>
          <w:rPrChange w:id="42" w:author="George W. Bush" w:date="2012-05-18T16:44:00Z">
            <w:rPr/>
          </w:rPrChange>
        </w:rPr>
        <w:t>/etc/hosts</w:t>
      </w:r>
      <w:r w:rsidRPr="00AF36F9">
        <w:rPr>
          <w:rFonts w:cstheme="minorHAnsi"/>
        </w:rPr>
        <w:t xml:space="preserve">), ki so prikazani na </w:t>
      </w:r>
      <w:r w:rsidR="00FD594F" w:rsidRPr="00AF36F9">
        <w:rPr>
          <w:rFonts w:cstheme="minorHAnsi"/>
        </w:rPr>
        <w:fldChar w:fldCharType="begin"/>
      </w:r>
      <w:r w:rsidR="00FD594F" w:rsidRPr="00AF36F9">
        <w:rPr>
          <w:rFonts w:cstheme="minorHAnsi"/>
        </w:rPr>
        <w:instrText xml:space="preserve"> REF _Ref324973799 \h </w:instrText>
      </w:r>
      <w:r w:rsidR="00FD594F" w:rsidRPr="00AF36F9">
        <w:rPr>
          <w:rFonts w:cstheme="minorHAnsi"/>
        </w:rPr>
      </w:r>
      <w:r w:rsidR="00030FE4" w:rsidRPr="00AF36F9">
        <w:rPr>
          <w:rFonts w:cstheme="minorHAnsi"/>
        </w:rPr>
        <w:instrText xml:space="preserve"> \* MERGEFORMAT </w:instrText>
      </w:r>
      <w:r w:rsidR="00FD594F" w:rsidRPr="00AF36F9">
        <w:rPr>
          <w:rFonts w:cstheme="minorHAnsi"/>
        </w:rPr>
        <w:fldChar w:fldCharType="separate"/>
      </w:r>
      <w:r w:rsidR="006E5671">
        <w:rPr>
          <w:rFonts w:cstheme="minorHAnsi"/>
        </w:rPr>
        <w:t>s</w:t>
      </w:r>
      <w:r w:rsidR="00FD594F" w:rsidRPr="00AF36F9">
        <w:rPr>
          <w:rFonts w:cstheme="minorHAnsi"/>
        </w:rPr>
        <w:t>lik</w:t>
      </w:r>
      <w:r w:rsidR="003053C5">
        <w:rPr>
          <w:rFonts w:cstheme="minorHAnsi"/>
        </w:rPr>
        <w:t>i</w:t>
      </w:r>
      <w:r w:rsidR="00FD594F" w:rsidRPr="00AF36F9">
        <w:rPr>
          <w:rFonts w:cstheme="minorHAnsi"/>
        </w:rPr>
        <w:t xml:space="preserve"> </w:t>
      </w:r>
      <w:r w:rsidR="00FD594F" w:rsidRPr="00AF36F9">
        <w:rPr>
          <w:rFonts w:cstheme="minorHAnsi"/>
          <w:noProof/>
        </w:rPr>
        <w:t>2</w:t>
      </w:r>
      <w:r w:rsidR="00FD594F" w:rsidRPr="00AF36F9">
        <w:rPr>
          <w:rFonts w:cstheme="minorHAnsi"/>
        </w:rPr>
        <w:fldChar w:fldCharType="end"/>
      </w:r>
      <w:r w:rsidRPr="00AF36F9">
        <w:rPr>
          <w:rFonts w:cstheme="minorHAnsi"/>
        </w:rPr>
        <w:t>, naprave (</w:t>
      </w:r>
      <w:r w:rsidRPr="00AF36F9">
        <w:rPr>
          <w:rFonts w:cstheme="minorHAnsi"/>
          <w:i/>
          <w:rPrChange w:id="43" w:author="George W. Bush" w:date="2012-05-18T16:44:00Z">
            <w:rPr/>
          </w:rPrChange>
        </w:rPr>
        <w:t>/var/log/dmesg</w:t>
      </w:r>
      <w:r w:rsidRPr="00AF36F9">
        <w:rPr>
          <w:rFonts w:cstheme="minorHAnsi"/>
        </w:rPr>
        <w:t>) in sistemska sporočila (</w:t>
      </w:r>
      <w:r w:rsidRPr="00AF36F9">
        <w:rPr>
          <w:rFonts w:cstheme="minorHAnsi"/>
          <w:i/>
          <w:rPrChange w:id="44" w:author="George W. Bush" w:date="2012-05-18T16:44:00Z">
            <w:rPr/>
          </w:rPrChange>
        </w:rPr>
        <w:t>/var/log/syslog</w:t>
      </w:r>
      <w:r w:rsidRPr="00AF36F9">
        <w:rPr>
          <w:rFonts w:cstheme="minorHAnsi"/>
        </w:rPr>
        <w:t xml:space="preserve">). To lahko najlažje naredimo s tar arhivom kot je prikazano na </w:t>
      </w:r>
      <w:r w:rsidR="00FD594F" w:rsidRPr="00AF36F9">
        <w:rPr>
          <w:rFonts w:cstheme="minorHAnsi"/>
        </w:rPr>
        <w:fldChar w:fldCharType="begin"/>
      </w:r>
      <w:r w:rsidR="00FD594F" w:rsidRPr="00AF36F9">
        <w:rPr>
          <w:rFonts w:cstheme="minorHAnsi"/>
        </w:rPr>
        <w:instrText xml:space="preserve"> REF _Ref324973972 \h </w:instrText>
      </w:r>
      <w:r w:rsidR="00FD594F" w:rsidRPr="00AF36F9">
        <w:rPr>
          <w:rFonts w:cstheme="minorHAnsi"/>
        </w:rPr>
      </w:r>
      <w:r w:rsidR="00030FE4" w:rsidRPr="00AF36F9">
        <w:rPr>
          <w:rFonts w:cstheme="minorHAnsi"/>
        </w:rPr>
        <w:instrText xml:space="preserve"> \* MERGEFORMAT </w:instrText>
      </w:r>
      <w:r w:rsidR="00FD594F" w:rsidRPr="00AF36F9">
        <w:rPr>
          <w:rFonts w:cstheme="minorHAnsi"/>
        </w:rPr>
        <w:fldChar w:fldCharType="separate"/>
      </w:r>
      <w:r w:rsidR="006E5671">
        <w:rPr>
          <w:rFonts w:cstheme="minorHAnsi"/>
        </w:rPr>
        <w:t>sliki</w:t>
      </w:r>
      <w:r w:rsidR="00FD594F" w:rsidRPr="00AF36F9">
        <w:rPr>
          <w:rFonts w:cstheme="minorHAnsi"/>
        </w:rPr>
        <w:t xml:space="preserve"> </w:t>
      </w:r>
      <w:r w:rsidR="00FD594F" w:rsidRPr="00AF36F9">
        <w:rPr>
          <w:rFonts w:cstheme="minorHAnsi"/>
          <w:noProof/>
        </w:rPr>
        <w:t>3</w:t>
      </w:r>
      <w:r w:rsidR="00FD594F" w:rsidRPr="00AF36F9">
        <w:rPr>
          <w:rFonts w:cstheme="minorHAnsi"/>
        </w:rPr>
        <w:fldChar w:fldCharType="end"/>
      </w:r>
      <w:r w:rsidRPr="00AF36F9">
        <w:rPr>
          <w:rFonts w:cstheme="minorHAnsi"/>
        </w:rPr>
        <w:t>.</w:t>
      </w:r>
      <w:r w:rsidR="00030FE4" w:rsidRPr="00AF36F9">
        <w:rPr>
          <w:rFonts w:cstheme="minorHAnsi"/>
        </w:rPr>
        <w:br/>
      </w:r>
      <w:r w:rsidR="008F6AD1" w:rsidRPr="00AF36F9">
        <w:rPr>
          <w:rFonts w:cstheme="minorHAnsi"/>
        </w:rPr>
        <w:br/>
      </w:r>
      <w:r w:rsidR="008F6AD1" w:rsidRPr="00AF36F9">
        <w:rPr>
          <w:rFonts w:cstheme="minorHAnsi"/>
          <w:noProof/>
          <w:lang w:eastAsia="sl-SI"/>
        </w:rPr>
        <w:drawing>
          <wp:inline distT="0" distB="0" distL="0" distR="0" wp14:anchorId="1C3B5A2E" wp14:editId="2BFF4ACA">
            <wp:extent cx="5222276"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ab.PNG"/>
                    <pic:cNvPicPr/>
                  </pic:nvPicPr>
                  <pic:blipFill>
                    <a:blip r:embed="rId8">
                      <a:extLst>
                        <a:ext uri="{28A0092B-C50C-407E-A947-70E740481C1C}">
                          <a14:useLocalDpi xmlns:a14="http://schemas.microsoft.com/office/drawing/2010/main" val="0"/>
                        </a:ext>
                      </a:extLst>
                    </a:blip>
                    <a:stretch>
                      <a:fillRect/>
                    </a:stretch>
                  </pic:blipFill>
                  <pic:spPr>
                    <a:xfrm>
                      <a:off x="0" y="0"/>
                      <a:ext cx="5220550" cy="1533018"/>
                    </a:xfrm>
                    <a:prstGeom prst="rect">
                      <a:avLst/>
                    </a:prstGeom>
                  </pic:spPr>
                </pic:pic>
              </a:graphicData>
            </a:graphic>
          </wp:inline>
        </w:drawing>
      </w:r>
    </w:p>
    <w:p w:rsidR="008F6AD1" w:rsidRPr="00AF36F9" w:rsidRDefault="008F6AD1" w:rsidP="008F6AD1">
      <w:pPr>
        <w:pStyle w:val="Caption"/>
        <w:keepNext/>
        <w:jc w:val="center"/>
        <w:rPr>
          <w:rFonts w:cstheme="minorHAnsi"/>
        </w:rPr>
      </w:pPr>
      <w:bookmarkStart w:id="45" w:name="_Ref324973735"/>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1</w:t>
      </w:r>
      <w:r w:rsidR="000B24F7" w:rsidRPr="00AF36F9">
        <w:rPr>
          <w:rFonts w:cstheme="minorHAnsi"/>
          <w:noProof/>
        </w:rPr>
        <w:fldChar w:fldCharType="end"/>
      </w:r>
      <w:bookmarkEnd w:id="45"/>
      <w:r w:rsidRPr="00AF36F9">
        <w:rPr>
          <w:rFonts w:cstheme="minorHAnsi"/>
        </w:rPr>
        <w:t>: Prikaz vsebine datoteke /etc/fstab</w:t>
      </w:r>
      <w:r w:rsidR="00030FE4" w:rsidRPr="00AF36F9">
        <w:rPr>
          <w:rFonts w:cstheme="minorHAnsi"/>
        </w:rPr>
        <w:br/>
      </w:r>
      <w:r w:rsidRPr="00AF36F9">
        <w:rPr>
          <w:rFonts w:cstheme="minorHAnsi"/>
        </w:rPr>
        <w:br/>
      </w:r>
      <w:r w:rsidRPr="00AF36F9">
        <w:rPr>
          <w:rFonts w:cstheme="minorHAnsi"/>
          <w:noProof/>
          <w:lang w:eastAsia="sl-SI"/>
        </w:rPr>
        <w:drawing>
          <wp:inline distT="0" distB="0" distL="0" distR="0" wp14:anchorId="7BE4E412" wp14:editId="170E8BB1">
            <wp:extent cx="4276725" cy="14072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s.PNG"/>
                    <pic:cNvPicPr/>
                  </pic:nvPicPr>
                  <pic:blipFill>
                    <a:blip r:embed="rId9">
                      <a:extLst>
                        <a:ext uri="{28A0092B-C50C-407E-A947-70E740481C1C}">
                          <a14:useLocalDpi xmlns:a14="http://schemas.microsoft.com/office/drawing/2010/main" val="0"/>
                        </a:ext>
                      </a:extLst>
                    </a:blip>
                    <a:stretch>
                      <a:fillRect/>
                    </a:stretch>
                  </pic:blipFill>
                  <pic:spPr>
                    <a:xfrm>
                      <a:off x="0" y="0"/>
                      <a:ext cx="4277323" cy="1407495"/>
                    </a:xfrm>
                    <a:prstGeom prst="rect">
                      <a:avLst/>
                    </a:prstGeom>
                  </pic:spPr>
                </pic:pic>
              </a:graphicData>
            </a:graphic>
          </wp:inline>
        </w:drawing>
      </w:r>
    </w:p>
    <w:p w:rsidR="00FD594F" w:rsidRPr="00AF36F9" w:rsidRDefault="008F6AD1" w:rsidP="00FD594F">
      <w:pPr>
        <w:pStyle w:val="Caption"/>
        <w:keepNext/>
        <w:jc w:val="center"/>
        <w:rPr>
          <w:rFonts w:cstheme="minorHAnsi"/>
        </w:rPr>
      </w:pPr>
      <w:bookmarkStart w:id="46" w:name="_Ref324973799"/>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2</w:t>
      </w:r>
      <w:r w:rsidR="000B24F7" w:rsidRPr="00AF36F9">
        <w:rPr>
          <w:rFonts w:cstheme="minorHAnsi"/>
          <w:noProof/>
        </w:rPr>
        <w:fldChar w:fldCharType="end"/>
      </w:r>
      <w:bookmarkEnd w:id="46"/>
      <w:r w:rsidRPr="00AF36F9">
        <w:rPr>
          <w:rFonts w:cstheme="minorHAnsi"/>
        </w:rPr>
        <w:t>: Prikaz vsebine datoteke /etc/hosts</w:t>
      </w:r>
      <w:r w:rsidR="00030FE4" w:rsidRPr="00AF36F9">
        <w:rPr>
          <w:rFonts w:cstheme="minorHAnsi"/>
        </w:rPr>
        <w:br/>
      </w:r>
      <w:r w:rsidR="00FD594F" w:rsidRPr="00AF36F9">
        <w:rPr>
          <w:rFonts w:cstheme="minorHAnsi"/>
        </w:rPr>
        <w:br/>
      </w:r>
      <w:r w:rsidR="00FD594F" w:rsidRPr="00AF36F9">
        <w:rPr>
          <w:rFonts w:cstheme="minorHAnsi"/>
          <w:noProof/>
          <w:lang w:eastAsia="sl-SI"/>
        </w:rPr>
        <w:drawing>
          <wp:inline distT="0" distB="0" distL="0" distR="0" wp14:anchorId="2411B03D" wp14:editId="55A2CAB5">
            <wp:extent cx="4581525" cy="12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_log.PNG"/>
                    <pic:cNvPicPr/>
                  </pic:nvPicPr>
                  <pic:blipFill>
                    <a:blip r:embed="rId10">
                      <a:extLst>
                        <a:ext uri="{28A0092B-C50C-407E-A947-70E740481C1C}">
                          <a14:useLocalDpi xmlns:a14="http://schemas.microsoft.com/office/drawing/2010/main" val="0"/>
                        </a:ext>
                      </a:extLst>
                    </a:blip>
                    <a:stretch>
                      <a:fillRect/>
                    </a:stretch>
                  </pic:blipFill>
                  <pic:spPr>
                    <a:xfrm>
                      <a:off x="0" y="0"/>
                      <a:ext cx="4582164" cy="121382"/>
                    </a:xfrm>
                    <a:prstGeom prst="rect">
                      <a:avLst/>
                    </a:prstGeom>
                  </pic:spPr>
                </pic:pic>
              </a:graphicData>
            </a:graphic>
          </wp:inline>
        </w:drawing>
      </w:r>
    </w:p>
    <w:p w:rsidR="008F6AD1" w:rsidRPr="00AF36F9" w:rsidRDefault="00FD594F" w:rsidP="00FD594F">
      <w:pPr>
        <w:pStyle w:val="Caption"/>
        <w:jc w:val="center"/>
        <w:rPr>
          <w:rFonts w:cstheme="minorHAnsi"/>
        </w:rPr>
      </w:pPr>
      <w:bookmarkStart w:id="47" w:name="_Ref324973972"/>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3</w:t>
      </w:r>
      <w:r w:rsidR="000B24F7" w:rsidRPr="00AF36F9">
        <w:rPr>
          <w:rFonts w:cstheme="minorHAnsi"/>
          <w:noProof/>
        </w:rPr>
        <w:fldChar w:fldCharType="end"/>
      </w:r>
      <w:bookmarkEnd w:id="47"/>
      <w:r w:rsidRPr="00AF36F9">
        <w:rPr>
          <w:rFonts w:cstheme="minorHAnsi"/>
        </w:rPr>
        <w:t>: Prikaz ukaza za varnostno kopiranje pomembnih datotek</w:t>
      </w:r>
      <w:del w:id="48" w:author="George W. Bush" w:date="2012-05-18T16:44:00Z">
        <w:r w:rsidRPr="00AF36F9">
          <w:rPr>
            <w:rFonts w:cstheme="minorHAnsi"/>
          </w:rPr>
          <w:delText xml:space="preserve"> (tole se spremeni verjetno v ne-sliko?)</w:delText>
        </w:r>
      </w:del>
    </w:p>
    <w:p w:rsidR="007F3F1D" w:rsidRPr="00AF36F9" w:rsidRDefault="007F3F1D" w:rsidP="007F3F1D">
      <w:pPr>
        <w:pStyle w:val="ListParagraph"/>
        <w:numPr>
          <w:ilvl w:val="0"/>
          <w:numId w:val="4"/>
        </w:numPr>
        <w:rPr>
          <w:rFonts w:cstheme="minorHAnsi"/>
        </w:rPr>
      </w:pPr>
      <w:r w:rsidRPr="00AF36F9">
        <w:rPr>
          <w:rFonts w:cstheme="minorHAnsi"/>
        </w:rPr>
        <w:t xml:space="preserve">V kolikor je možno je nujno potrebno narediti kopijo celotnega diska ter delati na kopiji in ne na originalu! Če delamo na originalu obstaja velika možnost, da </w:t>
      </w:r>
      <w:ins w:id="49" w:author="George W. Bush" w:date="2012-05-18T16:44:00Z">
        <w:r w:rsidR="00FC4C92" w:rsidRPr="00AF36F9">
          <w:rPr>
            <w:rFonts w:cstheme="minorHAnsi"/>
          </w:rPr>
          <w:t xml:space="preserve">že </w:t>
        </w:r>
      </w:ins>
      <w:r w:rsidRPr="00AF36F9">
        <w:rPr>
          <w:rFonts w:cstheme="minorHAnsi"/>
        </w:rPr>
        <w:t xml:space="preserve">zaradi majhne napake </w:t>
      </w:r>
      <w:r w:rsidRPr="00AF36F9">
        <w:rPr>
          <w:rFonts w:cstheme="minorHAnsi"/>
        </w:rPr>
        <w:lastRenderedPageBreak/>
        <w:t xml:space="preserve">uničimo </w:t>
      </w:r>
      <w:ins w:id="50" w:author="George W. Bush" w:date="2012-05-18T16:44:00Z">
        <w:r w:rsidR="00FC4C92" w:rsidRPr="00AF36F9">
          <w:rPr>
            <w:rFonts w:cstheme="minorHAnsi"/>
          </w:rPr>
          <w:t xml:space="preserve">ali poškodujemo </w:t>
        </w:r>
      </w:ins>
      <w:r w:rsidRPr="00AF36F9">
        <w:rPr>
          <w:rFonts w:cstheme="minorHAnsi"/>
        </w:rPr>
        <w:t>dokazno gradivo. Original moramo hraniti na varnem mestu, kjer ga ni možno uničiti ali spremeniti.</w:t>
      </w:r>
    </w:p>
    <w:p w:rsidR="007F3F1D" w:rsidRPr="00AF36F9" w:rsidRDefault="007F3F1D" w:rsidP="007F3F1D">
      <w:pPr>
        <w:pStyle w:val="ListParagraph"/>
        <w:numPr>
          <w:ilvl w:val="0"/>
          <w:numId w:val="4"/>
        </w:numPr>
        <w:rPr>
          <w:rFonts w:cstheme="minorHAnsi"/>
        </w:rPr>
      </w:pPr>
      <w:r w:rsidRPr="00AF36F9">
        <w:rPr>
          <w:rFonts w:cstheme="minorHAnsi"/>
        </w:rPr>
        <w:t xml:space="preserve">Ob začetku je potrebno priklopiti disk na prosta IDE vrata in zagnati sistem. Ob tem moramo biti zelo previdni, da ne </w:t>
      </w:r>
      <w:ins w:id="51" w:author="George W. Bush" w:date="2012-05-18T16:44:00Z">
        <w:r w:rsidR="00096A3B" w:rsidRPr="00AF36F9">
          <w:rPr>
            <w:rFonts w:cstheme="minorHAnsi"/>
          </w:rPr>
          <w:t>poškodujemo</w:t>
        </w:r>
      </w:ins>
      <w:del w:id="52" w:author="George W. Bush" w:date="2012-05-18T16:44:00Z">
        <w:r w:rsidRPr="00AF36F9">
          <w:rPr>
            <w:rFonts w:cstheme="minorHAnsi"/>
          </w:rPr>
          <w:delText>uničimo</w:delText>
        </w:r>
      </w:del>
      <w:r w:rsidRPr="00AF36F9">
        <w:rPr>
          <w:rFonts w:cstheme="minorHAnsi"/>
        </w:rPr>
        <w:t xml:space="preserve"> diska. Če nimamo prostih IDE vmesnikov potem izklopimo CD-ROM enoto iz IDE vmesnika in nanj priključimo ta disk. V BIOSu je morda </w:t>
      </w:r>
      <w:ins w:id="53" w:author="George W. Bush" w:date="2012-05-18T16:44:00Z">
        <w:r w:rsidR="0052120E" w:rsidRPr="00AF36F9">
          <w:rPr>
            <w:rFonts w:cstheme="minorHAnsi"/>
          </w:rPr>
          <w:t>ob tem</w:t>
        </w:r>
        <w:r w:rsidRPr="00AF36F9">
          <w:rPr>
            <w:rFonts w:cstheme="minorHAnsi"/>
          </w:rPr>
          <w:t xml:space="preserve"> </w:t>
        </w:r>
      </w:ins>
      <w:r w:rsidRPr="00AF36F9">
        <w:rPr>
          <w:rFonts w:cstheme="minorHAnsi"/>
        </w:rPr>
        <w:t>potrebno tudi preklopiti avtomatsko detekcijo tipa diska.</w:t>
      </w:r>
    </w:p>
    <w:p w:rsidR="00954712" w:rsidRPr="00AF36F9" w:rsidRDefault="007F3F1D" w:rsidP="00954712">
      <w:pPr>
        <w:pStyle w:val="ListParagraph"/>
        <w:keepNext/>
        <w:numPr>
          <w:ilvl w:val="0"/>
          <w:numId w:val="4"/>
        </w:numPr>
        <w:rPr>
          <w:rFonts w:cstheme="minorHAnsi"/>
        </w:rPr>
      </w:pPr>
      <w:r w:rsidRPr="00AF36F9">
        <w:rPr>
          <w:rFonts w:cstheme="minorHAnsi"/>
        </w:rPr>
        <w:t xml:space="preserve">Zatem moramo identificirati particije na disku z uporabo ukaza </w:t>
      </w:r>
      <w:del w:id="54" w:author="George W. Bush" w:date="2012-05-18T16:44:00Z">
        <w:r w:rsidRPr="00B12774">
          <w:rPr>
            <w:rFonts w:cstheme="minorHAnsi"/>
            <w:b/>
          </w:rPr>
          <w:delText>"</w:delText>
        </w:r>
      </w:del>
      <w:r w:rsidRPr="00B12774">
        <w:rPr>
          <w:rFonts w:cstheme="minorHAnsi"/>
          <w:b/>
          <w:rPrChange w:id="55" w:author="George W. Bush" w:date="2012-05-18T16:44:00Z">
            <w:rPr/>
          </w:rPrChange>
        </w:rPr>
        <w:t>fdisk</w:t>
      </w:r>
      <w:ins w:id="56" w:author="George W. Bush" w:date="2012-05-18T16:44:00Z">
        <w:r w:rsidRPr="00AF36F9">
          <w:rPr>
            <w:rFonts w:cstheme="minorHAnsi"/>
          </w:rPr>
          <w:t>.</w:t>
        </w:r>
      </w:ins>
      <w:del w:id="57" w:author="George W. Bush" w:date="2012-05-18T16:44:00Z">
        <w:r w:rsidRPr="00AF36F9">
          <w:rPr>
            <w:rFonts w:cstheme="minorHAnsi"/>
          </w:rPr>
          <w:delText>".</w:delText>
        </w:r>
      </w:del>
      <w:r w:rsidRPr="00AF36F9">
        <w:rPr>
          <w:rFonts w:cstheme="minorHAnsi"/>
        </w:rPr>
        <w:t xml:space="preserve"> Pri tem ukaza ne smemo uporabljati v interaktivnem načinu, saj s tem lahko spremenimo particijsko tabelo. Prikaz uporabe ukaza oz. identif</w:t>
      </w:r>
      <w:r w:rsidR="00A02E4F">
        <w:rPr>
          <w:rFonts w:cstheme="minorHAnsi"/>
        </w:rPr>
        <w:t>ikacijo particij lahko vidmo na</w:t>
      </w:r>
      <w:r w:rsidRPr="00AF36F9">
        <w:rPr>
          <w:rFonts w:cstheme="minorHAnsi"/>
        </w:rPr>
        <w:t xml:space="preserve"> </w:t>
      </w:r>
      <w:r w:rsidR="00954712" w:rsidRPr="00AF36F9">
        <w:rPr>
          <w:rFonts w:cstheme="minorHAnsi"/>
        </w:rPr>
        <w:fldChar w:fldCharType="begin"/>
      </w:r>
      <w:r w:rsidR="00954712" w:rsidRPr="00AF36F9">
        <w:rPr>
          <w:rFonts w:cstheme="minorHAnsi"/>
        </w:rPr>
        <w:instrText xml:space="preserve"> REF _Ref324974070 \h </w:instrText>
      </w:r>
      <w:r w:rsidR="00954712" w:rsidRPr="00AF36F9">
        <w:rPr>
          <w:rFonts w:cstheme="minorHAnsi"/>
        </w:rPr>
      </w:r>
      <w:r w:rsidR="00030FE4" w:rsidRPr="00AF36F9">
        <w:rPr>
          <w:rFonts w:cstheme="minorHAnsi"/>
        </w:rPr>
        <w:instrText xml:space="preserve"> \* MERGEFORMAT </w:instrText>
      </w:r>
      <w:r w:rsidR="00954712" w:rsidRPr="00AF36F9">
        <w:rPr>
          <w:rFonts w:cstheme="minorHAnsi"/>
        </w:rPr>
        <w:fldChar w:fldCharType="separate"/>
      </w:r>
      <w:r w:rsidR="00A02E4F">
        <w:rPr>
          <w:rFonts w:cstheme="minorHAnsi"/>
        </w:rPr>
        <w:t>s</w:t>
      </w:r>
      <w:r w:rsidR="00954712" w:rsidRPr="00AF36F9">
        <w:rPr>
          <w:rFonts w:cstheme="minorHAnsi"/>
        </w:rPr>
        <w:t>lik</w:t>
      </w:r>
      <w:r w:rsidR="00A02E4F">
        <w:rPr>
          <w:rFonts w:cstheme="minorHAnsi"/>
        </w:rPr>
        <w:t>i</w:t>
      </w:r>
      <w:r w:rsidR="00954712" w:rsidRPr="00AF36F9">
        <w:rPr>
          <w:rFonts w:cstheme="minorHAnsi"/>
        </w:rPr>
        <w:t xml:space="preserve"> </w:t>
      </w:r>
      <w:r w:rsidR="00954712" w:rsidRPr="00AF36F9">
        <w:rPr>
          <w:rFonts w:cstheme="minorHAnsi"/>
          <w:noProof/>
        </w:rPr>
        <w:t>4</w:t>
      </w:r>
      <w:r w:rsidR="00954712" w:rsidRPr="00AF36F9">
        <w:rPr>
          <w:rFonts w:cstheme="minorHAnsi"/>
        </w:rPr>
        <w:fldChar w:fldCharType="end"/>
      </w:r>
      <w:r w:rsidRPr="00AF36F9">
        <w:rPr>
          <w:rFonts w:cstheme="minorHAnsi"/>
        </w:rPr>
        <w:t xml:space="preserve">. Pri tem lahko opazimo lastnosti diska ter npr. predvidevamo, </w:t>
      </w:r>
      <w:ins w:id="58" w:author="George W. Bush" w:date="2012-05-18T16:44:00Z">
        <w:r w:rsidR="0052120E" w:rsidRPr="00AF36F9">
          <w:rPr>
            <w:rFonts w:cstheme="minorHAnsi"/>
          </w:rPr>
          <w:t>kje se nahaja</w:t>
        </w:r>
      </w:ins>
      <w:del w:id="59" w:author="George W. Bush" w:date="2012-05-18T16:44:00Z">
        <w:r w:rsidRPr="00AF36F9">
          <w:rPr>
            <w:rFonts w:cstheme="minorHAnsi"/>
          </w:rPr>
          <w:delText>da je na /dev/sda1</w:delText>
        </w:r>
      </w:del>
      <w:r w:rsidR="00BD6940">
        <w:rPr>
          <w:rFonts w:cstheme="minorHAnsi"/>
        </w:rPr>
        <w:t xml:space="preserve"> L</w:t>
      </w:r>
      <w:r w:rsidRPr="00AF36F9">
        <w:rPr>
          <w:rFonts w:cstheme="minorHAnsi"/>
        </w:rPr>
        <w:t>inux sistem.</w:t>
      </w:r>
      <w:r w:rsidR="00954712" w:rsidRPr="00AF36F9">
        <w:rPr>
          <w:rFonts w:cstheme="minorHAnsi"/>
        </w:rPr>
        <w:br/>
      </w:r>
      <w:r w:rsidR="00954712" w:rsidRPr="00AF36F9">
        <w:rPr>
          <w:rFonts w:cstheme="minorHAnsi"/>
          <w:noProof/>
          <w:lang w:eastAsia="sl-SI"/>
        </w:rPr>
        <w:drawing>
          <wp:inline distT="0" distB="0" distL="0" distR="0" wp14:anchorId="61476495" wp14:editId="0AEA9860">
            <wp:extent cx="5176197" cy="1866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tion_table.PNG"/>
                    <pic:cNvPicPr/>
                  </pic:nvPicPr>
                  <pic:blipFill>
                    <a:blip r:embed="rId11">
                      <a:extLst>
                        <a:ext uri="{28A0092B-C50C-407E-A947-70E740481C1C}">
                          <a14:useLocalDpi xmlns:a14="http://schemas.microsoft.com/office/drawing/2010/main" val="0"/>
                        </a:ext>
                      </a:extLst>
                    </a:blip>
                    <a:stretch>
                      <a:fillRect/>
                    </a:stretch>
                  </pic:blipFill>
                  <pic:spPr>
                    <a:xfrm>
                      <a:off x="0" y="0"/>
                      <a:ext cx="5179363" cy="1868042"/>
                    </a:xfrm>
                    <a:prstGeom prst="rect">
                      <a:avLst/>
                    </a:prstGeom>
                  </pic:spPr>
                </pic:pic>
              </a:graphicData>
            </a:graphic>
          </wp:inline>
        </w:drawing>
      </w:r>
    </w:p>
    <w:p w:rsidR="007F3F1D" w:rsidRPr="00AF36F9" w:rsidRDefault="00954712" w:rsidP="00954712">
      <w:pPr>
        <w:pStyle w:val="Caption"/>
        <w:jc w:val="center"/>
        <w:rPr>
          <w:rFonts w:cstheme="minorHAnsi"/>
        </w:rPr>
      </w:pPr>
      <w:bookmarkStart w:id="60" w:name="_Ref324974070"/>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4</w:t>
      </w:r>
      <w:r w:rsidR="000B24F7" w:rsidRPr="00AF36F9">
        <w:rPr>
          <w:rFonts w:cstheme="minorHAnsi"/>
          <w:noProof/>
        </w:rPr>
        <w:fldChar w:fldCharType="end"/>
      </w:r>
      <w:bookmarkEnd w:id="60"/>
      <w:r w:rsidRPr="00AF36F9">
        <w:rPr>
          <w:rFonts w:cstheme="minorHAnsi"/>
        </w:rPr>
        <w:t>: Prikaz particijske tabele</w:t>
      </w:r>
    </w:p>
    <w:p w:rsidR="007F3F1D" w:rsidRPr="00AF36F9" w:rsidRDefault="007F3F1D" w:rsidP="007F3F1D">
      <w:pPr>
        <w:pStyle w:val="ListParagraph"/>
        <w:numPr>
          <w:ilvl w:val="0"/>
          <w:numId w:val="4"/>
        </w:numPr>
        <w:rPr>
          <w:rFonts w:cstheme="minorHAnsi"/>
        </w:rPr>
      </w:pPr>
      <w:r w:rsidRPr="00AF36F9">
        <w:rPr>
          <w:rFonts w:cstheme="minorHAnsi"/>
        </w:rPr>
        <w:t xml:space="preserve">Zaradi varnostnih razlogov moramo generirati MD5 vsoto vsake particije, dobiti bitno sliko diska in </w:t>
      </w:r>
      <w:ins w:id="61" w:author="George W. Bush" w:date="2012-05-18T16:44:00Z">
        <w:r w:rsidR="00B62C32" w:rsidRPr="00AF36F9">
          <w:rPr>
            <w:rFonts w:cstheme="minorHAnsi"/>
          </w:rPr>
          <w:t xml:space="preserve">jo </w:t>
        </w:r>
      </w:ins>
      <w:r w:rsidRPr="00AF36F9">
        <w:rPr>
          <w:rFonts w:cstheme="minorHAnsi"/>
        </w:rPr>
        <w:t>prev</w:t>
      </w:r>
      <w:r w:rsidR="00F94722">
        <w:rPr>
          <w:rFonts w:cstheme="minorHAnsi"/>
        </w:rPr>
        <w:t>eriti s prej dobljenimi vsotami</w:t>
      </w:r>
      <w:r w:rsidRPr="00AF36F9">
        <w:rPr>
          <w:rFonts w:cstheme="minorHAnsi"/>
        </w:rPr>
        <w:t xml:space="preserve"> (</w:t>
      </w:r>
      <w:r w:rsidR="000B6F4C">
        <w:rPr>
          <w:rFonts w:cstheme="minorHAnsi"/>
        </w:rPr>
        <w:t xml:space="preserve">uporaba </w:t>
      </w:r>
      <w:r w:rsidR="000B6F4C" w:rsidRPr="000B6F4C">
        <w:rPr>
          <w:rFonts w:cstheme="minorHAnsi"/>
          <w:b/>
        </w:rPr>
        <w:t>mt</w:t>
      </w:r>
      <w:r w:rsidR="000B6F4C">
        <w:rPr>
          <w:rFonts w:cstheme="minorHAnsi"/>
        </w:rPr>
        <w:t xml:space="preserve"> in</w:t>
      </w:r>
      <w:r w:rsidRPr="00AF36F9">
        <w:rPr>
          <w:rFonts w:cstheme="minorHAnsi"/>
        </w:rPr>
        <w:t xml:space="preserve"> </w:t>
      </w:r>
      <w:r w:rsidRPr="000B6F4C">
        <w:rPr>
          <w:rFonts w:cstheme="minorHAnsi"/>
          <w:b/>
        </w:rPr>
        <w:t>dd</w:t>
      </w:r>
      <w:r w:rsidR="000B6F4C">
        <w:rPr>
          <w:rFonts w:cstheme="minorHAnsi"/>
        </w:rPr>
        <w:t xml:space="preserve"> orodja</w:t>
      </w:r>
      <w:r w:rsidRPr="00AF36F9">
        <w:rPr>
          <w:rFonts w:cstheme="minorHAnsi"/>
        </w:rPr>
        <w:t xml:space="preserve">). Če se vsote ne ujemajo pomeni, da se je lahko pokvaril le en bit, kar </w:t>
      </w:r>
      <w:del w:id="62" w:author="George W. Bush" w:date="2012-05-18T16:44:00Z">
        <w:r w:rsidRPr="00AF36F9">
          <w:rPr>
            <w:rFonts w:cstheme="minorHAnsi"/>
          </w:rPr>
          <w:delText xml:space="preserve">pa </w:delText>
        </w:r>
      </w:del>
      <w:r w:rsidRPr="00AF36F9">
        <w:rPr>
          <w:rFonts w:cstheme="minorHAnsi"/>
        </w:rPr>
        <w:t>se lahko pojavi npr. zaradi slabih sektorjev ali napake pri samem kopiranju.</w:t>
      </w:r>
    </w:p>
    <w:p w:rsidR="007F3F1D" w:rsidRPr="00AF36F9" w:rsidRDefault="007F3F1D" w:rsidP="007F3F1D">
      <w:pPr>
        <w:pStyle w:val="ListParagraph"/>
        <w:numPr>
          <w:ilvl w:val="0"/>
          <w:numId w:val="4"/>
        </w:numPr>
        <w:rPr>
          <w:rFonts w:cstheme="minorHAnsi"/>
        </w:rPr>
      </w:pPr>
      <w:r w:rsidRPr="00AF36F9">
        <w:rPr>
          <w:rFonts w:cstheme="minorHAnsi"/>
        </w:rPr>
        <w:t>Zatem je potrebno pripeti particijo za katero menimo, da je sistemska particija, ki pa je ne smemo spreminjat</w:t>
      </w:r>
      <w:r w:rsidR="003E254F">
        <w:rPr>
          <w:rFonts w:cstheme="minorHAnsi"/>
        </w:rPr>
        <w:t xml:space="preserve">i. Particijo pripnemo z ukazom </w:t>
      </w:r>
      <w:r w:rsidRPr="003E254F">
        <w:rPr>
          <w:rFonts w:cstheme="minorHAnsi"/>
          <w:b/>
        </w:rPr>
        <w:t xml:space="preserve">mount -r </w:t>
      </w:r>
      <w:r w:rsidRPr="00C8360D">
        <w:rPr>
          <w:rFonts w:cstheme="minorHAnsi"/>
          <w:b/>
        </w:rPr>
        <w:t>/dev/sda /mnt</w:t>
      </w:r>
      <w:r w:rsidRPr="00AF36F9">
        <w:rPr>
          <w:rFonts w:cstheme="minorHAnsi"/>
        </w:rPr>
        <w:t xml:space="preserve"> in pri tem uporabimo samo bralni način. Iz pripete particije </w:t>
      </w:r>
      <w:r w:rsidR="00C8360D">
        <w:rPr>
          <w:rFonts w:cstheme="minorHAnsi"/>
        </w:rPr>
        <w:t xml:space="preserve">izpišemo vse datoteke z ukazom </w:t>
      </w:r>
      <w:r w:rsidRPr="00C8360D">
        <w:rPr>
          <w:rFonts w:cstheme="minorHAnsi"/>
          <w:b/>
        </w:rPr>
        <w:t>ls -lat /mnt</w:t>
      </w:r>
      <w:r w:rsidRPr="00AF36F9">
        <w:rPr>
          <w:rFonts w:cstheme="minorHAnsi"/>
        </w:rPr>
        <w:t xml:space="preserve">, kjer nato lahko tudi ugotovimo ali gre res za sistemsko particijo. Z pregledom </w:t>
      </w:r>
      <w:r w:rsidRPr="00C8360D">
        <w:rPr>
          <w:rFonts w:cstheme="minorHAnsi"/>
          <w:i/>
        </w:rPr>
        <w:t>/mnt/etc/passwd</w:t>
      </w:r>
      <w:r w:rsidRPr="00AF36F9">
        <w:rPr>
          <w:rFonts w:cstheme="minorHAnsi"/>
        </w:rPr>
        <w:t xml:space="preserve"> si lahko izpišemo uporabniške račune, ki so bili ustvarjeni do sedaj. Pri tem </w:t>
      </w:r>
      <w:r w:rsidR="003179D2">
        <w:rPr>
          <w:rFonts w:cstheme="minorHAnsi"/>
        </w:rPr>
        <w:t>moramo biti</w:t>
      </w:r>
      <w:r w:rsidRPr="00AF36F9">
        <w:rPr>
          <w:rFonts w:cstheme="minorHAnsi"/>
        </w:rPr>
        <w:t xml:space="preserve"> pozorni na sumljiva imena. Te zapise si shranimo zato, da se kadarkoli kasneje lahko vrnemo nazaj in začnemo preverjati sledi določenega uporabnika. Iz teh zapisov lahko naredimo različne predpostavke o znanju vsiljivca ali lastnika računalnika ter pri tem pazimo, saj so lahko bili le ti tudi načrtno uporabljeni kot diverzija za pravo zlorabo.</w:t>
      </w:r>
    </w:p>
    <w:p w:rsidR="007F3F1D" w:rsidRPr="00AF36F9" w:rsidRDefault="007F3F1D" w:rsidP="007F3F1D">
      <w:pPr>
        <w:pStyle w:val="ListParagraph"/>
        <w:numPr>
          <w:ilvl w:val="0"/>
          <w:numId w:val="4"/>
        </w:numPr>
        <w:rPr>
          <w:rFonts w:cstheme="minorHAnsi"/>
        </w:rPr>
      </w:pPr>
      <w:r w:rsidRPr="00AF36F9">
        <w:rPr>
          <w:rFonts w:cstheme="minorHAnsi"/>
        </w:rPr>
        <w:t>Poskušati moramo zgraditi pomembne dogodke jih povezati z določenimi aktivnostmi ter slediti do njihovega izvora. Po možnosti poskušamo tudi ponoviti napadalčeve korake in s tem odkriti njegov pravi namen ter ugotoviti s katerimi orodji in sistemi je izvedel napad.</w:t>
      </w:r>
    </w:p>
    <w:p w:rsidR="00D72211" w:rsidRPr="00AF36F9" w:rsidRDefault="007F3F1D" w:rsidP="00D72211">
      <w:pPr>
        <w:rPr>
          <w:rFonts w:cstheme="minorHAnsi"/>
        </w:rPr>
      </w:pPr>
      <w:r w:rsidRPr="00AF36F9">
        <w:rPr>
          <w:rFonts w:cstheme="minorHAnsi"/>
        </w:rPr>
        <w:t>Od tu naprej pa se lahko začne forenzična analiza preiskave sistema z standar</w:t>
      </w:r>
      <w:r w:rsidR="00733AFF">
        <w:rPr>
          <w:rFonts w:cstheme="minorHAnsi"/>
        </w:rPr>
        <w:t>d</w:t>
      </w:r>
      <w:r w:rsidRPr="00AF36F9">
        <w:rPr>
          <w:rFonts w:cstheme="minorHAnsi"/>
        </w:rPr>
        <w:t>nimi UNIX orodji.</w:t>
      </w:r>
    </w:p>
    <w:p w:rsidR="00D72211" w:rsidRPr="00AF36F9" w:rsidRDefault="00D72211" w:rsidP="00D72211">
      <w:pPr>
        <w:pStyle w:val="Heading1"/>
        <w:rPr>
          <w:ins w:id="63" w:author="zigae" w:date="2012-05-18T16:44:00Z"/>
          <w:rFonts w:asciiTheme="minorHAnsi" w:hAnsiTheme="minorHAnsi" w:cstheme="minorHAnsi"/>
          <w:sz w:val="22"/>
          <w:szCs w:val="22"/>
        </w:rPr>
      </w:pPr>
      <w:bookmarkStart w:id="64" w:name="_Toc325127687"/>
      <w:ins w:id="65" w:author="zigae" w:date="2012-05-18T16:44:00Z">
        <w:r w:rsidRPr="00AF36F9">
          <w:rPr>
            <w:rFonts w:asciiTheme="minorHAnsi" w:hAnsiTheme="minorHAnsi" w:cstheme="minorHAnsi"/>
          </w:rPr>
          <w:t>Forenzično preiskovanje diska</w:t>
        </w:r>
        <w:bookmarkEnd w:id="64"/>
      </w:ins>
    </w:p>
    <w:p w:rsidR="00D72211" w:rsidRPr="00AF36F9" w:rsidRDefault="00D72211" w:rsidP="00D72211">
      <w:pPr>
        <w:spacing w:after="0"/>
        <w:rPr>
          <w:ins w:id="66" w:author="zigae" w:date="2012-05-18T16:44:00Z"/>
          <w:rFonts w:cstheme="minorHAnsi"/>
          <w:sz w:val="24"/>
          <w:szCs w:val="24"/>
        </w:rPr>
      </w:pPr>
      <w:ins w:id="67" w:author="zigae" w:date="2012-05-18T16:44:00Z">
        <w:r w:rsidRPr="00AF36F9">
          <w:rPr>
            <w:rFonts w:cstheme="minorHAnsi"/>
            <w:sz w:val="24"/>
            <w:szCs w:val="24"/>
          </w:rPr>
          <w:t>Ko smo prejeli disk v roke (ali sliko diska) ga lahko začnemo forenzično preiskovati. Prvi korak je priklopitev diska v načinu samo za branje. To naredimo z ukazom</w:t>
        </w:r>
      </w:ins>
    </w:p>
    <w:p w:rsidR="00D72211" w:rsidRPr="00AF36F9" w:rsidRDefault="00D72211" w:rsidP="00D72211">
      <w:pPr>
        <w:spacing w:after="0"/>
        <w:rPr>
          <w:ins w:id="68" w:author="zigae" w:date="2012-05-18T16:44:00Z"/>
          <w:rFonts w:cstheme="minorHAnsi"/>
          <w:sz w:val="24"/>
          <w:szCs w:val="24"/>
        </w:rPr>
      </w:pPr>
      <w:ins w:id="69" w:author="zigae" w:date="2012-05-18T16:44:00Z">
        <w:r w:rsidRPr="00AF36F9">
          <w:rPr>
            <w:rFonts w:cstheme="minorHAnsi"/>
            <w:sz w:val="24"/>
            <w:szCs w:val="24"/>
          </w:rPr>
          <w:lastRenderedPageBreak/>
          <w:tab/>
          <w:t xml:space="preserve">mount –r </w:t>
        </w:r>
        <w:r w:rsidRPr="00AF36F9">
          <w:rPr>
            <w:rFonts w:cstheme="minorHAnsi"/>
            <w:i/>
            <w:sz w:val="24"/>
            <w:szCs w:val="24"/>
          </w:rPr>
          <w:t>medij direktorij</w:t>
        </w:r>
        <w:r w:rsidRPr="00AF36F9">
          <w:rPr>
            <w:rFonts w:cstheme="minorHAnsi"/>
            <w:sz w:val="24"/>
            <w:szCs w:val="24"/>
          </w:rPr>
          <w:t xml:space="preserve"> </w:t>
        </w:r>
      </w:ins>
    </w:p>
    <w:p w:rsidR="00D72211" w:rsidRPr="00AF36F9" w:rsidRDefault="00D72211" w:rsidP="00D72211">
      <w:pPr>
        <w:spacing w:after="0"/>
        <w:rPr>
          <w:ins w:id="70" w:author="zigae" w:date="2012-05-18T16:44:00Z"/>
          <w:rFonts w:cstheme="minorHAnsi"/>
          <w:sz w:val="24"/>
          <w:szCs w:val="24"/>
        </w:rPr>
      </w:pPr>
      <w:ins w:id="71" w:author="zigae" w:date="2012-05-18T16:44:00Z">
        <w:r w:rsidRPr="00AF36F9">
          <w:rPr>
            <w:rFonts w:cstheme="minorHAnsi"/>
            <w:sz w:val="24"/>
            <w:szCs w:val="24"/>
          </w:rPr>
          <w:t xml:space="preserve">Zastavica –r pomeni da priklopimo disk v </w:t>
        </w:r>
        <w:r w:rsidRPr="00AF36F9">
          <w:rPr>
            <w:rFonts w:cstheme="minorHAnsi"/>
            <w:i/>
            <w:sz w:val="24"/>
            <w:szCs w:val="24"/>
          </w:rPr>
          <w:t>read-only</w:t>
        </w:r>
        <w:r w:rsidR="00C55C34" w:rsidRPr="00AF36F9">
          <w:rPr>
            <w:rFonts w:cstheme="minorHAnsi"/>
            <w:sz w:val="24"/>
            <w:szCs w:val="24"/>
          </w:rPr>
          <w:t xml:space="preserve"> </w:t>
        </w:r>
        <w:r w:rsidRPr="00AF36F9">
          <w:rPr>
            <w:rFonts w:cstheme="minorHAnsi"/>
            <w:sz w:val="24"/>
            <w:szCs w:val="24"/>
          </w:rPr>
          <w:t>načinu</w:t>
        </w:r>
        <w:r w:rsidR="00C55C34" w:rsidRPr="00AF36F9">
          <w:rPr>
            <w:rFonts w:cstheme="minorHAnsi"/>
            <w:sz w:val="24"/>
            <w:szCs w:val="24"/>
          </w:rPr>
          <w:t xml:space="preserve"> </w:t>
        </w:r>
        <w:r w:rsidRPr="00AF36F9">
          <w:rPr>
            <w:rFonts w:cstheme="minorHAnsi"/>
            <w:sz w:val="24"/>
            <w:szCs w:val="24"/>
          </w:rPr>
          <w:t xml:space="preserve">(lahko uporabimo tudi –o ro), </w:t>
        </w:r>
        <w:r w:rsidRPr="00AF36F9">
          <w:rPr>
            <w:rFonts w:cstheme="minorHAnsi"/>
            <w:i/>
            <w:sz w:val="24"/>
            <w:szCs w:val="24"/>
          </w:rPr>
          <w:t>medij</w:t>
        </w:r>
        <w:r w:rsidRPr="00AF36F9">
          <w:rPr>
            <w:rFonts w:cstheme="minorHAnsi"/>
            <w:sz w:val="24"/>
            <w:szCs w:val="24"/>
          </w:rPr>
          <w:t xml:space="preserve"> je absolutna pot do diska katereg</w:t>
        </w:r>
        <w:r w:rsidR="00C55C34" w:rsidRPr="00AF36F9">
          <w:rPr>
            <w:rFonts w:cstheme="minorHAnsi"/>
            <w:sz w:val="24"/>
            <w:szCs w:val="24"/>
          </w:rPr>
          <w:t>a</w:t>
        </w:r>
        <w:r w:rsidRPr="00AF36F9">
          <w:rPr>
            <w:rFonts w:cstheme="minorHAnsi"/>
            <w:sz w:val="24"/>
            <w:szCs w:val="24"/>
          </w:rPr>
          <w:t xml:space="preserve"> smo priklopili,</w:t>
        </w:r>
        <w:r w:rsidR="00C55C34" w:rsidRPr="00AF36F9">
          <w:rPr>
            <w:rFonts w:cstheme="minorHAnsi"/>
            <w:sz w:val="24"/>
            <w:szCs w:val="24"/>
          </w:rPr>
          <w:t xml:space="preserve"> </w:t>
        </w:r>
        <w:r w:rsidRPr="00AF36F9">
          <w:rPr>
            <w:rFonts w:cstheme="minorHAnsi"/>
            <w:sz w:val="24"/>
            <w:szCs w:val="24"/>
          </w:rPr>
          <w:t xml:space="preserve"> </w:t>
        </w:r>
        <w:r w:rsidRPr="00AF36F9">
          <w:rPr>
            <w:rFonts w:cstheme="minorHAnsi"/>
            <w:i/>
            <w:sz w:val="24"/>
            <w:szCs w:val="24"/>
          </w:rPr>
          <w:t>direktorij</w:t>
        </w:r>
        <w:r w:rsidRPr="00AF36F9">
          <w:rPr>
            <w:rFonts w:cstheme="minorHAnsi"/>
            <w:sz w:val="24"/>
            <w:szCs w:val="24"/>
          </w:rPr>
          <w:t xml:space="preserve"> je mesto na katereg</w:t>
        </w:r>
        <w:r w:rsidR="00C55C34" w:rsidRPr="00AF36F9">
          <w:rPr>
            <w:rFonts w:cstheme="minorHAnsi"/>
            <w:sz w:val="24"/>
            <w:szCs w:val="24"/>
          </w:rPr>
          <w:t xml:space="preserve">a bomo priklopili disk. </w:t>
        </w:r>
        <w:r w:rsidRPr="00AF36F9">
          <w:rPr>
            <w:rFonts w:cstheme="minorHAnsi"/>
            <w:sz w:val="24"/>
            <w:szCs w:val="24"/>
          </w:rPr>
          <w:t>Za primer – če nam se korenski datotečni sistem nahaja v /dev/hdd2 in ga želimo priklopit na /mnt, potem ukaz izgleda:</w:t>
        </w:r>
      </w:ins>
    </w:p>
    <w:p w:rsidR="00D72211" w:rsidRPr="00AF36F9" w:rsidRDefault="00D72211" w:rsidP="00D72211">
      <w:pPr>
        <w:spacing w:after="0"/>
        <w:rPr>
          <w:ins w:id="72" w:author="zigae" w:date="2012-05-18T16:44:00Z"/>
          <w:rFonts w:cstheme="minorHAnsi"/>
          <w:sz w:val="24"/>
          <w:szCs w:val="24"/>
        </w:rPr>
      </w:pPr>
      <w:ins w:id="73" w:author="zigae" w:date="2012-05-18T16:44:00Z">
        <w:r w:rsidRPr="00AF36F9">
          <w:rPr>
            <w:rFonts w:cstheme="minorHAnsi"/>
            <w:sz w:val="24"/>
            <w:szCs w:val="24"/>
          </w:rPr>
          <w:tab/>
          <w:t>mount –r /dev/hdd2 /mnt</w:t>
        </w:r>
      </w:ins>
    </w:p>
    <w:p w:rsidR="00D72211" w:rsidRPr="00AF36F9" w:rsidRDefault="00C55C34" w:rsidP="00D72211">
      <w:pPr>
        <w:spacing w:after="0"/>
        <w:rPr>
          <w:ins w:id="74" w:author="zigae" w:date="2012-05-18T16:44:00Z"/>
          <w:rFonts w:cstheme="minorHAnsi"/>
          <w:sz w:val="24"/>
          <w:szCs w:val="24"/>
        </w:rPr>
      </w:pPr>
      <w:ins w:id="75" w:author="zigae" w:date="2012-05-18T16:44:00Z">
        <w:r w:rsidRPr="00AF36F9">
          <w:rPr>
            <w:rFonts w:cstheme="minorHAnsi"/>
            <w:sz w:val="24"/>
            <w:szCs w:val="24"/>
          </w:rPr>
          <w:t>Za nadaljnje delo je dobro podrobno poznavanje Linux operacijskega sistema in njegovimi posebnostmi.</w:t>
        </w:r>
      </w:ins>
    </w:p>
    <w:p w:rsidR="00D72211" w:rsidRPr="00AF36F9" w:rsidRDefault="00D72211" w:rsidP="00D72211">
      <w:pPr>
        <w:spacing w:after="0"/>
        <w:rPr>
          <w:ins w:id="76" w:author="zigae" w:date="2012-05-18T16:44:00Z"/>
          <w:rFonts w:cstheme="minorHAnsi"/>
          <w:sz w:val="24"/>
          <w:szCs w:val="24"/>
        </w:rPr>
      </w:pPr>
    </w:p>
    <w:p w:rsidR="00D72211" w:rsidRPr="00AF36F9" w:rsidRDefault="00D72211" w:rsidP="004F447A">
      <w:pPr>
        <w:pStyle w:val="Heading2"/>
        <w:rPr>
          <w:ins w:id="77" w:author="zigae" w:date="2012-05-18T16:44:00Z"/>
          <w:rFonts w:asciiTheme="minorHAnsi" w:hAnsiTheme="minorHAnsi" w:cstheme="minorHAnsi"/>
        </w:rPr>
      </w:pPr>
      <w:bookmarkStart w:id="78" w:name="_Toc325127688"/>
      <w:ins w:id="79" w:author="zigae" w:date="2012-05-18T16:44:00Z">
        <w:r w:rsidRPr="00AF36F9">
          <w:rPr>
            <w:rFonts w:asciiTheme="minorHAnsi" w:hAnsiTheme="minorHAnsi" w:cstheme="minorHAnsi"/>
          </w:rPr>
          <w:t>Pridobivanje zbrisanih podatkov</w:t>
        </w:r>
        <w:bookmarkEnd w:id="78"/>
      </w:ins>
    </w:p>
    <w:p w:rsidR="00D72211" w:rsidRPr="00AF36F9" w:rsidRDefault="00D72211" w:rsidP="00D72211">
      <w:pPr>
        <w:pStyle w:val="ListParagraph"/>
        <w:spacing w:after="0"/>
        <w:rPr>
          <w:ins w:id="80" w:author="zigae" w:date="2012-05-18T16:44:00Z"/>
          <w:rFonts w:cstheme="minorHAnsi"/>
          <w:b/>
          <w:sz w:val="24"/>
          <w:szCs w:val="24"/>
        </w:rPr>
      </w:pPr>
    </w:p>
    <w:p w:rsidR="00D72211" w:rsidRPr="00AF36F9" w:rsidRDefault="004F447A" w:rsidP="00D72211">
      <w:pPr>
        <w:spacing w:after="0"/>
        <w:rPr>
          <w:ins w:id="81" w:author="zigae" w:date="2012-05-18T16:44:00Z"/>
          <w:rFonts w:cstheme="minorHAnsi"/>
          <w:sz w:val="24"/>
          <w:szCs w:val="24"/>
        </w:rPr>
      </w:pPr>
      <w:ins w:id="82" w:author="zigae" w:date="2012-05-18T16:44:00Z">
        <w:r w:rsidRPr="00AF36F9">
          <w:rPr>
            <w:rFonts w:cstheme="minorHAnsi"/>
            <w:sz w:val="24"/>
            <w:szCs w:val="24"/>
          </w:rPr>
          <w:t>V okolju Linux</w:t>
        </w:r>
        <w:r w:rsidR="00D72211" w:rsidRPr="00AF36F9">
          <w:rPr>
            <w:rFonts w:cstheme="minorHAnsi"/>
            <w:sz w:val="24"/>
            <w:szCs w:val="24"/>
          </w:rPr>
          <w:t xml:space="preserve"> ne obstaja </w:t>
        </w:r>
        <w:r w:rsidR="00D72211" w:rsidRPr="00AF36F9">
          <w:rPr>
            <w:rFonts w:cstheme="minorHAnsi"/>
            <w:i/>
            <w:sz w:val="24"/>
            <w:szCs w:val="24"/>
          </w:rPr>
          <w:t>file slack</w:t>
        </w:r>
        <w:r w:rsidR="00D72211" w:rsidRPr="00AF36F9">
          <w:rPr>
            <w:rFonts w:cstheme="minorHAnsi"/>
            <w:sz w:val="24"/>
            <w:szCs w:val="24"/>
          </w:rPr>
          <w:t xml:space="preserve"> – ko se naredi nova datoteka </w:t>
        </w:r>
        <w:r w:rsidRPr="00AF36F9">
          <w:rPr>
            <w:rFonts w:cstheme="minorHAnsi"/>
            <w:sz w:val="24"/>
            <w:szCs w:val="24"/>
          </w:rPr>
          <w:t>se preostali del sektorja</w:t>
        </w:r>
        <w:r w:rsidR="00D72211" w:rsidRPr="00AF36F9">
          <w:rPr>
            <w:rFonts w:cstheme="minorHAnsi"/>
            <w:sz w:val="24"/>
            <w:szCs w:val="24"/>
          </w:rPr>
          <w:t xml:space="preserve"> napolni z ničlami in se ta prostor označi kot </w:t>
        </w:r>
        <w:r w:rsidR="00D72211" w:rsidRPr="00AF36F9">
          <w:rPr>
            <w:rFonts w:cstheme="minorHAnsi"/>
            <w:i/>
            <w:sz w:val="24"/>
            <w:szCs w:val="24"/>
          </w:rPr>
          <w:t>nealo</w:t>
        </w:r>
        <w:r w:rsidRPr="00AF36F9">
          <w:rPr>
            <w:rFonts w:cstheme="minorHAnsi"/>
            <w:i/>
            <w:sz w:val="24"/>
            <w:szCs w:val="24"/>
          </w:rPr>
          <w:t>ciran</w:t>
        </w:r>
        <w:r w:rsidRPr="00AF36F9">
          <w:rPr>
            <w:rFonts w:cstheme="minorHAnsi"/>
            <w:sz w:val="24"/>
            <w:szCs w:val="24"/>
          </w:rPr>
          <w:t>. Eden od načinov, kako</w:t>
        </w:r>
        <w:r w:rsidR="00D72211" w:rsidRPr="00AF36F9">
          <w:rPr>
            <w:rFonts w:cstheme="minorHAnsi"/>
            <w:sz w:val="24"/>
            <w:szCs w:val="24"/>
          </w:rPr>
          <w:t xml:space="preserve"> lahko pridemo do zbrisanih podatkov je da poiščemo vse zbrisane</w:t>
        </w:r>
        <w:r w:rsidR="00D72211" w:rsidRPr="00AF36F9">
          <w:rPr>
            <w:rFonts w:cstheme="minorHAnsi"/>
            <w:i/>
            <w:sz w:val="24"/>
            <w:szCs w:val="24"/>
          </w:rPr>
          <w:t xml:space="preserve"> inode</w:t>
        </w:r>
        <w:r w:rsidR="00D72211" w:rsidRPr="00AF36F9">
          <w:rPr>
            <w:rFonts w:cstheme="minorHAnsi"/>
            <w:sz w:val="24"/>
            <w:szCs w:val="24"/>
          </w:rPr>
          <w:t xml:space="preserve"> in </w:t>
        </w:r>
        <w:r w:rsidRPr="00AF36F9">
          <w:rPr>
            <w:rFonts w:cstheme="minorHAnsi"/>
            <w:sz w:val="24"/>
            <w:szCs w:val="24"/>
          </w:rPr>
          <w:t>z njimi pridobimo izgubljene</w:t>
        </w:r>
        <w:r w:rsidR="00D72211" w:rsidRPr="00AF36F9">
          <w:rPr>
            <w:rFonts w:cstheme="minorHAnsi"/>
            <w:sz w:val="24"/>
            <w:szCs w:val="24"/>
          </w:rPr>
          <w:t xml:space="preserve"> podatke.</w:t>
        </w:r>
      </w:ins>
    </w:p>
    <w:p w:rsidR="00D72211" w:rsidRPr="00AF36F9" w:rsidRDefault="00D72211" w:rsidP="00D72211">
      <w:pPr>
        <w:spacing w:after="0"/>
        <w:rPr>
          <w:ins w:id="83" w:author="zigae" w:date="2012-05-18T16:44:00Z"/>
          <w:rFonts w:cstheme="minorHAnsi"/>
          <w:sz w:val="24"/>
          <w:szCs w:val="24"/>
        </w:rPr>
      </w:pPr>
    </w:p>
    <w:p w:rsidR="00D72211" w:rsidRPr="00AF36F9" w:rsidRDefault="00D72211" w:rsidP="00D72211">
      <w:pPr>
        <w:autoSpaceDE w:val="0"/>
        <w:autoSpaceDN w:val="0"/>
        <w:adjustRightInd w:val="0"/>
        <w:spacing w:after="0" w:line="240" w:lineRule="auto"/>
        <w:rPr>
          <w:ins w:id="84" w:author="zigae" w:date="2012-05-18T16:44:00Z"/>
          <w:rFonts w:eastAsia="LetterGothic" w:cstheme="minorHAnsi"/>
          <w:sz w:val="20"/>
          <w:szCs w:val="20"/>
          <w:lang w:val="en-US"/>
        </w:rPr>
      </w:pPr>
      <w:ins w:id="85" w:author="zigae" w:date="2012-05-18T16:44:00Z">
        <w:r w:rsidRPr="00AF36F9">
          <w:rPr>
            <w:rFonts w:eastAsia="LetterGothic" w:cstheme="minorHAnsi"/>
            <w:sz w:val="20"/>
            <w:szCs w:val="20"/>
          </w:rPr>
          <w:t>examiner1% ils -f linux-ext2 /e1/case2/ext2-bitstream.dd | more</w:t>
        </w:r>
      </w:ins>
    </w:p>
    <w:p w:rsidR="00D72211" w:rsidRPr="00AF36F9" w:rsidRDefault="00D72211" w:rsidP="00D72211">
      <w:pPr>
        <w:autoSpaceDE w:val="0"/>
        <w:autoSpaceDN w:val="0"/>
        <w:adjustRightInd w:val="0"/>
        <w:spacing w:after="0" w:line="240" w:lineRule="auto"/>
        <w:rPr>
          <w:ins w:id="86" w:author="zigae" w:date="2012-05-18T16:44:00Z"/>
          <w:rFonts w:eastAsia="LetterGothic" w:cstheme="minorHAnsi"/>
          <w:sz w:val="20"/>
          <w:szCs w:val="20"/>
        </w:rPr>
      </w:pPr>
      <w:ins w:id="87" w:author="zigae" w:date="2012-05-18T16:44:00Z">
        <w:r w:rsidRPr="00AF36F9">
          <w:rPr>
            <w:rFonts w:eastAsia="LetterGothic" w:cstheme="minorHAnsi"/>
            <w:sz w:val="20"/>
            <w:szCs w:val="20"/>
          </w:rPr>
          <w:t>class|host|device|start_time</w:t>
        </w:r>
      </w:ins>
    </w:p>
    <w:p w:rsidR="00D72211" w:rsidRPr="00AF36F9" w:rsidRDefault="00D72211" w:rsidP="00D72211">
      <w:pPr>
        <w:autoSpaceDE w:val="0"/>
        <w:autoSpaceDN w:val="0"/>
        <w:adjustRightInd w:val="0"/>
        <w:spacing w:after="0" w:line="240" w:lineRule="auto"/>
        <w:rPr>
          <w:ins w:id="88" w:author="zigae" w:date="2012-05-18T16:44:00Z"/>
          <w:rFonts w:eastAsia="LetterGothic" w:cstheme="minorHAnsi"/>
          <w:sz w:val="20"/>
          <w:szCs w:val="20"/>
        </w:rPr>
      </w:pPr>
      <w:ins w:id="89" w:author="zigae" w:date="2012-05-18T16:44:00Z">
        <w:r w:rsidRPr="00AF36F9">
          <w:rPr>
            <w:rFonts w:eastAsia="LetterGothic" w:cstheme="minorHAnsi"/>
            <w:sz w:val="20"/>
            <w:szCs w:val="20"/>
          </w:rPr>
          <w:t>ils|case|ext2-bitstream.dd|1054082181</w:t>
        </w:r>
      </w:ins>
    </w:p>
    <w:p w:rsidR="00D72211" w:rsidRPr="00AF36F9" w:rsidRDefault="00D72211" w:rsidP="00D72211">
      <w:pPr>
        <w:autoSpaceDE w:val="0"/>
        <w:autoSpaceDN w:val="0"/>
        <w:adjustRightInd w:val="0"/>
        <w:spacing w:after="0" w:line="240" w:lineRule="auto"/>
        <w:rPr>
          <w:ins w:id="90" w:author="zigae" w:date="2012-05-18T16:44:00Z"/>
          <w:rFonts w:eastAsia="LetterGothic" w:cstheme="minorHAnsi"/>
          <w:sz w:val="20"/>
          <w:szCs w:val="20"/>
        </w:rPr>
      </w:pPr>
      <w:ins w:id="91" w:author="zigae" w:date="2012-05-18T16:44:00Z">
        <w:r w:rsidRPr="00AF36F9">
          <w:rPr>
            <w:rFonts w:eastAsia="LetterGothic" w:cstheme="minorHAnsi"/>
            <w:sz w:val="20"/>
            <w:szCs w:val="20"/>
          </w:rPr>
          <w:t>st_ino|st_alloc|st_uid|st_gid|st_mtime|st_atime|st_ctime|st_dtime|st_mode|st_nli</w:t>
        </w:r>
      </w:ins>
    </w:p>
    <w:p w:rsidR="00D72211" w:rsidRPr="00AF36F9" w:rsidRDefault="00D72211" w:rsidP="00D72211">
      <w:pPr>
        <w:autoSpaceDE w:val="0"/>
        <w:autoSpaceDN w:val="0"/>
        <w:adjustRightInd w:val="0"/>
        <w:spacing w:after="0" w:line="240" w:lineRule="auto"/>
        <w:rPr>
          <w:ins w:id="92" w:author="zigae" w:date="2012-05-18T16:44:00Z"/>
          <w:rFonts w:eastAsia="LetterGothic" w:cstheme="minorHAnsi"/>
          <w:sz w:val="20"/>
          <w:szCs w:val="20"/>
        </w:rPr>
      </w:pPr>
      <w:ins w:id="93" w:author="zigae" w:date="2012-05-18T16:44:00Z">
        <w:r w:rsidRPr="00AF36F9">
          <w:rPr>
            <w:rFonts w:eastAsia="LetterGothic" w:cstheme="minorHAnsi"/>
            <w:sz w:val="20"/>
            <w:szCs w:val="20"/>
          </w:rPr>
          <w:t>nk|st_size|st_block0|st_block1</w:t>
        </w:r>
      </w:ins>
    </w:p>
    <w:p w:rsidR="00D72211" w:rsidRPr="00AF36F9" w:rsidRDefault="00D72211" w:rsidP="00D72211">
      <w:pPr>
        <w:autoSpaceDE w:val="0"/>
        <w:autoSpaceDN w:val="0"/>
        <w:adjustRightInd w:val="0"/>
        <w:spacing w:after="0" w:line="240" w:lineRule="auto"/>
        <w:rPr>
          <w:ins w:id="94" w:author="zigae" w:date="2012-05-18T16:44:00Z"/>
          <w:rFonts w:eastAsia="LetterGothic" w:cstheme="minorHAnsi"/>
          <w:sz w:val="20"/>
          <w:szCs w:val="20"/>
        </w:rPr>
      </w:pPr>
      <w:ins w:id="95" w:author="zigae" w:date="2012-05-18T16:44:00Z">
        <w:r w:rsidRPr="00AF36F9">
          <w:rPr>
            <w:rFonts w:eastAsia="LetterGothic" w:cstheme="minorHAnsi"/>
            <w:sz w:val="20"/>
            <w:szCs w:val="20"/>
          </w:rPr>
          <w:t>1|a|0|0|973385730|973385730|973385730|0|0|0|0|0|0</w:t>
        </w:r>
      </w:ins>
    </w:p>
    <w:p w:rsidR="00D72211" w:rsidRPr="00AF36F9" w:rsidRDefault="00D72211" w:rsidP="00D72211">
      <w:pPr>
        <w:autoSpaceDE w:val="0"/>
        <w:autoSpaceDN w:val="0"/>
        <w:adjustRightInd w:val="0"/>
        <w:spacing w:after="0" w:line="240" w:lineRule="auto"/>
        <w:rPr>
          <w:ins w:id="96" w:author="zigae" w:date="2012-05-18T16:44:00Z"/>
          <w:rFonts w:eastAsia="LetterGothic" w:cstheme="minorHAnsi"/>
          <w:sz w:val="20"/>
          <w:szCs w:val="20"/>
        </w:rPr>
      </w:pPr>
      <w:ins w:id="97" w:author="zigae" w:date="2012-05-18T16:44:00Z">
        <w:r w:rsidRPr="00AF36F9">
          <w:rPr>
            <w:rFonts w:eastAsia="LetterGothic" w:cstheme="minorHAnsi"/>
            <w:sz w:val="20"/>
            <w:szCs w:val="20"/>
          </w:rPr>
          <w:t>24|f|500|500|973695537|973695537|973695537|973695537|40700|0|0|308|0</w:t>
        </w:r>
      </w:ins>
    </w:p>
    <w:p w:rsidR="00D72211" w:rsidRPr="00AF36F9" w:rsidRDefault="00D72211" w:rsidP="00D72211">
      <w:pPr>
        <w:autoSpaceDE w:val="0"/>
        <w:autoSpaceDN w:val="0"/>
        <w:adjustRightInd w:val="0"/>
        <w:spacing w:after="0" w:line="240" w:lineRule="auto"/>
        <w:rPr>
          <w:ins w:id="98" w:author="zigae" w:date="2012-05-18T16:44:00Z"/>
          <w:rFonts w:eastAsia="LetterGothic" w:cstheme="minorHAnsi"/>
          <w:sz w:val="20"/>
          <w:szCs w:val="20"/>
        </w:rPr>
      </w:pPr>
      <w:ins w:id="99" w:author="zigae" w:date="2012-05-18T16:44:00Z">
        <w:r w:rsidRPr="00AF36F9">
          <w:rPr>
            <w:rFonts w:eastAsia="LetterGothic" w:cstheme="minorHAnsi"/>
            <w:sz w:val="20"/>
            <w:szCs w:val="20"/>
          </w:rPr>
          <w:t>25|f|500|500|954365144|973695521|973695537|973695537|100600|0|28587|309|310</w:t>
        </w:r>
      </w:ins>
    </w:p>
    <w:p w:rsidR="00D72211" w:rsidRPr="00AF36F9" w:rsidRDefault="00D72211" w:rsidP="00D72211">
      <w:pPr>
        <w:autoSpaceDE w:val="0"/>
        <w:autoSpaceDN w:val="0"/>
        <w:adjustRightInd w:val="0"/>
        <w:spacing w:after="0" w:line="240" w:lineRule="auto"/>
        <w:rPr>
          <w:ins w:id="100" w:author="zigae" w:date="2012-05-18T16:44:00Z"/>
          <w:rFonts w:eastAsia="LetterGothic" w:cstheme="minorHAnsi"/>
          <w:sz w:val="20"/>
          <w:szCs w:val="20"/>
        </w:rPr>
      </w:pPr>
      <w:ins w:id="101" w:author="zigae" w:date="2012-05-18T16:44:00Z">
        <w:r w:rsidRPr="00AF36F9">
          <w:rPr>
            <w:rFonts w:eastAsia="LetterGothic" w:cstheme="minorHAnsi"/>
            <w:sz w:val="20"/>
            <w:szCs w:val="20"/>
          </w:rPr>
          <w:t>26|f|500|500|954365144|973695521|973695537|973695537|100600|0|340|338|0</w:t>
        </w:r>
      </w:ins>
    </w:p>
    <w:p w:rsidR="00D72211" w:rsidRPr="00AF36F9" w:rsidRDefault="00D72211" w:rsidP="00D72211">
      <w:pPr>
        <w:autoSpaceDE w:val="0"/>
        <w:autoSpaceDN w:val="0"/>
        <w:adjustRightInd w:val="0"/>
        <w:spacing w:after="0" w:line="240" w:lineRule="auto"/>
        <w:rPr>
          <w:ins w:id="102" w:author="zigae" w:date="2012-05-18T16:44:00Z"/>
          <w:rFonts w:eastAsia="LetterGothic" w:cstheme="minorHAnsi"/>
          <w:sz w:val="20"/>
          <w:szCs w:val="20"/>
        </w:rPr>
      </w:pPr>
      <w:ins w:id="103" w:author="zigae" w:date="2012-05-18T16:44:00Z">
        <w:r w:rsidRPr="00AF36F9">
          <w:rPr>
            <w:rFonts w:eastAsia="LetterGothic" w:cstheme="minorHAnsi"/>
            <w:sz w:val="20"/>
            <w:szCs w:val="20"/>
          </w:rPr>
          <w:t>2049|f|500|500|973695537|973695537|973695537|973695537|40700|0|0|8489|0</w:t>
        </w:r>
      </w:ins>
    </w:p>
    <w:p w:rsidR="00D72211" w:rsidRPr="00AF36F9" w:rsidRDefault="00D72211" w:rsidP="00D72211">
      <w:pPr>
        <w:autoSpaceDE w:val="0"/>
        <w:autoSpaceDN w:val="0"/>
        <w:adjustRightInd w:val="0"/>
        <w:spacing w:after="0" w:line="240" w:lineRule="auto"/>
        <w:rPr>
          <w:ins w:id="104" w:author="zigae" w:date="2012-05-18T16:44:00Z"/>
          <w:rFonts w:eastAsia="LetterGothic" w:cstheme="minorHAnsi"/>
          <w:sz w:val="20"/>
          <w:szCs w:val="20"/>
        </w:rPr>
      </w:pPr>
      <w:ins w:id="105" w:author="zigae" w:date="2012-05-18T16:44:00Z">
        <w:r w:rsidRPr="00AF36F9">
          <w:rPr>
            <w:rFonts w:eastAsia="LetterGothic" w:cstheme="minorHAnsi"/>
            <w:sz w:val="20"/>
            <w:szCs w:val="20"/>
          </w:rPr>
          <w:t>2050|f|500|500|953943572|973695536|973695537|973695537|100600|0|4178|8490|8491</w:t>
        </w:r>
      </w:ins>
    </w:p>
    <w:p w:rsidR="00D72211" w:rsidRPr="00AF36F9" w:rsidRDefault="00D72211" w:rsidP="00D72211">
      <w:pPr>
        <w:autoSpaceDE w:val="0"/>
        <w:autoSpaceDN w:val="0"/>
        <w:adjustRightInd w:val="0"/>
        <w:spacing w:after="0" w:line="240" w:lineRule="auto"/>
        <w:rPr>
          <w:ins w:id="106" w:author="zigae" w:date="2012-05-18T16:44:00Z"/>
          <w:rFonts w:eastAsia="LetterGothic" w:cstheme="minorHAnsi"/>
          <w:sz w:val="20"/>
          <w:szCs w:val="20"/>
        </w:rPr>
      </w:pPr>
      <w:ins w:id="107" w:author="zigae" w:date="2012-05-18T16:44:00Z">
        <w:r w:rsidRPr="00AF36F9">
          <w:rPr>
            <w:rFonts w:eastAsia="LetterGothic" w:cstheme="minorHAnsi"/>
            <w:sz w:val="20"/>
            <w:szCs w:val="20"/>
          </w:rPr>
          <w:t>2051|f|500|500|960098764|973695521|973695537|973695537|100600|0|52345|8495|8496</w:t>
        </w:r>
      </w:ins>
    </w:p>
    <w:p w:rsidR="00D72211" w:rsidRPr="00AF36F9" w:rsidRDefault="00D72211" w:rsidP="00D72211">
      <w:pPr>
        <w:autoSpaceDE w:val="0"/>
        <w:autoSpaceDN w:val="0"/>
        <w:adjustRightInd w:val="0"/>
        <w:spacing w:after="0" w:line="240" w:lineRule="auto"/>
        <w:rPr>
          <w:ins w:id="108" w:author="zigae" w:date="2012-05-18T16:44:00Z"/>
          <w:rFonts w:eastAsia="LetterGothic" w:cstheme="minorHAnsi"/>
          <w:sz w:val="20"/>
          <w:szCs w:val="20"/>
        </w:rPr>
      </w:pPr>
      <w:ins w:id="109" w:author="zigae" w:date="2012-05-18T16:44:00Z">
        <w:r w:rsidRPr="00AF36F9">
          <w:rPr>
            <w:rFonts w:eastAsia="LetterGothic" w:cstheme="minorHAnsi"/>
            <w:sz w:val="20"/>
            <w:szCs w:val="20"/>
          </w:rPr>
          <w:t>2052|f|500|500|953943572|973695537|973695537|973695537|100600|0|4860|8548|8549</w:t>
        </w:r>
      </w:ins>
    </w:p>
    <w:p w:rsidR="00D72211" w:rsidRPr="00AF36F9" w:rsidRDefault="00D72211" w:rsidP="00D72211">
      <w:pPr>
        <w:autoSpaceDE w:val="0"/>
        <w:autoSpaceDN w:val="0"/>
        <w:adjustRightInd w:val="0"/>
        <w:spacing w:after="0" w:line="240" w:lineRule="auto"/>
        <w:rPr>
          <w:ins w:id="110" w:author="zigae" w:date="2012-05-18T16:44:00Z"/>
          <w:rFonts w:eastAsia="LetterGothic" w:cstheme="minorHAnsi"/>
          <w:sz w:val="20"/>
          <w:szCs w:val="20"/>
        </w:rPr>
      </w:pPr>
      <w:ins w:id="111" w:author="zigae" w:date="2012-05-18T16:44:00Z">
        <w:r w:rsidRPr="00AF36F9">
          <w:rPr>
            <w:rFonts w:eastAsia="LetterGothic" w:cstheme="minorHAnsi"/>
            <w:sz w:val="20"/>
            <w:szCs w:val="20"/>
          </w:rPr>
          <w:t>2053|f|500|500|959130680|973695521|973695537|973695537|100600|0|28961|8553|8554</w:t>
        </w:r>
      </w:ins>
    </w:p>
    <w:p w:rsidR="00D72211" w:rsidRPr="00AF36F9" w:rsidRDefault="00D72211" w:rsidP="00D72211">
      <w:pPr>
        <w:autoSpaceDE w:val="0"/>
        <w:autoSpaceDN w:val="0"/>
        <w:adjustRightInd w:val="0"/>
        <w:spacing w:after="0" w:line="240" w:lineRule="auto"/>
        <w:rPr>
          <w:ins w:id="112" w:author="zigae" w:date="2012-05-18T16:44:00Z"/>
          <w:rFonts w:eastAsia="LetterGothic" w:cstheme="minorHAnsi"/>
          <w:b/>
          <w:bCs/>
          <w:sz w:val="20"/>
          <w:szCs w:val="20"/>
        </w:rPr>
      </w:pPr>
      <w:ins w:id="113" w:author="zigae" w:date="2012-05-18T16:44:00Z">
        <w:r w:rsidRPr="00AF36F9">
          <w:rPr>
            <w:rFonts w:eastAsia="LetterGothic" w:cstheme="minorHAnsi"/>
            <w:b/>
            <w:bCs/>
            <w:sz w:val="20"/>
            <w:szCs w:val="20"/>
          </w:rPr>
          <w:t>2054|f|500|500|959130680|973695521|973695537|973695537|100600|0|87647|8583|8584</w:t>
        </w:r>
      </w:ins>
    </w:p>
    <w:p w:rsidR="00D72211" w:rsidRPr="00AF36F9" w:rsidRDefault="00D72211" w:rsidP="00D72211">
      <w:pPr>
        <w:autoSpaceDE w:val="0"/>
        <w:autoSpaceDN w:val="0"/>
        <w:adjustRightInd w:val="0"/>
        <w:spacing w:after="0" w:line="240" w:lineRule="auto"/>
        <w:rPr>
          <w:ins w:id="114" w:author="zigae" w:date="2012-05-18T16:44:00Z"/>
          <w:rFonts w:eastAsia="LetterGothic" w:cstheme="minorHAnsi"/>
          <w:sz w:val="20"/>
          <w:szCs w:val="20"/>
        </w:rPr>
      </w:pPr>
      <w:ins w:id="115" w:author="zigae" w:date="2012-05-18T16:44:00Z">
        <w:r w:rsidRPr="00AF36F9">
          <w:rPr>
            <w:rFonts w:eastAsia="LetterGothic" w:cstheme="minorHAnsi"/>
            <w:sz w:val="20"/>
            <w:szCs w:val="20"/>
          </w:rPr>
          <w:t>2055|f|500|500|961959437|973695521|973695537|973695537|100600|0|30799|8670|8671</w:t>
        </w:r>
      </w:ins>
    </w:p>
    <w:p w:rsidR="00D72211" w:rsidRPr="00AF36F9" w:rsidRDefault="00D72211" w:rsidP="00D72211">
      <w:pPr>
        <w:autoSpaceDE w:val="0"/>
        <w:autoSpaceDN w:val="0"/>
        <w:adjustRightInd w:val="0"/>
        <w:spacing w:after="0" w:line="240" w:lineRule="auto"/>
        <w:rPr>
          <w:ins w:id="116" w:author="zigae" w:date="2012-05-18T16:44:00Z"/>
          <w:rFonts w:eastAsia="LetterGothic" w:cstheme="minorHAnsi"/>
          <w:sz w:val="20"/>
          <w:szCs w:val="20"/>
        </w:rPr>
      </w:pPr>
      <w:ins w:id="117" w:author="zigae" w:date="2012-05-18T16:44:00Z">
        <w:r w:rsidRPr="00AF36F9">
          <w:rPr>
            <w:rFonts w:eastAsia="LetterGothic" w:cstheme="minorHAnsi"/>
            <w:sz w:val="20"/>
            <w:szCs w:val="20"/>
          </w:rPr>
          <w:t>2056|f|500|500|959130680|973695521|973695537|973695537|100600|0|50176|8702|8703</w:t>
        </w:r>
      </w:ins>
    </w:p>
    <w:p w:rsidR="00D72211" w:rsidRPr="00AF36F9" w:rsidRDefault="00D72211" w:rsidP="00D72211">
      <w:pPr>
        <w:autoSpaceDE w:val="0"/>
        <w:autoSpaceDN w:val="0"/>
        <w:adjustRightInd w:val="0"/>
        <w:spacing w:after="0" w:line="240" w:lineRule="auto"/>
        <w:rPr>
          <w:ins w:id="118" w:author="zigae" w:date="2012-05-18T16:44:00Z"/>
          <w:rFonts w:eastAsia="LetterGothic" w:cstheme="minorHAnsi"/>
          <w:sz w:val="20"/>
          <w:szCs w:val="20"/>
        </w:rPr>
      </w:pPr>
      <w:ins w:id="119" w:author="zigae" w:date="2012-05-18T16:44:00Z">
        <w:r w:rsidRPr="00AF36F9">
          <w:rPr>
            <w:rFonts w:eastAsia="LetterGothic" w:cstheme="minorHAnsi"/>
            <w:sz w:val="20"/>
            <w:szCs w:val="20"/>
          </w:rPr>
          <w:t>2057|f|500|500|953943572|973695537|973695537|973695537|100600|0|21700|8752|8753</w:t>
        </w:r>
      </w:ins>
    </w:p>
    <w:p w:rsidR="00D72211" w:rsidRPr="00AF36F9" w:rsidRDefault="00D72211" w:rsidP="00D72211">
      <w:pPr>
        <w:autoSpaceDE w:val="0"/>
        <w:autoSpaceDN w:val="0"/>
        <w:adjustRightInd w:val="0"/>
        <w:spacing w:after="0" w:line="240" w:lineRule="auto"/>
        <w:rPr>
          <w:ins w:id="120" w:author="zigae" w:date="2012-05-18T16:44:00Z"/>
          <w:rFonts w:eastAsia="LetterGothic" w:cstheme="minorHAnsi"/>
          <w:sz w:val="20"/>
          <w:szCs w:val="20"/>
        </w:rPr>
      </w:pPr>
      <w:ins w:id="121" w:author="zigae" w:date="2012-05-18T16:44:00Z">
        <w:r w:rsidRPr="00AF36F9">
          <w:rPr>
            <w:rFonts w:eastAsia="LetterGothic" w:cstheme="minorHAnsi"/>
            <w:sz w:val="20"/>
            <w:szCs w:val="20"/>
          </w:rPr>
          <w:t>2058|f|500|500|959130680|973695521|973695537|973695537|100600|0|22865|8775|8776</w:t>
        </w:r>
      </w:ins>
    </w:p>
    <w:p w:rsidR="00D72211" w:rsidRPr="00AF36F9" w:rsidRDefault="00D72211" w:rsidP="00D72211">
      <w:pPr>
        <w:autoSpaceDE w:val="0"/>
        <w:autoSpaceDN w:val="0"/>
        <w:adjustRightInd w:val="0"/>
        <w:spacing w:after="0" w:line="240" w:lineRule="auto"/>
        <w:rPr>
          <w:ins w:id="122" w:author="zigae" w:date="2012-05-18T16:44:00Z"/>
          <w:rFonts w:eastAsia="LetterGothic" w:cstheme="minorHAnsi"/>
          <w:sz w:val="20"/>
          <w:szCs w:val="20"/>
        </w:rPr>
      </w:pPr>
      <w:ins w:id="123" w:author="zigae" w:date="2012-05-18T16:44:00Z">
        <w:r w:rsidRPr="00AF36F9">
          <w:rPr>
            <w:rFonts w:eastAsia="LetterGothic" w:cstheme="minorHAnsi"/>
            <w:sz w:val="20"/>
            <w:szCs w:val="20"/>
          </w:rPr>
          <w:t>2059|f|500|500|959130680|973695521|973695537|973695537|100600|0|14584|8799|8800</w:t>
        </w:r>
      </w:ins>
    </w:p>
    <w:p w:rsidR="00D72211" w:rsidRPr="00AF36F9" w:rsidRDefault="00D72211" w:rsidP="00D72211">
      <w:pPr>
        <w:autoSpaceDE w:val="0"/>
        <w:autoSpaceDN w:val="0"/>
        <w:adjustRightInd w:val="0"/>
        <w:spacing w:after="0" w:line="240" w:lineRule="auto"/>
        <w:rPr>
          <w:ins w:id="124" w:author="zigae" w:date="2012-05-18T16:44:00Z"/>
          <w:rFonts w:eastAsia="LetterGothic" w:cstheme="minorHAnsi"/>
          <w:sz w:val="20"/>
          <w:szCs w:val="20"/>
        </w:rPr>
      </w:pPr>
      <w:ins w:id="125" w:author="zigae" w:date="2012-05-18T16:44:00Z">
        <w:r w:rsidRPr="00AF36F9">
          <w:rPr>
            <w:rFonts w:eastAsia="LetterGothic" w:cstheme="minorHAnsi"/>
            <w:sz w:val="20"/>
            <w:szCs w:val="20"/>
          </w:rPr>
          <w:t>2060|f|500|500|953943572|973695521|973695537|973695537|100600|0|12276|8815|8816</w:t>
        </w:r>
      </w:ins>
    </w:p>
    <w:p w:rsidR="00D72211" w:rsidRPr="00AF36F9" w:rsidRDefault="00D72211" w:rsidP="00D72211">
      <w:pPr>
        <w:autoSpaceDE w:val="0"/>
        <w:autoSpaceDN w:val="0"/>
        <w:adjustRightInd w:val="0"/>
        <w:spacing w:after="0" w:line="240" w:lineRule="auto"/>
        <w:rPr>
          <w:ins w:id="126" w:author="zigae" w:date="2012-05-18T16:44:00Z"/>
          <w:rFonts w:eastAsia="LetterGothic" w:cstheme="minorHAnsi"/>
          <w:sz w:val="20"/>
          <w:szCs w:val="20"/>
        </w:rPr>
      </w:pPr>
      <w:ins w:id="127" w:author="zigae" w:date="2012-05-18T16:44:00Z">
        <w:r w:rsidRPr="00AF36F9">
          <w:rPr>
            <w:rFonts w:eastAsia="LetterGothic" w:cstheme="minorHAnsi"/>
            <w:sz w:val="20"/>
            <w:szCs w:val="20"/>
          </w:rPr>
          <w:t>2061|f|500|500|959130680|973695521|973695537|973695537|100600|0|10840|8827|8828</w:t>
        </w:r>
      </w:ins>
    </w:p>
    <w:p w:rsidR="00D72211" w:rsidRPr="00AF36F9" w:rsidRDefault="00D72211" w:rsidP="00D72211">
      <w:pPr>
        <w:spacing w:after="0"/>
        <w:rPr>
          <w:ins w:id="128" w:author="zigae" w:date="2012-05-18T16:44:00Z"/>
          <w:rFonts w:cstheme="minorHAnsi"/>
          <w:sz w:val="20"/>
          <w:szCs w:val="20"/>
        </w:rPr>
      </w:pPr>
      <w:ins w:id="129" w:author="zigae" w:date="2012-05-18T16:44:00Z">
        <w:r w:rsidRPr="00AF36F9">
          <w:rPr>
            <w:rFonts w:eastAsia="LetterGothic" w:cstheme="minorHAnsi"/>
            <w:sz w:val="20"/>
            <w:szCs w:val="20"/>
          </w:rPr>
          <w:t>2062|f|500|500|959130680|973695521|973695537|973695537|100600|0|26027|8838|8839</w:t>
        </w:r>
      </w:ins>
    </w:p>
    <w:p w:rsidR="00D72211" w:rsidRPr="00AF36F9" w:rsidRDefault="00D72211" w:rsidP="00D72211">
      <w:pPr>
        <w:spacing w:after="0"/>
        <w:rPr>
          <w:ins w:id="130" w:author="zigae" w:date="2012-05-18T16:44:00Z"/>
          <w:rFonts w:cstheme="minorHAnsi"/>
          <w:sz w:val="24"/>
          <w:szCs w:val="24"/>
        </w:rPr>
      </w:pPr>
    </w:p>
    <w:p w:rsidR="00D72211" w:rsidRPr="00AF36F9" w:rsidRDefault="00D72211" w:rsidP="00D72211">
      <w:pPr>
        <w:spacing w:after="0"/>
        <w:rPr>
          <w:ins w:id="131" w:author="zigae" w:date="2012-05-18T16:44:00Z"/>
          <w:rFonts w:cstheme="minorHAnsi"/>
          <w:sz w:val="24"/>
          <w:szCs w:val="24"/>
        </w:rPr>
      </w:pPr>
      <w:ins w:id="132" w:author="zigae" w:date="2012-05-18T16:44:00Z">
        <w:r w:rsidRPr="00AF36F9">
          <w:rPr>
            <w:rFonts w:cstheme="minorHAnsi"/>
            <w:sz w:val="24"/>
            <w:szCs w:val="24"/>
          </w:rPr>
          <w:t xml:space="preserve"> Ko pridemo do številke </w:t>
        </w:r>
        <w:r w:rsidRPr="00AF36F9">
          <w:rPr>
            <w:rFonts w:cstheme="minorHAnsi"/>
            <w:i/>
            <w:sz w:val="24"/>
            <w:szCs w:val="24"/>
          </w:rPr>
          <w:t>inode</w:t>
        </w:r>
        <w:r w:rsidRPr="00AF36F9">
          <w:rPr>
            <w:rFonts w:cstheme="minorHAnsi"/>
            <w:sz w:val="24"/>
            <w:szCs w:val="24"/>
          </w:rPr>
          <w:t xml:space="preserve">, lahko pridemo do podatkov na katere kaže </w:t>
        </w:r>
        <w:r w:rsidRPr="00AF36F9">
          <w:rPr>
            <w:rFonts w:cstheme="minorHAnsi"/>
            <w:i/>
            <w:sz w:val="24"/>
            <w:szCs w:val="24"/>
          </w:rPr>
          <w:t>inode</w:t>
        </w:r>
        <w:r w:rsidR="004F447A" w:rsidRPr="00AF36F9">
          <w:rPr>
            <w:rFonts w:cstheme="minorHAnsi"/>
            <w:sz w:val="24"/>
            <w:szCs w:val="24"/>
          </w:rPr>
          <w:t xml:space="preserve"> z ukazom</w:t>
        </w:r>
        <w:r w:rsidR="004F447A" w:rsidRPr="00AF36F9">
          <w:rPr>
            <w:rFonts w:cstheme="minorHAnsi"/>
            <w:b/>
            <w:sz w:val="24"/>
            <w:szCs w:val="24"/>
          </w:rPr>
          <w:t xml:space="preserve"> </w:t>
        </w:r>
        <w:r w:rsidRPr="00AF36F9">
          <w:rPr>
            <w:rFonts w:cstheme="minorHAnsi"/>
            <w:b/>
            <w:sz w:val="24"/>
            <w:szCs w:val="24"/>
          </w:rPr>
          <w:t>icat</w:t>
        </w:r>
        <w:r w:rsidRPr="00AF36F9">
          <w:rPr>
            <w:rFonts w:cstheme="minorHAnsi"/>
            <w:sz w:val="24"/>
            <w:szCs w:val="24"/>
          </w:rPr>
          <w:t>.</w:t>
        </w:r>
      </w:ins>
    </w:p>
    <w:p w:rsidR="00D72211" w:rsidRPr="00AF36F9" w:rsidRDefault="00D72211" w:rsidP="00D72211">
      <w:pPr>
        <w:spacing w:after="0"/>
        <w:rPr>
          <w:ins w:id="133" w:author="zigae" w:date="2012-05-18T16:44:00Z"/>
          <w:rFonts w:cstheme="minorHAnsi"/>
          <w:sz w:val="24"/>
          <w:szCs w:val="24"/>
        </w:rPr>
      </w:pPr>
    </w:p>
    <w:p w:rsidR="00D72211" w:rsidRPr="00AF36F9" w:rsidRDefault="00D72211" w:rsidP="00D72211">
      <w:pPr>
        <w:autoSpaceDE w:val="0"/>
        <w:autoSpaceDN w:val="0"/>
        <w:adjustRightInd w:val="0"/>
        <w:spacing w:after="0" w:line="240" w:lineRule="auto"/>
        <w:rPr>
          <w:ins w:id="134" w:author="zigae" w:date="2012-05-18T16:44:00Z"/>
          <w:rFonts w:eastAsia="LetterGothic" w:cstheme="minorHAnsi"/>
          <w:b/>
          <w:bCs/>
          <w:sz w:val="20"/>
          <w:szCs w:val="20"/>
          <w:lang w:val="en-US"/>
        </w:rPr>
      </w:pPr>
      <w:ins w:id="135" w:author="zigae" w:date="2012-05-18T16:44:00Z">
        <w:r w:rsidRPr="00AF36F9">
          <w:rPr>
            <w:rFonts w:eastAsia="LetterGothic" w:cstheme="minorHAnsi"/>
            <w:sz w:val="20"/>
            <w:szCs w:val="20"/>
          </w:rPr>
          <w:t xml:space="preserve">examiner1% </w:t>
        </w:r>
        <w:r w:rsidRPr="00AF36F9">
          <w:rPr>
            <w:rFonts w:eastAsia="LetterGothic" w:cstheme="minorHAnsi"/>
            <w:b/>
            <w:bCs/>
            <w:sz w:val="20"/>
            <w:szCs w:val="20"/>
          </w:rPr>
          <w:t>icat -f linux-ext2 ext2-bitstream.dd 2054</w:t>
        </w:r>
      </w:ins>
    </w:p>
    <w:p w:rsidR="00D72211" w:rsidRPr="00AF36F9" w:rsidRDefault="00D72211" w:rsidP="00D72211">
      <w:pPr>
        <w:spacing w:after="0"/>
        <w:rPr>
          <w:ins w:id="136" w:author="zigae" w:date="2012-05-18T16:44:00Z"/>
          <w:rFonts w:eastAsia="LetterGothic" w:cstheme="minorHAnsi"/>
          <w:sz w:val="20"/>
          <w:szCs w:val="20"/>
        </w:rPr>
      </w:pPr>
      <w:ins w:id="137" w:author="zigae" w:date="2012-05-18T16:44:00Z">
        <w:r w:rsidRPr="00AF36F9">
          <w:rPr>
            <w:rFonts w:eastAsia="LetterGothic" w:cstheme="minorHAnsi"/>
            <w:sz w:val="20"/>
            <w:szCs w:val="20"/>
          </w:rPr>
          <w:t>/*</w:t>
        </w:r>
      </w:ins>
    </w:p>
    <w:p w:rsidR="00D72211" w:rsidRPr="00AF36F9" w:rsidRDefault="00D72211" w:rsidP="00D72211">
      <w:pPr>
        <w:autoSpaceDE w:val="0"/>
        <w:autoSpaceDN w:val="0"/>
        <w:adjustRightInd w:val="0"/>
        <w:spacing w:after="0" w:line="240" w:lineRule="auto"/>
        <w:rPr>
          <w:ins w:id="138" w:author="zigae" w:date="2012-05-18T16:44:00Z"/>
          <w:rFonts w:eastAsia="LetterGothic" w:cstheme="minorHAnsi"/>
          <w:sz w:val="20"/>
          <w:szCs w:val="20"/>
        </w:rPr>
      </w:pPr>
      <w:ins w:id="139" w:author="zigae" w:date="2012-05-18T16:44:00Z">
        <w:r w:rsidRPr="00AF36F9">
          <w:rPr>
            <w:rFonts w:eastAsia="LetterGothic" w:cstheme="minorHAnsi"/>
            <w:sz w:val="20"/>
            <w:szCs w:val="20"/>
          </w:rPr>
          <w:t>dcc.c –– handles:</w:t>
        </w:r>
      </w:ins>
    </w:p>
    <w:p w:rsidR="00D72211" w:rsidRPr="00AF36F9" w:rsidRDefault="00D72211" w:rsidP="00D72211">
      <w:pPr>
        <w:autoSpaceDE w:val="0"/>
        <w:autoSpaceDN w:val="0"/>
        <w:adjustRightInd w:val="0"/>
        <w:spacing w:after="0" w:line="240" w:lineRule="auto"/>
        <w:rPr>
          <w:ins w:id="140" w:author="zigae" w:date="2012-05-18T16:44:00Z"/>
          <w:rFonts w:eastAsia="LetterGothic" w:cstheme="minorHAnsi"/>
          <w:sz w:val="20"/>
          <w:szCs w:val="20"/>
        </w:rPr>
      </w:pPr>
      <w:ins w:id="141" w:author="zigae" w:date="2012-05-18T16:44:00Z">
        <w:r w:rsidRPr="00AF36F9">
          <w:rPr>
            <w:rFonts w:eastAsia="LetterGothic" w:cstheme="minorHAnsi"/>
            <w:sz w:val="20"/>
            <w:szCs w:val="20"/>
          </w:rPr>
          <w:t>activity on a dcc socket</w:t>
        </w:r>
      </w:ins>
    </w:p>
    <w:p w:rsidR="00D72211" w:rsidRPr="00AF36F9" w:rsidRDefault="00D72211" w:rsidP="00D72211">
      <w:pPr>
        <w:autoSpaceDE w:val="0"/>
        <w:autoSpaceDN w:val="0"/>
        <w:adjustRightInd w:val="0"/>
        <w:spacing w:after="0" w:line="240" w:lineRule="auto"/>
        <w:rPr>
          <w:ins w:id="142" w:author="zigae" w:date="2012-05-18T16:44:00Z"/>
          <w:rFonts w:eastAsia="LetterGothic" w:cstheme="minorHAnsi"/>
          <w:sz w:val="20"/>
          <w:szCs w:val="20"/>
        </w:rPr>
      </w:pPr>
      <w:ins w:id="143" w:author="zigae" w:date="2012-05-18T16:44:00Z">
        <w:r w:rsidRPr="00AF36F9">
          <w:rPr>
            <w:rFonts w:eastAsia="LetterGothic" w:cstheme="minorHAnsi"/>
            <w:sz w:val="20"/>
            <w:szCs w:val="20"/>
          </w:rPr>
          <w:t>disconnect on a dcc socket</w:t>
        </w:r>
      </w:ins>
    </w:p>
    <w:p w:rsidR="00D72211" w:rsidRPr="00AF36F9" w:rsidRDefault="00D72211" w:rsidP="00D72211">
      <w:pPr>
        <w:autoSpaceDE w:val="0"/>
        <w:autoSpaceDN w:val="0"/>
        <w:adjustRightInd w:val="0"/>
        <w:spacing w:after="0" w:line="240" w:lineRule="auto"/>
        <w:rPr>
          <w:ins w:id="144" w:author="zigae" w:date="2012-05-18T16:44:00Z"/>
          <w:rFonts w:eastAsia="LetterGothic" w:cstheme="minorHAnsi"/>
          <w:sz w:val="20"/>
          <w:szCs w:val="20"/>
        </w:rPr>
      </w:pPr>
      <w:ins w:id="145" w:author="zigae" w:date="2012-05-18T16:44:00Z">
        <w:r w:rsidRPr="00AF36F9">
          <w:rPr>
            <w:rFonts w:eastAsia="LetterGothic" w:cstheme="minorHAnsi"/>
            <w:sz w:val="20"/>
            <w:szCs w:val="20"/>
          </w:rPr>
          <w:lastRenderedPageBreak/>
          <w:t>...and that's it! (but it's a LOT)</w:t>
        </w:r>
      </w:ins>
    </w:p>
    <w:p w:rsidR="00D72211" w:rsidRPr="00AF36F9" w:rsidRDefault="00D72211" w:rsidP="00D72211">
      <w:pPr>
        <w:autoSpaceDE w:val="0"/>
        <w:autoSpaceDN w:val="0"/>
        <w:adjustRightInd w:val="0"/>
        <w:spacing w:after="0" w:line="240" w:lineRule="auto"/>
        <w:rPr>
          <w:ins w:id="146" w:author="zigae" w:date="2012-05-18T16:44:00Z"/>
          <w:rFonts w:eastAsia="LetterGothic" w:cstheme="minorHAnsi"/>
          <w:sz w:val="20"/>
          <w:szCs w:val="20"/>
        </w:rPr>
      </w:pPr>
      <w:ins w:id="147" w:author="zigae" w:date="2012-05-18T16:44:00Z">
        <w:r w:rsidRPr="00AF36F9">
          <w:rPr>
            <w:rFonts w:eastAsia="LetterGothic" w:cstheme="minorHAnsi"/>
            <w:sz w:val="20"/>
            <w:szCs w:val="20"/>
          </w:rPr>
          <w:t>dprintf'ized, 27oct95</w:t>
        </w:r>
      </w:ins>
    </w:p>
    <w:p w:rsidR="00D72211" w:rsidRPr="00AF36F9" w:rsidRDefault="00D72211" w:rsidP="00D72211">
      <w:pPr>
        <w:autoSpaceDE w:val="0"/>
        <w:autoSpaceDN w:val="0"/>
        <w:adjustRightInd w:val="0"/>
        <w:spacing w:after="0" w:line="240" w:lineRule="auto"/>
        <w:rPr>
          <w:ins w:id="148" w:author="zigae" w:date="2012-05-18T16:44:00Z"/>
          <w:rFonts w:eastAsia="LetterGothic" w:cstheme="minorHAnsi"/>
          <w:sz w:val="20"/>
          <w:szCs w:val="20"/>
        </w:rPr>
      </w:pPr>
      <w:ins w:id="149" w:author="zigae" w:date="2012-05-18T16:44:00Z">
        <w:r w:rsidRPr="00AF36F9">
          <w:rPr>
            <w:rFonts w:eastAsia="LetterGothic" w:cstheme="minorHAnsi"/>
            <w:sz w:val="20"/>
            <w:szCs w:val="20"/>
          </w:rPr>
          <w:t>*/</w:t>
        </w:r>
      </w:ins>
    </w:p>
    <w:p w:rsidR="00D72211" w:rsidRPr="00AF36F9" w:rsidRDefault="00D72211" w:rsidP="00D72211">
      <w:pPr>
        <w:autoSpaceDE w:val="0"/>
        <w:autoSpaceDN w:val="0"/>
        <w:adjustRightInd w:val="0"/>
        <w:spacing w:after="0" w:line="240" w:lineRule="auto"/>
        <w:rPr>
          <w:ins w:id="150" w:author="zigae" w:date="2012-05-18T16:44:00Z"/>
          <w:rFonts w:eastAsia="LetterGothic" w:cstheme="minorHAnsi"/>
          <w:sz w:val="20"/>
          <w:szCs w:val="20"/>
        </w:rPr>
      </w:pPr>
      <w:ins w:id="151" w:author="zigae" w:date="2012-05-18T16:44:00Z">
        <w:r w:rsidRPr="00AF36F9">
          <w:rPr>
            <w:rFonts w:eastAsia="LetterGothic" w:cstheme="minorHAnsi"/>
            <w:sz w:val="20"/>
            <w:szCs w:val="20"/>
          </w:rPr>
          <w:t>/*</w:t>
        </w:r>
      </w:ins>
    </w:p>
    <w:p w:rsidR="00D72211" w:rsidRPr="00AF36F9" w:rsidRDefault="00D72211" w:rsidP="00D72211">
      <w:pPr>
        <w:autoSpaceDE w:val="0"/>
        <w:autoSpaceDN w:val="0"/>
        <w:adjustRightInd w:val="0"/>
        <w:spacing w:after="0" w:line="240" w:lineRule="auto"/>
        <w:rPr>
          <w:ins w:id="152" w:author="zigae" w:date="2012-05-18T16:44:00Z"/>
          <w:rFonts w:eastAsia="LetterGothic" w:cstheme="minorHAnsi"/>
          <w:sz w:val="20"/>
          <w:szCs w:val="20"/>
        </w:rPr>
      </w:pPr>
      <w:ins w:id="153" w:author="zigae" w:date="2012-05-18T16:44:00Z">
        <w:r w:rsidRPr="00AF36F9">
          <w:rPr>
            <w:rFonts w:eastAsia="LetterGothic" w:cstheme="minorHAnsi"/>
            <w:sz w:val="20"/>
            <w:szCs w:val="20"/>
          </w:rPr>
          <w:t>This file is part of the eggdrop source code</w:t>
        </w:r>
      </w:ins>
    </w:p>
    <w:p w:rsidR="00D72211" w:rsidRPr="00AF36F9" w:rsidRDefault="00D72211" w:rsidP="00D72211">
      <w:pPr>
        <w:autoSpaceDE w:val="0"/>
        <w:autoSpaceDN w:val="0"/>
        <w:adjustRightInd w:val="0"/>
        <w:spacing w:after="0" w:line="240" w:lineRule="auto"/>
        <w:rPr>
          <w:ins w:id="154" w:author="zigae" w:date="2012-05-18T16:44:00Z"/>
          <w:rFonts w:eastAsia="LetterGothic" w:cstheme="minorHAnsi"/>
          <w:sz w:val="20"/>
          <w:szCs w:val="20"/>
        </w:rPr>
      </w:pPr>
      <w:ins w:id="155" w:author="zigae" w:date="2012-05-18T16:44:00Z">
        <w:r w:rsidRPr="00AF36F9">
          <w:rPr>
            <w:rFonts w:eastAsia="LetterGothic" w:cstheme="minorHAnsi"/>
            <w:sz w:val="20"/>
            <w:szCs w:val="20"/>
          </w:rPr>
          <w:t>copyright (c) 1997 Robey Pointer</w:t>
        </w:r>
      </w:ins>
    </w:p>
    <w:p w:rsidR="00D72211" w:rsidRPr="00AF36F9" w:rsidRDefault="00D72211" w:rsidP="00D72211">
      <w:pPr>
        <w:autoSpaceDE w:val="0"/>
        <w:autoSpaceDN w:val="0"/>
        <w:adjustRightInd w:val="0"/>
        <w:spacing w:after="0" w:line="240" w:lineRule="auto"/>
        <w:rPr>
          <w:ins w:id="156" w:author="zigae" w:date="2012-05-18T16:44:00Z"/>
          <w:rFonts w:eastAsia="LetterGothic" w:cstheme="minorHAnsi"/>
          <w:sz w:val="20"/>
          <w:szCs w:val="20"/>
        </w:rPr>
      </w:pPr>
      <w:ins w:id="157" w:author="zigae" w:date="2012-05-18T16:44:00Z">
        <w:r w:rsidRPr="00AF36F9">
          <w:rPr>
            <w:rFonts w:eastAsia="LetterGothic" w:cstheme="minorHAnsi"/>
            <w:sz w:val="20"/>
            <w:szCs w:val="20"/>
          </w:rPr>
          <w:t>and is distributed according to the GNU general public license.</w:t>
        </w:r>
      </w:ins>
    </w:p>
    <w:p w:rsidR="00D72211" w:rsidRPr="00AF36F9" w:rsidRDefault="00D72211" w:rsidP="00D72211">
      <w:pPr>
        <w:autoSpaceDE w:val="0"/>
        <w:autoSpaceDN w:val="0"/>
        <w:adjustRightInd w:val="0"/>
        <w:spacing w:after="0" w:line="240" w:lineRule="auto"/>
        <w:rPr>
          <w:ins w:id="158" w:author="zigae" w:date="2012-05-18T16:44:00Z"/>
          <w:rFonts w:eastAsia="LetterGothic" w:cstheme="minorHAnsi"/>
          <w:sz w:val="20"/>
          <w:szCs w:val="20"/>
        </w:rPr>
      </w:pPr>
      <w:ins w:id="159" w:author="zigae" w:date="2012-05-18T16:44:00Z">
        <w:r w:rsidRPr="00AF36F9">
          <w:rPr>
            <w:rFonts w:eastAsia="LetterGothic" w:cstheme="minorHAnsi"/>
            <w:sz w:val="20"/>
            <w:szCs w:val="20"/>
          </w:rPr>
          <w:t>For full details, read the top of 'main.c' or the file called</w:t>
        </w:r>
      </w:ins>
    </w:p>
    <w:p w:rsidR="00D72211" w:rsidRPr="00AF36F9" w:rsidRDefault="00D72211" w:rsidP="00D72211">
      <w:pPr>
        <w:autoSpaceDE w:val="0"/>
        <w:autoSpaceDN w:val="0"/>
        <w:adjustRightInd w:val="0"/>
        <w:spacing w:after="0" w:line="240" w:lineRule="auto"/>
        <w:rPr>
          <w:ins w:id="160" w:author="zigae" w:date="2012-05-18T16:44:00Z"/>
          <w:rFonts w:eastAsia="LetterGothic" w:cstheme="minorHAnsi"/>
          <w:sz w:val="20"/>
          <w:szCs w:val="20"/>
        </w:rPr>
      </w:pPr>
      <w:ins w:id="161" w:author="zigae" w:date="2012-05-18T16:44:00Z">
        <w:r w:rsidRPr="00AF36F9">
          <w:rPr>
            <w:rFonts w:eastAsia="LetterGothic" w:cstheme="minorHAnsi"/>
            <w:sz w:val="20"/>
            <w:szCs w:val="20"/>
          </w:rPr>
          <w:t>COPYING that was distributed with this code.</w:t>
        </w:r>
      </w:ins>
    </w:p>
    <w:p w:rsidR="00D72211" w:rsidRPr="00AF36F9" w:rsidRDefault="00D72211" w:rsidP="00D72211">
      <w:pPr>
        <w:autoSpaceDE w:val="0"/>
        <w:autoSpaceDN w:val="0"/>
        <w:adjustRightInd w:val="0"/>
        <w:spacing w:after="0" w:line="240" w:lineRule="auto"/>
        <w:rPr>
          <w:ins w:id="162" w:author="zigae" w:date="2012-05-18T16:44:00Z"/>
          <w:rFonts w:eastAsia="LetterGothic" w:cstheme="minorHAnsi"/>
          <w:sz w:val="20"/>
          <w:szCs w:val="20"/>
        </w:rPr>
      </w:pPr>
      <w:ins w:id="163" w:author="zigae" w:date="2012-05-18T16:44:00Z">
        <w:r w:rsidRPr="00AF36F9">
          <w:rPr>
            <w:rFonts w:eastAsia="LetterGothic" w:cstheme="minorHAnsi"/>
            <w:sz w:val="20"/>
            <w:szCs w:val="20"/>
          </w:rPr>
          <w:t>*/</w:t>
        </w:r>
      </w:ins>
    </w:p>
    <w:p w:rsidR="00D72211" w:rsidRPr="00AF36F9" w:rsidRDefault="00D72211" w:rsidP="00D72211">
      <w:pPr>
        <w:autoSpaceDE w:val="0"/>
        <w:autoSpaceDN w:val="0"/>
        <w:adjustRightInd w:val="0"/>
        <w:spacing w:after="0" w:line="240" w:lineRule="auto"/>
        <w:rPr>
          <w:ins w:id="164" w:author="zigae" w:date="2012-05-18T16:44:00Z"/>
          <w:rFonts w:eastAsia="LetterGothic" w:cstheme="minorHAnsi"/>
          <w:sz w:val="20"/>
          <w:szCs w:val="20"/>
        </w:rPr>
      </w:pPr>
      <w:ins w:id="165" w:author="zigae" w:date="2012-05-18T16:44:00Z">
        <w:r w:rsidRPr="00AF36F9">
          <w:rPr>
            <w:rFonts w:eastAsia="LetterGothic" w:cstheme="minorHAnsi"/>
            <w:sz w:val="20"/>
            <w:szCs w:val="20"/>
          </w:rPr>
          <w:t>#if HAVE_CONFIG_H</w:t>
        </w:r>
      </w:ins>
    </w:p>
    <w:p w:rsidR="00D72211" w:rsidRPr="00AF36F9" w:rsidRDefault="00D72211" w:rsidP="00D72211">
      <w:pPr>
        <w:spacing w:after="0"/>
        <w:rPr>
          <w:ins w:id="166" w:author="zigae" w:date="2012-05-18T16:44:00Z"/>
          <w:rFonts w:cstheme="minorHAnsi"/>
          <w:sz w:val="20"/>
          <w:szCs w:val="20"/>
        </w:rPr>
      </w:pPr>
      <w:ins w:id="167" w:author="zigae" w:date="2012-05-18T16:44:00Z">
        <w:r w:rsidRPr="00AF36F9">
          <w:rPr>
            <w:rFonts w:eastAsia="LetterGothic" w:cstheme="minorHAnsi"/>
            <w:sz w:val="20"/>
            <w:szCs w:val="20"/>
          </w:rPr>
          <w:t>#include &lt;config.h&gt;</w:t>
        </w:r>
      </w:ins>
    </w:p>
    <w:p w:rsidR="00D72211" w:rsidRPr="00AF36F9" w:rsidRDefault="00D72211" w:rsidP="00D72211">
      <w:pPr>
        <w:spacing w:after="0"/>
        <w:rPr>
          <w:ins w:id="168" w:author="zigae" w:date="2012-05-18T16:44:00Z"/>
          <w:rFonts w:cstheme="minorHAnsi"/>
          <w:sz w:val="24"/>
          <w:szCs w:val="24"/>
        </w:rPr>
      </w:pPr>
    </w:p>
    <w:p w:rsidR="00D72211" w:rsidRPr="00AF36F9" w:rsidRDefault="00D72211" w:rsidP="00D72211">
      <w:pPr>
        <w:spacing w:after="0"/>
        <w:rPr>
          <w:ins w:id="169" w:author="zigae" w:date="2012-05-18T16:44:00Z"/>
          <w:rFonts w:cstheme="minorHAnsi"/>
          <w:sz w:val="24"/>
          <w:szCs w:val="24"/>
        </w:rPr>
      </w:pPr>
      <w:ins w:id="170" w:author="zigae" w:date="2012-05-18T16:44:00Z">
        <w:r w:rsidRPr="00AF36F9">
          <w:rPr>
            <w:rFonts w:cstheme="minorHAnsi"/>
            <w:sz w:val="24"/>
            <w:szCs w:val="24"/>
          </w:rPr>
          <w:t>Tukaj lahko pride do problemov</w:t>
        </w:r>
        <w:r w:rsidR="004F447A" w:rsidRPr="00AF36F9">
          <w:rPr>
            <w:rFonts w:cstheme="minorHAnsi"/>
            <w:sz w:val="24"/>
            <w:szCs w:val="24"/>
          </w:rPr>
          <w:t>,</w:t>
        </w:r>
        <w:r w:rsidRPr="00AF36F9">
          <w:rPr>
            <w:rFonts w:cstheme="minorHAnsi"/>
            <w:sz w:val="24"/>
            <w:szCs w:val="24"/>
          </w:rPr>
          <w:t xml:space="preserve"> ker Linux pri brisanju podatkov odstranjuje referenc</w:t>
        </w:r>
        <w:r w:rsidR="004F447A" w:rsidRPr="00AF36F9">
          <w:rPr>
            <w:rFonts w:cstheme="minorHAnsi"/>
            <w:sz w:val="24"/>
            <w:szCs w:val="24"/>
          </w:rPr>
          <w:t xml:space="preserve">o z </w:t>
        </w:r>
        <w:r w:rsidR="004F447A" w:rsidRPr="00AF36F9">
          <w:rPr>
            <w:rFonts w:cstheme="minorHAnsi"/>
            <w:i/>
            <w:sz w:val="24"/>
            <w:szCs w:val="24"/>
          </w:rPr>
          <w:t>inode</w:t>
        </w:r>
        <w:r w:rsidR="004F447A" w:rsidRPr="00AF36F9">
          <w:rPr>
            <w:rFonts w:cstheme="minorHAnsi"/>
            <w:sz w:val="24"/>
            <w:szCs w:val="24"/>
          </w:rPr>
          <w:t xml:space="preserve"> na sektorje na katerih so zapisani podatki. </w:t>
        </w:r>
        <w:r w:rsidRPr="00AF36F9">
          <w:rPr>
            <w:rFonts w:cstheme="minorHAnsi"/>
            <w:sz w:val="24"/>
            <w:szCs w:val="24"/>
          </w:rPr>
          <w:t>Obstaja še eden pogosto uporabljen način pridobivanja zbrisanih podatkov – preverijo se direktoriji in iščejo s</w:t>
        </w:r>
        <w:r w:rsidR="004F447A" w:rsidRPr="00AF36F9">
          <w:rPr>
            <w:rFonts w:cstheme="minorHAnsi"/>
            <w:sz w:val="24"/>
            <w:szCs w:val="24"/>
          </w:rPr>
          <w:t xml:space="preserve">e zbrisani vnosi, če obstajajo. </w:t>
        </w:r>
        <w:r w:rsidRPr="00AF36F9">
          <w:rPr>
            <w:rFonts w:cstheme="minorHAnsi"/>
            <w:sz w:val="24"/>
            <w:szCs w:val="24"/>
          </w:rPr>
          <w:t>Obstajajo številna forenzična orodja za pridobivanje zbrisanih podatkov</w:t>
        </w:r>
        <w:r w:rsidR="004F447A" w:rsidRPr="00AF36F9">
          <w:rPr>
            <w:rFonts w:cstheme="minorHAnsi"/>
            <w:sz w:val="24"/>
            <w:szCs w:val="24"/>
          </w:rPr>
          <w:t>,</w:t>
        </w:r>
        <w:r w:rsidRPr="00AF36F9">
          <w:rPr>
            <w:rFonts w:cstheme="minorHAnsi"/>
            <w:sz w:val="24"/>
            <w:szCs w:val="24"/>
          </w:rPr>
          <w:t xml:space="preserve"> katera uporabljajo eden od </w:t>
        </w:r>
        <w:r w:rsidR="008F394C" w:rsidRPr="00AF36F9">
          <w:rPr>
            <w:rFonts w:cstheme="minorHAnsi"/>
            <w:sz w:val="24"/>
            <w:szCs w:val="24"/>
          </w:rPr>
          <w:t>dveh opisanih</w:t>
        </w:r>
        <w:r w:rsidRPr="00AF36F9">
          <w:rPr>
            <w:rFonts w:cstheme="minorHAnsi"/>
            <w:sz w:val="24"/>
            <w:szCs w:val="24"/>
          </w:rPr>
          <w:t xml:space="preserve"> na</w:t>
        </w:r>
        <w:r w:rsidR="008F394C" w:rsidRPr="00AF36F9">
          <w:rPr>
            <w:rFonts w:cstheme="minorHAnsi"/>
            <w:sz w:val="24"/>
            <w:szCs w:val="24"/>
          </w:rPr>
          <w:t>činov</w:t>
        </w:r>
        <w:r w:rsidRPr="00AF36F9">
          <w:rPr>
            <w:rFonts w:cstheme="minorHAnsi"/>
            <w:sz w:val="24"/>
            <w:szCs w:val="24"/>
          </w:rPr>
          <w:t>, ali uporabljajo oboje</w:t>
        </w:r>
        <w:r w:rsidR="008F394C" w:rsidRPr="00AF36F9">
          <w:rPr>
            <w:rFonts w:cstheme="minorHAnsi"/>
            <w:sz w:val="24"/>
            <w:szCs w:val="24"/>
          </w:rPr>
          <w:t xml:space="preserve"> </w:t>
        </w:r>
        <w:r w:rsidRPr="00AF36F9">
          <w:rPr>
            <w:rFonts w:cstheme="minorHAnsi"/>
            <w:sz w:val="24"/>
            <w:szCs w:val="24"/>
          </w:rPr>
          <w:t xml:space="preserve">(Sleuth Kit, The Linux disk editor, debugfs, The SMART tool, </w:t>
        </w:r>
        <w:r w:rsidR="008F394C" w:rsidRPr="00AF36F9">
          <w:rPr>
            <w:rFonts w:cstheme="minorHAnsi"/>
            <w:sz w:val="24"/>
            <w:szCs w:val="24"/>
          </w:rPr>
          <w:t>The Autopsy Forensic Browser…). Š</w:t>
        </w:r>
        <w:r w:rsidRPr="00AF36F9">
          <w:rPr>
            <w:rFonts w:cstheme="minorHAnsi"/>
            <w:sz w:val="24"/>
            <w:szCs w:val="24"/>
          </w:rPr>
          <w:t xml:space="preserve">e eden </w:t>
        </w:r>
        <w:r w:rsidR="008F394C" w:rsidRPr="00AF36F9">
          <w:rPr>
            <w:rFonts w:cstheme="minorHAnsi"/>
            <w:sz w:val="24"/>
            <w:szCs w:val="24"/>
          </w:rPr>
          <w:t xml:space="preserve">od </w:t>
        </w:r>
        <w:r w:rsidRPr="00AF36F9">
          <w:rPr>
            <w:rFonts w:cstheme="minorHAnsi"/>
            <w:sz w:val="24"/>
            <w:szCs w:val="24"/>
          </w:rPr>
          <w:t>način</w:t>
        </w:r>
        <w:r w:rsidR="008F394C" w:rsidRPr="00AF36F9">
          <w:rPr>
            <w:rFonts w:cstheme="minorHAnsi"/>
            <w:sz w:val="24"/>
            <w:szCs w:val="24"/>
          </w:rPr>
          <w:t>ov</w:t>
        </w:r>
        <w:r w:rsidRPr="00AF36F9">
          <w:rPr>
            <w:rFonts w:cstheme="minorHAnsi"/>
            <w:sz w:val="24"/>
            <w:szCs w:val="24"/>
          </w:rPr>
          <w:t xml:space="preserve"> prido</w:t>
        </w:r>
        <w:r w:rsidR="008F394C" w:rsidRPr="00AF36F9">
          <w:rPr>
            <w:rFonts w:cstheme="minorHAnsi"/>
            <w:sz w:val="24"/>
            <w:szCs w:val="24"/>
          </w:rPr>
          <w:t>bivanja zbrisanih podatkov je z uporabo</w:t>
        </w:r>
        <w:r w:rsidRPr="00AF36F9">
          <w:rPr>
            <w:rFonts w:cstheme="minorHAnsi"/>
            <w:sz w:val="24"/>
            <w:szCs w:val="24"/>
          </w:rPr>
          <w:t xml:space="preserve"> </w:t>
        </w:r>
        <w:r w:rsidRPr="00AF36F9">
          <w:rPr>
            <w:rFonts w:cstheme="minorHAnsi"/>
            <w:i/>
            <w:sz w:val="24"/>
            <w:szCs w:val="24"/>
          </w:rPr>
          <w:t>file carving</w:t>
        </w:r>
        <w:r w:rsidR="008F394C" w:rsidRPr="00AF36F9">
          <w:rPr>
            <w:rFonts w:cstheme="minorHAnsi"/>
            <w:i/>
            <w:sz w:val="24"/>
            <w:szCs w:val="24"/>
          </w:rPr>
          <w:t>a</w:t>
        </w:r>
        <w:r w:rsidR="008F394C" w:rsidRPr="00AF36F9">
          <w:rPr>
            <w:rFonts w:cstheme="minorHAnsi"/>
            <w:sz w:val="24"/>
            <w:szCs w:val="24"/>
          </w:rPr>
          <w:t xml:space="preserve">. </w:t>
        </w:r>
        <w:r w:rsidRPr="00AF36F9">
          <w:rPr>
            <w:rFonts w:cstheme="minorHAnsi"/>
            <w:i/>
            <w:sz w:val="24"/>
            <w:szCs w:val="24"/>
          </w:rPr>
          <w:t>File carving</w:t>
        </w:r>
        <w:r w:rsidR="008F394C" w:rsidRPr="00AF36F9">
          <w:rPr>
            <w:rFonts w:cstheme="minorHAnsi"/>
            <w:sz w:val="24"/>
            <w:szCs w:val="24"/>
          </w:rPr>
          <w:t xml:space="preserve"> je postopek </w:t>
        </w:r>
        <w:r w:rsidRPr="00AF36F9">
          <w:rPr>
            <w:rFonts w:cstheme="minorHAnsi"/>
            <w:sz w:val="24"/>
            <w:szCs w:val="24"/>
          </w:rPr>
          <w:t>pridobivanja zbrisanih podatko</w:t>
        </w:r>
        <w:r w:rsidR="008F394C" w:rsidRPr="00AF36F9">
          <w:rPr>
            <w:rFonts w:cstheme="minorHAnsi"/>
            <w:sz w:val="24"/>
            <w:szCs w:val="24"/>
          </w:rPr>
          <w:t>v uporabljajoč razredne karakteristike. Ukazi</w:t>
        </w:r>
        <w:r w:rsidRPr="00AF36F9">
          <w:rPr>
            <w:rFonts w:cstheme="minorHAnsi"/>
            <w:sz w:val="24"/>
            <w:szCs w:val="24"/>
          </w:rPr>
          <w:t xml:space="preserve"> </w:t>
        </w:r>
        <w:r w:rsidRPr="00AF36F9">
          <w:rPr>
            <w:rFonts w:cstheme="minorHAnsi"/>
            <w:b/>
            <w:sz w:val="24"/>
            <w:szCs w:val="24"/>
          </w:rPr>
          <w:t>scalpel</w:t>
        </w:r>
        <w:r w:rsidRPr="00AF36F9">
          <w:rPr>
            <w:rFonts w:cstheme="minorHAnsi"/>
            <w:sz w:val="24"/>
            <w:szCs w:val="24"/>
          </w:rPr>
          <w:t xml:space="preserve"> in </w:t>
        </w:r>
        <w:r w:rsidRPr="00AF36F9">
          <w:rPr>
            <w:rFonts w:cstheme="minorHAnsi"/>
            <w:b/>
            <w:sz w:val="24"/>
            <w:szCs w:val="24"/>
          </w:rPr>
          <w:t>foremost</w:t>
        </w:r>
        <w:r w:rsidRPr="00AF36F9">
          <w:rPr>
            <w:rFonts w:cstheme="minorHAnsi"/>
            <w:sz w:val="24"/>
            <w:szCs w:val="24"/>
          </w:rPr>
          <w:t xml:space="preserve"> se najbolj pogosto uporabljajo za </w:t>
        </w:r>
        <w:r w:rsidRPr="00AF36F9">
          <w:rPr>
            <w:rFonts w:cstheme="minorHAnsi"/>
            <w:i/>
            <w:sz w:val="24"/>
            <w:szCs w:val="24"/>
          </w:rPr>
          <w:t>file carving</w:t>
        </w:r>
        <w:r w:rsidR="008F394C" w:rsidRPr="00AF36F9">
          <w:rPr>
            <w:rFonts w:cstheme="minorHAnsi"/>
            <w:sz w:val="24"/>
            <w:szCs w:val="24"/>
          </w:rPr>
          <w:t xml:space="preserve"> – sprehajamo</w:t>
        </w:r>
        <w:r w:rsidRPr="00AF36F9">
          <w:rPr>
            <w:rFonts w:cstheme="minorHAnsi"/>
            <w:sz w:val="24"/>
            <w:szCs w:val="24"/>
          </w:rPr>
          <w:t xml:space="preserve"> se čez </w:t>
        </w:r>
        <w:r w:rsidRPr="00AF36F9">
          <w:rPr>
            <w:rFonts w:cstheme="minorHAnsi"/>
            <w:i/>
            <w:sz w:val="24"/>
            <w:szCs w:val="24"/>
          </w:rPr>
          <w:t>bitstream</w:t>
        </w:r>
        <w:r w:rsidR="008F394C" w:rsidRPr="00AF36F9">
          <w:rPr>
            <w:rFonts w:cstheme="minorHAnsi"/>
            <w:sz w:val="24"/>
            <w:szCs w:val="24"/>
          </w:rPr>
          <w:t xml:space="preserve"> kopijo diska in pregledujemo</w:t>
        </w:r>
        <w:r w:rsidRPr="00AF36F9">
          <w:rPr>
            <w:rFonts w:cstheme="minorHAnsi"/>
            <w:sz w:val="24"/>
            <w:szCs w:val="24"/>
          </w:rPr>
          <w:t xml:space="preserve"> glave in noge datotek</w:t>
        </w:r>
        <w:r w:rsidR="008F394C" w:rsidRPr="00AF36F9">
          <w:rPr>
            <w:rFonts w:cstheme="minorHAnsi"/>
            <w:sz w:val="24"/>
            <w:szCs w:val="24"/>
          </w:rPr>
          <w:t xml:space="preserve">, in iščemo razredne karakteristike. Za primer, </w:t>
        </w:r>
        <w:r w:rsidRPr="00AF36F9">
          <w:rPr>
            <w:rFonts w:cstheme="minorHAnsi"/>
            <w:sz w:val="24"/>
            <w:szCs w:val="24"/>
          </w:rPr>
          <w:t>če</w:t>
        </w:r>
        <w:r w:rsidR="008F394C" w:rsidRPr="00AF36F9">
          <w:rPr>
            <w:rFonts w:cstheme="minorHAnsi"/>
            <w:sz w:val="24"/>
            <w:szCs w:val="24"/>
          </w:rPr>
          <w:t xml:space="preserve"> se glava datoteke</w:t>
        </w:r>
        <w:r w:rsidRPr="00AF36F9">
          <w:rPr>
            <w:rFonts w:cstheme="minorHAnsi"/>
            <w:sz w:val="24"/>
            <w:szCs w:val="24"/>
          </w:rPr>
          <w:t xml:space="preserve"> začne z D0 CF, potem smo našli skrito</w:t>
        </w:r>
        <w:r w:rsidR="008F394C" w:rsidRPr="00AF36F9">
          <w:rPr>
            <w:rFonts w:cstheme="minorHAnsi"/>
            <w:sz w:val="24"/>
            <w:szCs w:val="24"/>
          </w:rPr>
          <w:t xml:space="preserve"> </w:t>
        </w:r>
        <w:r w:rsidRPr="00AF36F9">
          <w:rPr>
            <w:rFonts w:cstheme="minorHAnsi"/>
            <w:sz w:val="24"/>
            <w:szCs w:val="24"/>
          </w:rPr>
          <w:t>(izbri</w:t>
        </w:r>
        <w:r w:rsidR="008F394C" w:rsidRPr="00AF36F9">
          <w:rPr>
            <w:rFonts w:cstheme="minorHAnsi"/>
            <w:sz w:val="24"/>
            <w:szCs w:val="24"/>
          </w:rPr>
          <w:t>sano) .doc datoteko in preberemo</w:t>
        </w:r>
        <w:r w:rsidRPr="00AF36F9">
          <w:rPr>
            <w:rFonts w:cstheme="minorHAnsi"/>
            <w:sz w:val="24"/>
            <w:szCs w:val="24"/>
          </w:rPr>
          <w:t xml:space="preserve"> vse podatke do EOF znaka.  </w:t>
        </w:r>
      </w:ins>
    </w:p>
    <w:p w:rsidR="00D72211" w:rsidRPr="00AF36F9" w:rsidRDefault="00D72211" w:rsidP="00D72211">
      <w:pPr>
        <w:spacing w:after="0"/>
        <w:rPr>
          <w:ins w:id="171" w:author="zigae" w:date="2012-05-18T16:44:00Z"/>
          <w:rFonts w:cstheme="minorHAnsi"/>
          <w:sz w:val="24"/>
          <w:szCs w:val="24"/>
        </w:rPr>
      </w:pPr>
    </w:p>
    <w:p w:rsidR="00D72211" w:rsidRPr="00AF36F9" w:rsidRDefault="00D72211" w:rsidP="00D72211">
      <w:pPr>
        <w:spacing w:after="0"/>
        <w:rPr>
          <w:ins w:id="172" w:author="zigae" w:date="2012-05-18T16:44:00Z"/>
          <w:rFonts w:cstheme="minorHAnsi"/>
          <w:sz w:val="24"/>
          <w:szCs w:val="24"/>
        </w:rPr>
      </w:pPr>
      <w:ins w:id="173" w:author="zigae" w:date="2012-05-18T16:44:00Z">
        <w:r w:rsidRPr="00AF36F9">
          <w:rPr>
            <w:rFonts w:cstheme="minorHAnsi"/>
            <w:sz w:val="24"/>
            <w:szCs w:val="24"/>
          </w:rPr>
          <w:t xml:space="preserve">Primer </w:t>
        </w:r>
        <w:r w:rsidRPr="00AF36F9">
          <w:rPr>
            <w:rFonts w:cstheme="minorHAnsi"/>
            <w:i/>
            <w:sz w:val="24"/>
            <w:szCs w:val="24"/>
          </w:rPr>
          <w:t>file carvinga</w:t>
        </w:r>
        <w:r w:rsidRPr="00AF36F9">
          <w:rPr>
            <w:rFonts w:cstheme="minorHAnsi"/>
            <w:sz w:val="24"/>
            <w:szCs w:val="24"/>
          </w:rPr>
          <w:t>:</w:t>
        </w:r>
      </w:ins>
    </w:p>
    <w:p w:rsidR="00D72211" w:rsidRPr="00AF36F9" w:rsidRDefault="00D72211" w:rsidP="00D72211">
      <w:pPr>
        <w:spacing w:after="0"/>
        <w:rPr>
          <w:ins w:id="174" w:author="zigae" w:date="2012-05-18T16:44:00Z"/>
          <w:rFonts w:cstheme="minorHAnsi"/>
          <w:sz w:val="24"/>
          <w:szCs w:val="24"/>
        </w:rPr>
      </w:pPr>
    </w:p>
    <w:p w:rsidR="00D72211" w:rsidRPr="00AF36F9" w:rsidRDefault="00D72211" w:rsidP="00D72211">
      <w:pPr>
        <w:autoSpaceDE w:val="0"/>
        <w:autoSpaceDN w:val="0"/>
        <w:adjustRightInd w:val="0"/>
        <w:spacing w:after="0"/>
        <w:rPr>
          <w:ins w:id="175" w:author="zigae" w:date="2012-05-18T16:44:00Z"/>
          <w:rFonts w:eastAsia="LetterGothic" w:cstheme="minorHAnsi"/>
          <w:b/>
          <w:bCs/>
          <w:sz w:val="20"/>
          <w:szCs w:val="20"/>
        </w:rPr>
      </w:pPr>
      <w:ins w:id="176" w:author="zigae" w:date="2012-05-18T16:44:00Z">
        <w:r w:rsidRPr="00AF36F9">
          <w:rPr>
            <w:rFonts w:eastAsia="LetterGothic" w:cstheme="minorHAnsi"/>
            <w:sz w:val="20"/>
            <w:szCs w:val="20"/>
          </w:rPr>
          <w:t xml:space="preserve">examiner1% </w:t>
        </w:r>
        <w:r w:rsidRPr="00AF36F9">
          <w:rPr>
            <w:rFonts w:eastAsia="LetterGothic" w:cstheme="minorHAnsi"/>
            <w:b/>
            <w:bCs/>
            <w:sz w:val="20"/>
            <w:szCs w:val="20"/>
          </w:rPr>
          <w:t>foremost –o carved-foremost –v floppycopy.dd</w:t>
        </w:r>
      </w:ins>
    </w:p>
    <w:p w:rsidR="00D72211" w:rsidRPr="00AF36F9" w:rsidRDefault="00D72211" w:rsidP="00D72211">
      <w:pPr>
        <w:autoSpaceDE w:val="0"/>
        <w:autoSpaceDN w:val="0"/>
        <w:adjustRightInd w:val="0"/>
        <w:spacing w:after="0"/>
        <w:rPr>
          <w:ins w:id="177" w:author="zigae" w:date="2012-05-18T16:44:00Z"/>
          <w:rFonts w:eastAsia="LetterGothic" w:cstheme="minorHAnsi"/>
          <w:sz w:val="20"/>
          <w:szCs w:val="20"/>
        </w:rPr>
      </w:pPr>
      <w:ins w:id="178" w:author="zigae" w:date="2012-05-18T16:44:00Z">
        <w:r w:rsidRPr="00AF36F9">
          <w:rPr>
            <w:rFonts w:eastAsia="LetterGothic" w:cstheme="minorHAnsi"/>
            <w:sz w:val="20"/>
            <w:szCs w:val="20"/>
          </w:rPr>
          <w:t>foremost version 0.62</w:t>
        </w:r>
      </w:ins>
    </w:p>
    <w:p w:rsidR="00D72211" w:rsidRPr="00AF36F9" w:rsidRDefault="00D72211" w:rsidP="00D72211">
      <w:pPr>
        <w:autoSpaceDE w:val="0"/>
        <w:autoSpaceDN w:val="0"/>
        <w:adjustRightInd w:val="0"/>
        <w:spacing w:after="0"/>
        <w:rPr>
          <w:ins w:id="179" w:author="zigae" w:date="2012-05-18T16:44:00Z"/>
          <w:rFonts w:eastAsia="LetterGothic" w:cstheme="minorHAnsi"/>
          <w:sz w:val="20"/>
          <w:szCs w:val="20"/>
        </w:rPr>
      </w:pPr>
      <w:ins w:id="180" w:author="zigae" w:date="2012-05-18T16:44:00Z">
        <w:r w:rsidRPr="00AF36F9">
          <w:rPr>
            <w:rFonts w:eastAsia="LetterGothic" w:cstheme="minorHAnsi"/>
            <w:sz w:val="20"/>
            <w:szCs w:val="20"/>
          </w:rPr>
          <w:t>Written by Kris Kendall and Jesse Kornblum.</w:t>
        </w:r>
      </w:ins>
    </w:p>
    <w:p w:rsidR="00D72211" w:rsidRPr="00AF36F9" w:rsidRDefault="00D72211" w:rsidP="00D72211">
      <w:pPr>
        <w:autoSpaceDE w:val="0"/>
        <w:autoSpaceDN w:val="0"/>
        <w:adjustRightInd w:val="0"/>
        <w:spacing w:after="0"/>
        <w:rPr>
          <w:ins w:id="181" w:author="zigae" w:date="2012-05-18T16:44:00Z"/>
          <w:rFonts w:eastAsia="LetterGothic" w:cstheme="minorHAnsi"/>
          <w:sz w:val="20"/>
          <w:szCs w:val="20"/>
        </w:rPr>
      </w:pPr>
      <w:ins w:id="182" w:author="zigae" w:date="2012-05-18T16:44:00Z">
        <w:r w:rsidRPr="00AF36F9">
          <w:rPr>
            <w:rFonts w:eastAsia="LetterGothic" w:cstheme="minorHAnsi"/>
            <w:sz w:val="20"/>
            <w:szCs w:val="20"/>
          </w:rPr>
          <w:t>Using output directory: /e1/carved-foremost</w:t>
        </w:r>
      </w:ins>
    </w:p>
    <w:p w:rsidR="00D72211" w:rsidRPr="00AF36F9" w:rsidRDefault="00D72211" w:rsidP="00D72211">
      <w:pPr>
        <w:autoSpaceDE w:val="0"/>
        <w:autoSpaceDN w:val="0"/>
        <w:adjustRightInd w:val="0"/>
        <w:spacing w:after="0"/>
        <w:rPr>
          <w:ins w:id="183" w:author="zigae" w:date="2012-05-18T16:44:00Z"/>
          <w:rFonts w:eastAsia="LetterGothic" w:cstheme="minorHAnsi"/>
          <w:sz w:val="20"/>
          <w:szCs w:val="20"/>
        </w:rPr>
      </w:pPr>
      <w:ins w:id="184" w:author="zigae" w:date="2012-05-18T16:44:00Z">
        <w:r w:rsidRPr="00AF36F9">
          <w:rPr>
            <w:rFonts w:eastAsia="LetterGothic" w:cstheme="minorHAnsi"/>
            <w:sz w:val="20"/>
            <w:szCs w:val="20"/>
          </w:rPr>
          <w:t>Verbose mode on</w:t>
        </w:r>
      </w:ins>
    </w:p>
    <w:p w:rsidR="00D72211" w:rsidRPr="00AF36F9" w:rsidRDefault="00D72211" w:rsidP="00D72211">
      <w:pPr>
        <w:autoSpaceDE w:val="0"/>
        <w:autoSpaceDN w:val="0"/>
        <w:adjustRightInd w:val="0"/>
        <w:spacing w:after="0"/>
        <w:rPr>
          <w:ins w:id="185" w:author="zigae" w:date="2012-05-18T16:44:00Z"/>
          <w:rFonts w:eastAsia="LetterGothic" w:cstheme="minorHAnsi"/>
          <w:sz w:val="20"/>
          <w:szCs w:val="20"/>
        </w:rPr>
      </w:pPr>
      <w:ins w:id="186" w:author="zigae" w:date="2012-05-18T16:44:00Z">
        <w:r w:rsidRPr="00AF36F9">
          <w:rPr>
            <w:rFonts w:eastAsia="LetterGothic" w:cstheme="minorHAnsi"/>
            <w:sz w:val="20"/>
            <w:szCs w:val="20"/>
          </w:rPr>
          <w:t>Using configuration file: foremost.conf</w:t>
        </w:r>
      </w:ins>
    </w:p>
    <w:p w:rsidR="00D72211" w:rsidRPr="00AF36F9" w:rsidRDefault="00D72211" w:rsidP="00D72211">
      <w:pPr>
        <w:autoSpaceDE w:val="0"/>
        <w:autoSpaceDN w:val="0"/>
        <w:adjustRightInd w:val="0"/>
        <w:spacing w:after="0"/>
        <w:rPr>
          <w:ins w:id="187" w:author="zigae" w:date="2012-05-18T16:44:00Z"/>
          <w:rFonts w:eastAsia="LetterGothic" w:cstheme="minorHAnsi"/>
          <w:sz w:val="20"/>
          <w:szCs w:val="20"/>
        </w:rPr>
      </w:pPr>
      <w:ins w:id="188" w:author="zigae" w:date="2012-05-18T16:44:00Z">
        <w:r w:rsidRPr="00AF36F9">
          <w:rPr>
            <w:rFonts w:eastAsia="LetterGothic" w:cstheme="minorHAnsi"/>
            <w:sz w:val="20"/>
            <w:szCs w:val="20"/>
          </w:rPr>
          <w:t>Opening /e1/linuxpractical.dd.</w:t>
        </w:r>
      </w:ins>
    </w:p>
    <w:p w:rsidR="00D72211" w:rsidRPr="00AF36F9" w:rsidRDefault="00D72211" w:rsidP="00D72211">
      <w:pPr>
        <w:autoSpaceDE w:val="0"/>
        <w:autoSpaceDN w:val="0"/>
        <w:adjustRightInd w:val="0"/>
        <w:spacing w:after="0"/>
        <w:rPr>
          <w:ins w:id="189" w:author="zigae" w:date="2012-05-18T16:44:00Z"/>
          <w:rFonts w:eastAsia="LetterGothic" w:cstheme="minorHAnsi"/>
          <w:sz w:val="20"/>
          <w:szCs w:val="20"/>
        </w:rPr>
      </w:pPr>
      <w:ins w:id="190" w:author="zigae" w:date="2012-05-18T16:44:00Z">
        <w:r w:rsidRPr="00AF36F9">
          <w:rPr>
            <w:rFonts w:eastAsia="LetterGothic" w:cstheme="minorHAnsi"/>
            <w:sz w:val="20"/>
            <w:szCs w:val="20"/>
          </w:rPr>
          <w:t>Total file size is 1474560 bytes</w:t>
        </w:r>
      </w:ins>
    </w:p>
    <w:p w:rsidR="00D72211" w:rsidRPr="00AF36F9" w:rsidRDefault="00D72211" w:rsidP="00D72211">
      <w:pPr>
        <w:autoSpaceDE w:val="0"/>
        <w:autoSpaceDN w:val="0"/>
        <w:adjustRightInd w:val="0"/>
        <w:spacing w:after="0"/>
        <w:rPr>
          <w:ins w:id="191" w:author="zigae" w:date="2012-05-18T16:44:00Z"/>
          <w:rFonts w:eastAsia="LetterGothic" w:cstheme="minorHAnsi"/>
          <w:sz w:val="20"/>
          <w:szCs w:val="20"/>
        </w:rPr>
      </w:pPr>
      <w:ins w:id="192" w:author="zigae" w:date="2012-05-18T16:44:00Z">
        <w:r w:rsidRPr="00AF36F9">
          <w:rPr>
            <w:rFonts w:eastAsia="LetterGothic" w:cstheme="minorHAnsi"/>
            <w:sz w:val="20"/>
            <w:szCs w:val="20"/>
          </w:rPr>
          <w:t>/e1/case2/floppycopy.dd: 100.0% done (1.4 MB read)</w:t>
        </w:r>
      </w:ins>
    </w:p>
    <w:p w:rsidR="00D72211" w:rsidRPr="00AF36F9" w:rsidRDefault="00D72211" w:rsidP="00D72211">
      <w:pPr>
        <w:autoSpaceDE w:val="0"/>
        <w:autoSpaceDN w:val="0"/>
        <w:adjustRightInd w:val="0"/>
        <w:spacing w:after="0"/>
        <w:rPr>
          <w:ins w:id="193" w:author="zigae" w:date="2012-05-18T16:44:00Z"/>
          <w:rFonts w:eastAsia="LetterGothic" w:cstheme="minorHAnsi"/>
          <w:sz w:val="20"/>
          <w:szCs w:val="20"/>
        </w:rPr>
      </w:pPr>
      <w:ins w:id="194" w:author="zigae" w:date="2012-05-18T16:44:00Z">
        <w:r w:rsidRPr="00AF36F9">
          <w:rPr>
            <w:rFonts w:eastAsia="LetterGothic" w:cstheme="minorHAnsi"/>
            <w:sz w:val="20"/>
            <w:szCs w:val="20"/>
          </w:rPr>
          <w:t>A doc was found at: 17408</w:t>
        </w:r>
      </w:ins>
    </w:p>
    <w:p w:rsidR="00D72211" w:rsidRPr="00AF36F9" w:rsidRDefault="00D72211" w:rsidP="00D72211">
      <w:pPr>
        <w:autoSpaceDE w:val="0"/>
        <w:autoSpaceDN w:val="0"/>
        <w:adjustRightInd w:val="0"/>
        <w:spacing w:after="0"/>
        <w:rPr>
          <w:ins w:id="195" w:author="zigae" w:date="2012-05-18T16:44:00Z"/>
          <w:rFonts w:eastAsia="LetterGothic" w:cstheme="minorHAnsi"/>
          <w:sz w:val="20"/>
          <w:szCs w:val="20"/>
        </w:rPr>
      </w:pPr>
      <w:ins w:id="196" w:author="zigae" w:date="2012-05-18T16:44:00Z">
        <w:r w:rsidRPr="00AF36F9">
          <w:rPr>
            <w:rFonts w:eastAsia="LetterGothic" w:cstheme="minorHAnsi"/>
            <w:sz w:val="20"/>
            <w:szCs w:val="20"/>
          </w:rPr>
          <w:t>Wrote file /e1/case2/carved-foremost/00000000.doc -- Success</w:t>
        </w:r>
      </w:ins>
    </w:p>
    <w:p w:rsidR="00D72211" w:rsidRPr="00AF36F9" w:rsidRDefault="00D72211" w:rsidP="00D72211">
      <w:pPr>
        <w:autoSpaceDE w:val="0"/>
        <w:autoSpaceDN w:val="0"/>
        <w:adjustRightInd w:val="0"/>
        <w:spacing w:after="0"/>
        <w:rPr>
          <w:ins w:id="197" w:author="zigae" w:date="2012-05-18T16:44:00Z"/>
          <w:rFonts w:eastAsia="LetterGothic" w:cstheme="minorHAnsi"/>
          <w:sz w:val="20"/>
          <w:szCs w:val="20"/>
        </w:rPr>
      </w:pPr>
      <w:ins w:id="198" w:author="zigae" w:date="2012-05-18T16:44:00Z">
        <w:r w:rsidRPr="00AF36F9">
          <w:rPr>
            <w:rFonts w:eastAsia="LetterGothic" w:cstheme="minorHAnsi"/>
            <w:sz w:val="20"/>
            <w:szCs w:val="20"/>
          </w:rPr>
          <w:t>A doc was found at: 37888</w:t>
        </w:r>
      </w:ins>
    </w:p>
    <w:p w:rsidR="00D72211" w:rsidRPr="00AF36F9" w:rsidRDefault="00D72211" w:rsidP="00D72211">
      <w:pPr>
        <w:autoSpaceDE w:val="0"/>
        <w:autoSpaceDN w:val="0"/>
        <w:adjustRightInd w:val="0"/>
        <w:spacing w:after="0"/>
        <w:rPr>
          <w:ins w:id="199" w:author="zigae" w:date="2012-05-18T16:44:00Z"/>
          <w:rFonts w:eastAsia="LetterGothic" w:cstheme="minorHAnsi"/>
          <w:sz w:val="20"/>
          <w:szCs w:val="20"/>
        </w:rPr>
      </w:pPr>
      <w:ins w:id="200" w:author="zigae" w:date="2012-05-18T16:44:00Z">
        <w:r w:rsidRPr="00AF36F9">
          <w:rPr>
            <w:rFonts w:eastAsia="LetterGothic" w:cstheme="minorHAnsi"/>
            <w:sz w:val="20"/>
            <w:szCs w:val="20"/>
          </w:rPr>
          <w:t>Wrote file /e1/case2/carved-foremost/00000001.doc -- Success</w:t>
        </w:r>
      </w:ins>
    </w:p>
    <w:p w:rsidR="00D72211" w:rsidRPr="00AF36F9" w:rsidRDefault="00D72211" w:rsidP="00D72211">
      <w:pPr>
        <w:autoSpaceDE w:val="0"/>
        <w:autoSpaceDN w:val="0"/>
        <w:adjustRightInd w:val="0"/>
        <w:spacing w:after="0"/>
        <w:rPr>
          <w:ins w:id="201" w:author="zigae" w:date="2012-05-18T16:44:00Z"/>
          <w:rFonts w:eastAsia="LetterGothic" w:cstheme="minorHAnsi"/>
          <w:sz w:val="20"/>
          <w:szCs w:val="20"/>
        </w:rPr>
      </w:pPr>
      <w:ins w:id="202" w:author="zigae" w:date="2012-05-18T16:44:00Z">
        <w:r w:rsidRPr="00AF36F9">
          <w:rPr>
            <w:rFonts w:eastAsia="LetterGothic" w:cstheme="minorHAnsi"/>
            <w:sz w:val="20"/>
            <w:szCs w:val="20"/>
          </w:rPr>
          <w:t>A jpg was found at: 76800</w:t>
        </w:r>
      </w:ins>
    </w:p>
    <w:p w:rsidR="00D72211" w:rsidRPr="00AF36F9" w:rsidRDefault="00D72211" w:rsidP="00D72211">
      <w:pPr>
        <w:autoSpaceDE w:val="0"/>
        <w:autoSpaceDN w:val="0"/>
        <w:adjustRightInd w:val="0"/>
        <w:spacing w:after="0"/>
        <w:rPr>
          <w:ins w:id="203" w:author="zigae" w:date="2012-05-18T16:44:00Z"/>
          <w:rFonts w:eastAsia="LetterGothic" w:cstheme="minorHAnsi"/>
          <w:sz w:val="20"/>
          <w:szCs w:val="20"/>
        </w:rPr>
      </w:pPr>
      <w:ins w:id="204" w:author="zigae" w:date="2012-05-18T16:44:00Z">
        <w:r w:rsidRPr="00AF36F9">
          <w:rPr>
            <w:rFonts w:eastAsia="LetterGothic" w:cstheme="minorHAnsi"/>
            <w:sz w:val="20"/>
            <w:szCs w:val="20"/>
          </w:rPr>
          <w:t>Wrote file /e1/case2/carved-foremost/00000002.jpg -- Success</w:t>
        </w:r>
      </w:ins>
    </w:p>
    <w:p w:rsidR="00D72211" w:rsidRPr="00AF36F9" w:rsidRDefault="00D72211" w:rsidP="00D72211">
      <w:pPr>
        <w:autoSpaceDE w:val="0"/>
        <w:autoSpaceDN w:val="0"/>
        <w:adjustRightInd w:val="0"/>
        <w:spacing w:after="0"/>
        <w:rPr>
          <w:ins w:id="205" w:author="zigae" w:date="2012-05-18T16:44:00Z"/>
          <w:rFonts w:eastAsia="LetterGothic" w:cstheme="minorHAnsi"/>
          <w:sz w:val="20"/>
          <w:szCs w:val="20"/>
        </w:rPr>
      </w:pPr>
      <w:ins w:id="206" w:author="zigae" w:date="2012-05-18T16:44:00Z">
        <w:r w:rsidRPr="00AF36F9">
          <w:rPr>
            <w:rFonts w:eastAsia="LetterGothic" w:cstheme="minorHAnsi"/>
            <w:sz w:val="20"/>
            <w:szCs w:val="20"/>
          </w:rPr>
          <w:t>A jpg was found at: 77230</w:t>
        </w:r>
      </w:ins>
    </w:p>
    <w:p w:rsidR="00D72211" w:rsidRPr="00AF36F9" w:rsidRDefault="00D72211" w:rsidP="00D72211">
      <w:pPr>
        <w:autoSpaceDE w:val="0"/>
        <w:autoSpaceDN w:val="0"/>
        <w:adjustRightInd w:val="0"/>
        <w:spacing w:after="0"/>
        <w:rPr>
          <w:ins w:id="207" w:author="zigae" w:date="2012-05-18T16:44:00Z"/>
          <w:rFonts w:eastAsia="LetterGothic" w:cstheme="minorHAnsi"/>
          <w:sz w:val="20"/>
          <w:szCs w:val="20"/>
        </w:rPr>
      </w:pPr>
      <w:ins w:id="208" w:author="zigae" w:date="2012-05-18T16:44:00Z">
        <w:r w:rsidRPr="00AF36F9">
          <w:rPr>
            <w:rFonts w:eastAsia="LetterGothic" w:cstheme="minorHAnsi"/>
            <w:sz w:val="20"/>
            <w:szCs w:val="20"/>
          </w:rPr>
          <w:t>Wrote file /e1/case2/carved-foremost/00000003.jpg -- Success</w:t>
        </w:r>
      </w:ins>
    </w:p>
    <w:p w:rsidR="00D72211" w:rsidRPr="00AF36F9" w:rsidRDefault="00D72211" w:rsidP="00D72211">
      <w:pPr>
        <w:autoSpaceDE w:val="0"/>
        <w:autoSpaceDN w:val="0"/>
        <w:adjustRightInd w:val="0"/>
        <w:spacing w:after="0"/>
        <w:rPr>
          <w:ins w:id="209" w:author="zigae" w:date="2012-05-18T16:44:00Z"/>
          <w:rFonts w:eastAsia="LetterGothic" w:cstheme="minorHAnsi"/>
          <w:sz w:val="20"/>
          <w:szCs w:val="20"/>
        </w:rPr>
      </w:pPr>
      <w:ins w:id="210" w:author="zigae" w:date="2012-05-18T16:44:00Z">
        <w:r w:rsidRPr="00AF36F9">
          <w:rPr>
            <w:rFonts w:eastAsia="LetterGothic" w:cstheme="minorHAnsi"/>
            <w:sz w:val="20"/>
            <w:szCs w:val="20"/>
          </w:rPr>
          <w:t>A jpg was found at: 543232</w:t>
        </w:r>
      </w:ins>
    </w:p>
    <w:p w:rsidR="00D72211" w:rsidRPr="00AF36F9" w:rsidRDefault="00D72211" w:rsidP="00D72211">
      <w:pPr>
        <w:autoSpaceDE w:val="0"/>
        <w:autoSpaceDN w:val="0"/>
        <w:adjustRightInd w:val="0"/>
        <w:spacing w:after="0"/>
        <w:rPr>
          <w:ins w:id="211" w:author="zigae" w:date="2012-05-18T16:44:00Z"/>
          <w:rFonts w:eastAsia="LetterGothic" w:cstheme="minorHAnsi"/>
          <w:sz w:val="20"/>
          <w:szCs w:val="20"/>
        </w:rPr>
      </w:pPr>
      <w:ins w:id="212" w:author="zigae" w:date="2012-05-18T16:44:00Z">
        <w:r w:rsidRPr="00AF36F9">
          <w:rPr>
            <w:rFonts w:eastAsia="LetterGothic" w:cstheme="minorHAnsi"/>
            <w:sz w:val="20"/>
            <w:szCs w:val="20"/>
          </w:rPr>
          <w:t>Wrote file /e1/case2/carved-foremost/00000004.jpg -- Success</w:t>
        </w:r>
      </w:ins>
    </w:p>
    <w:p w:rsidR="00D72211" w:rsidRPr="00AF36F9" w:rsidRDefault="00D72211" w:rsidP="00D72211">
      <w:pPr>
        <w:autoSpaceDE w:val="0"/>
        <w:autoSpaceDN w:val="0"/>
        <w:adjustRightInd w:val="0"/>
        <w:spacing w:after="0"/>
        <w:rPr>
          <w:ins w:id="213" w:author="zigae" w:date="2012-05-18T16:44:00Z"/>
          <w:rFonts w:eastAsia="LetterGothic" w:cstheme="minorHAnsi"/>
          <w:sz w:val="20"/>
          <w:szCs w:val="20"/>
        </w:rPr>
      </w:pPr>
      <w:ins w:id="214" w:author="zigae" w:date="2012-05-18T16:44:00Z">
        <w:r w:rsidRPr="00AF36F9">
          <w:rPr>
            <w:rFonts w:eastAsia="LetterGothic" w:cstheme="minorHAnsi"/>
            <w:sz w:val="20"/>
            <w:szCs w:val="20"/>
          </w:rPr>
          <w:t>A gif was found at: 990208</w:t>
        </w:r>
      </w:ins>
    </w:p>
    <w:p w:rsidR="00D72211" w:rsidRPr="00AF36F9" w:rsidRDefault="00D72211" w:rsidP="00D72211">
      <w:pPr>
        <w:autoSpaceDE w:val="0"/>
        <w:autoSpaceDN w:val="0"/>
        <w:adjustRightInd w:val="0"/>
        <w:spacing w:after="0"/>
        <w:rPr>
          <w:ins w:id="215" w:author="zigae" w:date="2012-05-18T16:44:00Z"/>
          <w:rFonts w:eastAsia="LetterGothic" w:cstheme="minorHAnsi"/>
          <w:sz w:val="20"/>
          <w:szCs w:val="20"/>
        </w:rPr>
      </w:pPr>
      <w:ins w:id="216" w:author="zigae" w:date="2012-05-18T16:44:00Z">
        <w:r w:rsidRPr="00AF36F9">
          <w:rPr>
            <w:rFonts w:eastAsia="LetterGothic" w:cstheme="minorHAnsi"/>
            <w:sz w:val="20"/>
            <w:szCs w:val="20"/>
          </w:rPr>
          <w:lastRenderedPageBreak/>
          <w:t>Wrote file /e1/case2/carved-foremost/00000005.gif -- Success</w:t>
        </w:r>
      </w:ins>
    </w:p>
    <w:p w:rsidR="00D72211" w:rsidRPr="00AF36F9" w:rsidRDefault="00D72211" w:rsidP="00D72211">
      <w:pPr>
        <w:autoSpaceDE w:val="0"/>
        <w:autoSpaceDN w:val="0"/>
        <w:adjustRightInd w:val="0"/>
        <w:spacing w:after="0"/>
        <w:rPr>
          <w:ins w:id="217" w:author="zigae" w:date="2012-05-18T16:44:00Z"/>
          <w:rFonts w:eastAsia="LetterGothic" w:cstheme="minorHAnsi"/>
          <w:sz w:val="20"/>
          <w:szCs w:val="20"/>
        </w:rPr>
      </w:pPr>
      <w:ins w:id="218" w:author="zigae" w:date="2012-05-18T16:44:00Z">
        <w:r w:rsidRPr="00AF36F9">
          <w:rPr>
            <w:rFonts w:eastAsia="LetterGothic" w:cstheme="minorHAnsi"/>
            <w:sz w:val="20"/>
            <w:szCs w:val="20"/>
          </w:rPr>
          <w:t>A jpg was found at: 1308160</w:t>
        </w:r>
      </w:ins>
    </w:p>
    <w:p w:rsidR="00D72211" w:rsidRPr="00AF36F9" w:rsidRDefault="00D72211" w:rsidP="00D72211">
      <w:pPr>
        <w:autoSpaceDE w:val="0"/>
        <w:autoSpaceDN w:val="0"/>
        <w:adjustRightInd w:val="0"/>
        <w:spacing w:after="0"/>
        <w:rPr>
          <w:ins w:id="219" w:author="zigae" w:date="2012-05-18T16:44:00Z"/>
          <w:rFonts w:eastAsia="LetterGothic" w:cstheme="minorHAnsi"/>
          <w:sz w:val="20"/>
          <w:szCs w:val="20"/>
        </w:rPr>
      </w:pPr>
      <w:ins w:id="220" w:author="zigae" w:date="2012-05-18T16:44:00Z">
        <w:r w:rsidRPr="00AF36F9">
          <w:rPr>
            <w:rFonts w:eastAsia="LetterGothic" w:cstheme="minorHAnsi"/>
            <w:sz w:val="20"/>
            <w:szCs w:val="20"/>
          </w:rPr>
          <w:t>Wrote file /e1/case2/carved-foremost/00000006.jpg -- Success</w:t>
        </w:r>
      </w:ins>
    </w:p>
    <w:p w:rsidR="00D72211" w:rsidRPr="00AF36F9" w:rsidRDefault="00D72211" w:rsidP="00D72211">
      <w:pPr>
        <w:spacing w:after="0"/>
        <w:rPr>
          <w:ins w:id="221" w:author="zigae" w:date="2012-05-18T16:44:00Z"/>
          <w:rFonts w:eastAsia="LetterGothic" w:cstheme="minorHAnsi"/>
          <w:sz w:val="20"/>
          <w:szCs w:val="20"/>
        </w:rPr>
      </w:pPr>
      <w:ins w:id="222" w:author="zigae" w:date="2012-05-18T16:44:00Z">
        <w:r w:rsidRPr="00AF36F9">
          <w:rPr>
            <w:rFonts w:eastAsia="LetterGothic" w:cstheme="minorHAnsi"/>
            <w:sz w:val="20"/>
            <w:szCs w:val="20"/>
          </w:rPr>
          <w:t>Foremost is done.</w:t>
        </w:r>
      </w:ins>
    </w:p>
    <w:p w:rsidR="00D72211" w:rsidRPr="00AF36F9" w:rsidRDefault="00D72211" w:rsidP="00D72211">
      <w:pPr>
        <w:spacing w:after="0"/>
        <w:rPr>
          <w:ins w:id="223" w:author="zigae" w:date="2012-05-18T16:44:00Z"/>
          <w:rFonts w:eastAsia="LetterGothic" w:cstheme="minorHAnsi"/>
          <w:sz w:val="24"/>
          <w:szCs w:val="24"/>
        </w:rPr>
      </w:pPr>
    </w:p>
    <w:p w:rsidR="00D72211" w:rsidRPr="00AF36F9" w:rsidRDefault="00D72211" w:rsidP="00D72211">
      <w:pPr>
        <w:spacing w:after="0"/>
        <w:rPr>
          <w:ins w:id="224" w:author="zigae" w:date="2012-05-18T16:44:00Z"/>
          <w:rFonts w:cstheme="minorHAnsi"/>
          <w:sz w:val="24"/>
          <w:szCs w:val="24"/>
        </w:rPr>
      </w:pPr>
      <w:ins w:id="225" w:author="zigae" w:date="2012-05-18T16:44:00Z">
        <w:r w:rsidRPr="00AF36F9">
          <w:rPr>
            <w:rFonts w:cstheme="minorHAnsi"/>
            <w:sz w:val="24"/>
            <w:szCs w:val="24"/>
          </w:rPr>
          <w:t>Linux operacijski sistem ima eno zelo koris</w:t>
        </w:r>
        <w:r w:rsidR="008F394C" w:rsidRPr="00AF36F9">
          <w:rPr>
            <w:rFonts w:cstheme="minorHAnsi"/>
            <w:sz w:val="24"/>
            <w:szCs w:val="24"/>
          </w:rPr>
          <w:t>t</w:t>
        </w:r>
        <w:r w:rsidRPr="00AF36F9">
          <w:rPr>
            <w:rFonts w:cstheme="minorHAnsi"/>
            <w:sz w:val="24"/>
            <w:szCs w:val="24"/>
          </w:rPr>
          <w:t xml:space="preserve">no lastnost – Linux uporablja grupe blokov za shranjevanje podatkov in podatki na ta način ustvarjajo </w:t>
        </w:r>
        <w:r w:rsidR="008F394C" w:rsidRPr="00AF36F9">
          <w:rPr>
            <w:rFonts w:cstheme="minorHAnsi"/>
            <w:sz w:val="24"/>
            <w:szCs w:val="24"/>
          </w:rPr>
          <w:t>gruče (</w:t>
        </w:r>
        <w:r w:rsidR="008F394C" w:rsidRPr="00AF36F9">
          <w:rPr>
            <w:rFonts w:cstheme="minorHAnsi"/>
            <w:i/>
            <w:sz w:val="24"/>
            <w:szCs w:val="24"/>
          </w:rPr>
          <w:t>clusters</w:t>
        </w:r>
        <w:r w:rsidR="008F394C" w:rsidRPr="00AF36F9">
          <w:rPr>
            <w:rFonts w:cstheme="minorHAnsi"/>
            <w:sz w:val="24"/>
            <w:szCs w:val="24"/>
          </w:rPr>
          <w:t xml:space="preserve">) </w:t>
        </w:r>
        <w:r w:rsidRPr="00AF36F9">
          <w:rPr>
            <w:rFonts w:cstheme="minorHAnsi"/>
            <w:sz w:val="24"/>
            <w:szCs w:val="24"/>
          </w:rPr>
          <w:t>na disku. Za pr</w:t>
        </w:r>
        <w:r w:rsidR="008F394C" w:rsidRPr="00AF36F9">
          <w:rPr>
            <w:rFonts w:cstheme="minorHAnsi"/>
            <w:sz w:val="24"/>
            <w:szCs w:val="24"/>
          </w:rPr>
          <w:t>imer, če sumimo da je zlikovec zbrisal eno dnevniško</w:t>
        </w:r>
        <w:r w:rsidRPr="00AF36F9">
          <w:rPr>
            <w:rFonts w:cstheme="minorHAnsi"/>
            <w:sz w:val="24"/>
            <w:szCs w:val="24"/>
          </w:rPr>
          <w:t xml:space="preserve"> datoteko z diska, lahko preberemo celoten blok z diska na katereg</w:t>
        </w:r>
        <w:r w:rsidR="008F394C" w:rsidRPr="00AF36F9">
          <w:rPr>
            <w:rFonts w:cstheme="minorHAnsi"/>
            <w:sz w:val="24"/>
            <w:szCs w:val="24"/>
          </w:rPr>
          <w:t>a</w:t>
        </w:r>
        <w:r w:rsidRPr="00AF36F9">
          <w:rPr>
            <w:rFonts w:cstheme="minorHAnsi"/>
            <w:sz w:val="24"/>
            <w:szCs w:val="24"/>
          </w:rPr>
          <w:t xml:space="preserve"> je shranjena vsebina /var/log in poiščemo vse zbrisane datoteke.</w:t>
        </w:r>
      </w:ins>
    </w:p>
    <w:p w:rsidR="00D72211" w:rsidRPr="00AF36F9" w:rsidRDefault="00D72211" w:rsidP="00D72211">
      <w:pPr>
        <w:spacing w:after="0"/>
        <w:rPr>
          <w:ins w:id="226" w:author="zigae" w:date="2012-05-18T16:44:00Z"/>
          <w:rFonts w:cstheme="minorHAnsi"/>
          <w:sz w:val="24"/>
          <w:szCs w:val="24"/>
        </w:rPr>
      </w:pPr>
    </w:p>
    <w:p w:rsidR="00D72211" w:rsidRPr="00AF36F9" w:rsidRDefault="00D72211" w:rsidP="008F394C">
      <w:pPr>
        <w:pStyle w:val="Heading2"/>
        <w:rPr>
          <w:ins w:id="227" w:author="zigae" w:date="2012-05-18T16:44:00Z"/>
          <w:rFonts w:asciiTheme="minorHAnsi" w:hAnsiTheme="minorHAnsi" w:cstheme="minorHAnsi"/>
        </w:rPr>
      </w:pPr>
      <w:bookmarkStart w:id="228" w:name="_Toc325127689"/>
      <w:ins w:id="229" w:author="zigae" w:date="2012-05-18T16:44:00Z">
        <w:r w:rsidRPr="00AF36F9">
          <w:rPr>
            <w:rFonts w:asciiTheme="minorHAnsi" w:hAnsiTheme="minorHAnsi" w:cstheme="minorHAnsi"/>
          </w:rPr>
          <w:t>Skrivanje podatkov</w:t>
        </w:r>
        <w:bookmarkEnd w:id="228"/>
      </w:ins>
    </w:p>
    <w:p w:rsidR="00D72211" w:rsidRPr="00AF36F9" w:rsidRDefault="00D72211" w:rsidP="00D72211">
      <w:pPr>
        <w:pStyle w:val="ListParagraph"/>
        <w:spacing w:after="0"/>
        <w:rPr>
          <w:ins w:id="230" w:author="zigae" w:date="2012-05-18T16:44:00Z"/>
          <w:rFonts w:cstheme="minorHAnsi"/>
          <w:b/>
          <w:sz w:val="24"/>
          <w:szCs w:val="24"/>
        </w:rPr>
      </w:pPr>
    </w:p>
    <w:p w:rsidR="00D72211" w:rsidRPr="00AF36F9" w:rsidRDefault="008F394C" w:rsidP="00D72211">
      <w:pPr>
        <w:spacing w:after="0"/>
        <w:rPr>
          <w:ins w:id="231" w:author="zigae" w:date="2012-05-18T16:44:00Z"/>
          <w:rFonts w:cstheme="minorHAnsi"/>
          <w:sz w:val="24"/>
          <w:szCs w:val="24"/>
        </w:rPr>
      </w:pPr>
      <w:ins w:id="232" w:author="zigae" w:date="2012-05-18T16:44:00Z">
        <w:r w:rsidRPr="00AF36F9">
          <w:rPr>
            <w:rFonts w:cstheme="minorHAnsi"/>
            <w:sz w:val="24"/>
            <w:szCs w:val="24"/>
          </w:rPr>
          <w:t>Prikazali bomo par načinov</w:t>
        </w:r>
        <w:r w:rsidR="00D72211" w:rsidRPr="00AF36F9">
          <w:rPr>
            <w:rFonts w:cstheme="minorHAnsi"/>
            <w:sz w:val="24"/>
            <w:szCs w:val="24"/>
          </w:rPr>
          <w:t xml:space="preserve"> skrivanja podatkov – dva preprosta z manipulacijo imen datotek, skrivanje v </w:t>
        </w:r>
        <w:r w:rsidR="00D72211" w:rsidRPr="00AF36F9">
          <w:rPr>
            <w:rFonts w:cstheme="minorHAnsi"/>
            <w:i/>
            <w:sz w:val="24"/>
            <w:szCs w:val="24"/>
          </w:rPr>
          <w:t>file slack</w:t>
        </w:r>
        <w:r w:rsidR="00D72211" w:rsidRPr="00AF36F9">
          <w:rPr>
            <w:rFonts w:cstheme="minorHAnsi"/>
            <w:sz w:val="24"/>
            <w:szCs w:val="24"/>
          </w:rPr>
          <w:t xml:space="preserve">, steganografijo in </w:t>
        </w:r>
        <w:r w:rsidRPr="00AF36F9">
          <w:rPr>
            <w:rFonts w:cstheme="minorHAnsi"/>
            <w:sz w:val="24"/>
            <w:szCs w:val="24"/>
          </w:rPr>
          <w:t xml:space="preserve">z </w:t>
        </w:r>
        <w:r w:rsidR="00D72211" w:rsidRPr="00AF36F9">
          <w:rPr>
            <w:rFonts w:cstheme="minorHAnsi"/>
            <w:sz w:val="24"/>
            <w:szCs w:val="24"/>
          </w:rPr>
          <w:t>alternativni</w:t>
        </w:r>
        <w:r w:rsidRPr="00AF36F9">
          <w:rPr>
            <w:rFonts w:cstheme="minorHAnsi"/>
            <w:sz w:val="24"/>
            <w:szCs w:val="24"/>
          </w:rPr>
          <w:t>m</w:t>
        </w:r>
        <w:r w:rsidR="00D72211" w:rsidRPr="00AF36F9">
          <w:rPr>
            <w:rFonts w:cstheme="minorHAnsi"/>
            <w:sz w:val="24"/>
            <w:szCs w:val="24"/>
          </w:rPr>
          <w:t xml:space="preserve"> tok</w:t>
        </w:r>
        <w:r w:rsidRPr="00AF36F9">
          <w:rPr>
            <w:rFonts w:cstheme="minorHAnsi"/>
            <w:sz w:val="24"/>
            <w:szCs w:val="24"/>
          </w:rPr>
          <w:t>om</w:t>
        </w:r>
        <w:r w:rsidR="00D72211" w:rsidRPr="00AF36F9">
          <w:rPr>
            <w:rFonts w:cstheme="minorHAnsi"/>
            <w:sz w:val="24"/>
            <w:szCs w:val="24"/>
          </w:rPr>
          <w:t xml:space="preserve"> podatkov.</w:t>
        </w:r>
      </w:ins>
    </w:p>
    <w:p w:rsidR="00D72211" w:rsidRPr="00AF36F9" w:rsidRDefault="00D72211" w:rsidP="00D72211">
      <w:pPr>
        <w:spacing w:after="0"/>
        <w:rPr>
          <w:ins w:id="233" w:author="zigae" w:date="2012-05-18T16:44:00Z"/>
          <w:rFonts w:cstheme="minorHAnsi"/>
          <w:sz w:val="24"/>
          <w:szCs w:val="24"/>
        </w:rPr>
      </w:pPr>
      <w:ins w:id="234" w:author="zigae" w:date="2012-05-18T16:44:00Z">
        <w:r w:rsidRPr="00AF36F9">
          <w:rPr>
            <w:rFonts w:cstheme="minorHAnsi"/>
            <w:sz w:val="24"/>
            <w:szCs w:val="24"/>
          </w:rPr>
          <w:t xml:space="preserve">Najpreprostejši način skrivanja je preimenovanje končnice datoteke, npr. datoteko </w:t>
        </w:r>
        <w:r w:rsidRPr="00AF36F9">
          <w:rPr>
            <w:rFonts w:cstheme="minorHAnsi"/>
            <w:i/>
            <w:sz w:val="24"/>
            <w:szCs w:val="24"/>
          </w:rPr>
          <w:t>child.gif</w:t>
        </w:r>
        <w:r w:rsidRPr="00AF36F9">
          <w:rPr>
            <w:rFonts w:cstheme="minorHAnsi"/>
            <w:sz w:val="24"/>
            <w:szCs w:val="24"/>
          </w:rPr>
          <w:t xml:space="preserve">  preimenujemo v </w:t>
        </w:r>
        <w:r w:rsidRPr="00AF36F9">
          <w:rPr>
            <w:rFonts w:cstheme="minorHAnsi"/>
            <w:i/>
            <w:sz w:val="24"/>
            <w:szCs w:val="24"/>
          </w:rPr>
          <w:t>child.doc</w:t>
        </w:r>
        <w:r w:rsidRPr="00AF36F9">
          <w:rPr>
            <w:rFonts w:cstheme="minorHAnsi"/>
            <w:sz w:val="24"/>
            <w:szCs w:val="24"/>
          </w:rPr>
          <w:t xml:space="preserve"> . Ta način je tudi najlažje odkriti</w:t>
        </w:r>
        <w:r w:rsidR="008F394C" w:rsidRPr="00AF36F9">
          <w:rPr>
            <w:rFonts w:cstheme="minorHAnsi"/>
            <w:sz w:val="24"/>
            <w:szCs w:val="24"/>
          </w:rPr>
          <w:t>,</w:t>
        </w:r>
        <w:r w:rsidRPr="00AF36F9">
          <w:rPr>
            <w:rFonts w:cstheme="minorHAnsi"/>
            <w:sz w:val="24"/>
            <w:szCs w:val="24"/>
          </w:rPr>
          <w:t xml:space="preserve"> ker lahko pogledamo glavo datoteke. Vsak format datoteke se začne z drugo vrednostjo. </w:t>
        </w:r>
        <w:r w:rsidR="008F394C" w:rsidRPr="00AF36F9">
          <w:rPr>
            <w:rFonts w:cstheme="minorHAnsi"/>
            <w:sz w:val="24"/>
            <w:szCs w:val="24"/>
          </w:rPr>
          <w:t>V tabeli so prikazani začetki glav za 3 priljubljene formate</w:t>
        </w:r>
        <w:r w:rsidRPr="00AF36F9">
          <w:rPr>
            <w:rFonts w:cstheme="minorHAnsi"/>
            <w:sz w:val="24"/>
            <w:szCs w:val="24"/>
          </w:rPr>
          <w:t>:</w:t>
        </w:r>
      </w:ins>
    </w:p>
    <w:p w:rsidR="00D72211" w:rsidRPr="00AF36F9" w:rsidRDefault="00D72211" w:rsidP="00D72211">
      <w:pPr>
        <w:spacing w:after="0"/>
        <w:rPr>
          <w:ins w:id="235" w:author="zigae" w:date="2012-05-18T16:44:00Z"/>
          <w:rFonts w:cstheme="minorHAnsi"/>
          <w:sz w:val="24"/>
          <w:szCs w:val="24"/>
        </w:rPr>
      </w:pPr>
    </w:p>
    <w:p w:rsidR="00D72211" w:rsidRPr="00AF36F9" w:rsidRDefault="00D72211" w:rsidP="00D72211">
      <w:pPr>
        <w:spacing w:after="0"/>
        <w:rPr>
          <w:ins w:id="236" w:author="zigae" w:date="2012-05-18T16:44:00Z"/>
          <w:rFonts w:cstheme="minorHAnsi"/>
          <w:sz w:val="24"/>
          <w:szCs w:val="24"/>
        </w:rPr>
      </w:pPr>
      <w:ins w:id="237" w:author="zigae" w:date="2012-05-18T16:44:00Z">
        <w:r w:rsidRPr="00AF36F9">
          <w:rPr>
            <w:rFonts w:cstheme="minorHAnsi"/>
            <w:noProof/>
            <w:sz w:val="24"/>
            <w:szCs w:val="24"/>
            <w:lang w:eastAsia="sl-SI"/>
            <w:rPrChange w:id="238" w:author="Unknown">
              <w:rPr>
                <w:noProof/>
                <w:lang w:eastAsia="sl-SI"/>
              </w:rPr>
            </w:rPrChange>
          </w:rPr>
          <w:drawing>
            <wp:inline distT="0" distB="0" distL="0" distR="0" wp14:anchorId="64E45218" wp14:editId="262E5DE7">
              <wp:extent cx="5947410" cy="2121535"/>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2121535"/>
                      </a:xfrm>
                      <a:prstGeom prst="rect">
                        <a:avLst/>
                      </a:prstGeom>
                      <a:noFill/>
                      <a:ln>
                        <a:noFill/>
                      </a:ln>
                    </pic:spPr>
                  </pic:pic>
                </a:graphicData>
              </a:graphic>
            </wp:inline>
          </w:drawing>
        </w:r>
      </w:ins>
    </w:p>
    <w:p w:rsidR="00D72211" w:rsidRPr="00AF36F9" w:rsidRDefault="00D72211" w:rsidP="00D72211">
      <w:pPr>
        <w:spacing w:after="0"/>
        <w:rPr>
          <w:ins w:id="239" w:author="zigae" w:date="2012-05-18T16:44:00Z"/>
          <w:rFonts w:cstheme="minorHAnsi"/>
          <w:sz w:val="24"/>
          <w:szCs w:val="24"/>
        </w:rPr>
      </w:pPr>
    </w:p>
    <w:p w:rsidR="00D72211" w:rsidRPr="00AF36F9" w:rsidRDefault="00D72211" w:rsidP="00D72211">
      <w:pPr>
        <w:spacing w:after="0"/>
        <w:rPr>
          <w:ins w:id="240" w:author="zigae" w:date="2012-05-18T16:44:00Z"/>
          <w:rFonts w:cstheme="minorHAnsi"/>
          <w:sz w:val="24"/>
          <w:szCs w:val="24"/>
        </w:rPr>
      </w:pPr>
      <w:ins w:id="241" w:author="zigae" w:date="2012-05-18T16:44:00Z">
        <w:r w:rsidRPr="00AF36F9">
          <w:rPr>
            <w:rFonts w:cstheme="minorHAnsi"/>
            <w:sz w:val="24"/>
            <w:szCs w:val="24"/>
          </w:rPr>
          <w:t xml:space="preserve">Če pogledamo glavo </w:t>
        </w:r>
        <w:r w:rsidRPr="00AF36F9">
          <w:rPr>
            <w:rFonts w:cstheme="minorHAnsi"/>
            <w:i/>
            <w:sz w:val="24"/>
            <w:szCs w:val="24"/>
          </w:rPr>
          <w:t>child.txt</w:t>
        </w:r>
        <w:r w:rsidRPr="00AF36F9">
          <w:rPr>
            <w:rFonts w:cstheme="minorHAnsi"/>
            <w:sz w:val="24"/>
            <w:szCs w:val="24"/>
          </w:rPr>
          <w:t xml:space="preserve"> in vidimo da se</w:t>
        </w:r>
        <w:r w:rsidR="008F394C" w:rsidRPr="00AF36F9">
          <w:rPr>
            <w:rFonts w:cstheme="minorHAnsi"/>
            <w:sz w:val="24"/>
            <w:szCs w:val="24"/>
          </w:rPr>
          <w:t xml:space="preserve"> začne z 47 49 46, potem datoteka ni tekstovna</w:t>
        </w:r>
        <w:r w:rsidR="00B50107" w:rsidRPr="00AF36F9">
          <w:rPr>
            <w:rFonts w:cstheme="minorHAnsi"/>
            <w:sz w:val="24"/>
            <w:szCs w:val="24"/>
          </w:rPr>
          <w:t xml:space="preserve">, ampak je datoteka slikovna, z končnico </w:t>
        </w:r>
        <w:r w:rsidR="00B50107" w:rsidRPr="00AF36F9">
          <w:rPr>
            <w:rFonts w:cstheme="minorHAnsi"/>
            <w:i/>
            <w:sz w:val="24"/>
            <w:szCs w:val="24"/>
          </w:rPr>
          <w:t>.gif</w:t>
        </w:r>
        <w:r w:rsidR="00B50107" w:rsidRPr="00AF36F9">
          <w:rPr>
            <w:rFonts w:cstheme="minorHAnsi"/>
            <w:sz w:val="24"/>
            <w:szCs w:val="24"/>
          </w:rPr>
          <w:t xml:space="preserve">. </w:t>
        </w:r>
        <w:r w:rsidRPr="00AF36F9">
          <w:rPr>
            <w:rFonts w:cstheme="minorHAnsi"/>
            <w:sz w:val="24"/>
            <w:szCs w:val="24"/>
          </w:rPr>
          <w:t xml:space="preserve">Drugi način je tudi enostaven – če na konec imena datoteke dodamo ~ (tilda), Linux označi datoteko kot </w:t>
        </w:r>
        <w:r w:rsidRPr="00AF36F9">
          <w:rPr>
            <w:rFonts w:cstheme="minorHAnsi"/>
            <w:i/>
            <w:sz w:val="24"/>
            <w:szCs w:val="24"/>
          </w:rPr>
          <w:t>backup</w:t>
        </w:r>
        <w:r w:rsidRPr="00AF36F9">
          <w:rPr>
            <w:rFonts w:cstheme="minorHAnsi"/>
            <w:sz w:val="24"/>
            <w:szCs w:val="24"/>
          </w:rPr>
          <w:t xml:space="preserve"> in jo zaradi tega skrije. Če pa preimenujemo datoteko na način da se začne z . (pika),  potem Linux prepozna datoteko kot skrito in jo ne prikaže. Oba načina </w:t>
        </w:r>
        <w:r w:rsidR="00B50107" w:rsidRPr="00AF36F9">
          <w:rPr>
            <w:rFonts w:cstheme="minorHAnsi"/>
            <w:sz w:val="24"/>
            <w:szCs w:val="24"/>
          </w:rPr>
          <w:t>se da odkriti, če uporabljamo izpis s</w:t>
        </w:r>
        <w:r w:rsidRPr="00AF36F9">
          <w:rPr>
            <w:rFonts w:cstheme="minorHAnsi"/>
            <w:sz w:val="24"/>
            <w:szCs w:val="24"/>
          </w:rPr>
          <w:t xml:space="preserve"> skriti datotekami.</w:t>
        </w:r>
      </w:ins>
    </w:p>
    <w:p w:rsidR="00D72211" w:rsidRPr="00AF36F9" w:rsidRDefault="00D72211" w:rsidP="00D72211">
      <w:pPr>
        <w:spacing w:after="0"/>
        <w:rPr>
          <w:ins w:id="242" w:author="zigae" w:date="2012-05-18T16:44:00Z"/>
          <w:rFonts w:cstheme="minorHAnsi"/>
          <w:sz w:val="24"/>
          <w:szCs w:val="24"/>
        </w:rPr>
      </w:pPr>
    </w:p>
    <w:p w:rsidR="00D72211" w:rsidRPr="00AF36F9" w:rsidRDefault="00D72211" w:rsidP="00D72211">
      <w:pPr>
        <w:spacing w:after="0"/>
        <w:rPr>
          <w:ins w:id="243" w:author="zigae" w:date="2012-05-18T16:44:00Z"/>
          <w:rFonts w:cstheme="minorHAnsi"/>
          <w:sz w:val="24"/>
          <w:szCs w:val="24"/>
        </w:rPr>
      </w:pPr>
      <w:ins w:id="244" w:author="zigae" w:date="2012-05-18T16:44:00Z">
        <w:r w:rsidRPr="00AF36F9">
          <w:rPr>
            <w:rFonts w:cstheme="minorHAnsi"/>
            <w:sz w:val="24"/>
            <w:szCs w:val="24"/>
          </w:rPr>
          <w:t xml:space="preserve">Tretji način skrivanja je skrivanje podatkov v </w:t>
        </w:r>
        <w:r w:rsidRPr="00AF36F9">
          <w:rPr>
            <w:rFonts w:cstheme="minorHAnsi"/>
            <w:i/>
            <w:sz w:val="24"/>
            <w:szCs w:val="24"/>
          </w:rPr>
          <w:t>file slack</w:t>
        </w:r>
        <w:r w:rsidRPr="00AF36F9">
          <w:rPr>
            <w:rFonts w:cstheme="minorHAnsi"/>
            <w:sz w:val="24"/>
            <w:szCs w:val="24"/>
          </w:rPr>
          <w:t xml:space="preserve">. </w:t>
        </w:r>
        <w:r w:rsidRPr="00AF36F9">
          <w:rPr>
            <w:rFonts w:cstheme="minorHAnsi"/>
            <w:i/>
            <w:sz w:val="24"/>
            <w:szCs w:val="24"/>
          </w:rPr>
          <w:t>File slack</w:t>
        </w:r>
        <w:r w:rsidRPr="00AF36F9">
          <w:rPr>
            <w:rFonts w:cstheme="minorHAnsi"/>
            <w:sz w:val="24"/>
            <w:szCs w:val="24"/>
          </w:rPr>
          <w:t xml:space="preserve"> je prostor </w:t>
        </w:r>
        <w:r w:rsidR="00D02858" w:rsidRPr="00AF36F9">
          <w:rPr>
            <w:rFonts w:cstheme="minorHAnsi"/>
            <w:sz w:val="24"/>
            <w:szCs w:val="24"/>
          </w:rPr>
          <w:t>med koncem datoteke in koncem</w:t>
        </w:r>
        <w:r w:rsidRPr="00AF36F9">
          <w:rPr>
            <w:rFonts w:cstheme="minorHAnsi"/>
            <w:sz w:val="24"/>
            <w:szCs w:val="24"/>
          </w:rPr>
          <w:t xml:space="preserve"> sektorja, npr</w:t>
        </w:r>
        <w:r w:rsidR="00D02858" w:rsidRPr="00AF36F9">
          <w:rPr>
            <w:rFonts w:cstheme="minorHAnsi"/>
            <w:sz w:val="24"/>
            <w:szCs w:val="24"/>
          </w:rPr>
          <w:t>. če imamo sektor velikosti</w:t>
        </w:r>
        <w:r w:rsidRPr="00AF36F9">
          <w:rPr>
            <w:rFonts w:cstheme="minorHAnsi"/>
            <w:sz w:val="24"/>
            <w:szCs w:val="24"/>
          </w:rPr>
          <w:t xml:space="preserve">1024 bajtov in datoteko velikosti 1010 bajtov, potem imamo </w:t>
        </w:r>
        <w:r w:rsidRPr="00AF36F9">
          <w:rPr>
            <w:rFonts w:cstheme="minorHAnsi"/>
            <w:i/>
            <w:sz w:val="24"/>
            <w:szCs w:val="24"/>
          </w:rPr>
          <w:t>file slack</w:t>
        </w:r>
        <w:r w:rsidR="00D02858" w:rsidRPr="00AF36F9">
          <w:rPr>
            <w:rFonts w:cstheme="minorHAnsi"/>
            <w:sz w:val="24"/>
            <w:szCs w:val="24"/>
          </w:rPr>
          <w:t xml:space="preserve"> velikosti</w:t>
        </w:r>
        <w:r w:rsidRPr="00AF36F9">
          <w:rPr>
            <w:rFonts w:cstheme="minorHAnsi"/>
            <w:sz w:val="24"/>
            <w:szCs w:val="24"/>
          </w:rPr>
          <w:t xml:space="preserve"> 14 bajtov v katereg</w:t>
        </w:r>
        <w:r w:rsidR="00D02858" w:rsidRPr="00AF36F9">
          <w:rPr>
            <w:rFonts w:cstheme="minorHAnsi"/>
            <w:sz w:val="24"/>
            <w:szCs w:val="24"/>
          </w:rPr>
          <w:t>a</w:t>
        </w:r>
        <w:r w:rsidRPr="00AF36F9">
          <w:rPr>
            <w:rFonts w:cstheme="minorHAnsi"/>
            <w:sz w:val="24"/>
            <w:szCs w:val="24"/>
          </w:rPr>
          <w:t xml:space="preserve"> lahko skrijemo podatke. </w:t>
        </w:r>
        <w:r w:rsidRPr="00AF36F9">
          <w:rPr>
            <w:rFonts w:cstheme="minorHAnsi"/>
            <w:sz w:val="24"/>
            <w:szCs w:val="24"/>
          </w:rPr>
          <w:lastRenderedPageBreak/>
          <w:t>Podatki</w:t>
        </w:r>
        <w:r w:rsidR="00D02858" w:rsidRPr="00AF36F9">
          <w:rPr>
            <w:rFonts w:cstheme="minorHAnsi"/>
            <w:sz w:val="24"/>
            <w:szCs w:val="24"/>
          </w:rPr>
          <w:t xml:space="preserve"> se lahko skrijejo z ukazom</w:t>
        </w:r>
        <w:r w:rsidRPr="00AF36F9">
          <w:rPr>
            <w:rFonts w:cstheme="minorHAnsi"/>
            <w:sz w:val="24"/>
            <w:szCs w:val="24"/>
          </w:rPr>
          <w:t xml:space="preserve"> </w:t>
        </w:r>
        <w:r w:rsidRPr="00AF36F9">
          <w:rPr>
            <w:rFonts w:cstheme="minorHAnsi"/>
            <w:i/>
            <w:sz w:val="24"/>
            <w:szCs w:val="24"/>
          </w:rPr>
          <w:t>bmap</w:t>
        </w:r>
        <w:r w:rsidRPr="00AF36F9">
          <w:rPr>
            <w:rFonts w:cstheme="minorHAnsi"/>
            <w:sz w:val="24"/>
            <w:szCs w:val="24"/>
          </w:rPr>
          <w:t xml:space="preserve"> in zastavico </w:t>
        </w:r>
        <w:r w:rsidRPr="00AF36F9">
          <w:rPr>
            <w:rFonts w:cstheme="minorHAnsi"/>
            <w:i/>
            <w:sz w:val="24"/>
            <w:szCs w:val="24"/>
          </w:rPr>
          <w:t>slack</w:t>
        </w:r>
        <w:r w:rsidR="00D02858" w:rsidRPr="00AF36F9">
          <w:rPr>
            <w:rFonts w:cstheme="minorHAnsi"/>
            <w:sz w:val="24"/>
            <w:szCs w:val="24"/>
          </w:rPr>
          <w:t>. Za primer</w:t>
        </w:r>
        <w:r w:rsidRPr="00AF36F9">
          <w:rPr>
            <w:rFonts w:cstheme="minorHAnsi"/>
            <w:sz w:val="24"/>
            <w:szCs w:val="24"/>
          </w:rPr>
          <w:t xml:space="preserve"> bomo v </w:t>
        </w:r>
        <w:r w:rsidRPr="00AF36F9">
          <w:rPr>
            <w:rFonts w:cstheme="minorHAnsi"/>
            <w:i/>
            <w:sz w:val="24"/>
            <w:szCs w:val="24"/>
          </w:rPr>
          <w:t>file slack</w:t>
        </w:r>
        <w:r w:rsidRPr="00AF36F9">
          <w:rPr>
            <w:rFonts w:cstheme="minorHAnsi"/>
            <w:sz w:val="24"/>
            <w:szCs w:val="24"/>
          </w:rPr>
          <w:t xml:space="preserve"> skrili informacijo </w:t>
        </w:r>
        <w:r w:rsidRPr="00AF36F9">
          <w:rPr>
            <w:rFonts w:cstheme="minorHAnsi"/>
            <w:i/>
            <w:sz w:val="24"/>
            <w:szCs w:val="24"/>
          </w:rPr>
          <w:t>»cybercriminal«:</w:t>
        </w:r>
      </w:ins>
    </w:p>
    <w:p w:rsidR="00D72211" w:rsidRPr="00AF36F9" w:rsidRDefault="00D72211" w:rsidP="00D72211">
      <w:pPr>
        <w:spacing w:after="0"/>
        <w:rPr>
          <w:ins w:id="245" w:author="zigae" w:date="2012-05-18T16:44:00Z"/>
          <w:rFonts w:cstheme="minorHAnsi"/>
          <w:sz w:val="24"/>
          <w:szCs w:val="24"/>
        </w:rPr>
      </w:pPr>
    </w:p>
    <w:p w:rsidR="00D72211" w:rsidRPr="00AF36F9" w:rsidRDefault="00D72211" w:rsidP="00D72211">
      <w:pPr>
        <w:spacing w:after="0"/>
        <w:rPr>
          <w:ins w:id="246" w:author="zigae" w:date="2012-05-18T16:44:00Z"/>
          <w:rFonts w:cstheme="minorHAnsi"/>
          <w:sz w:val="20"/>
          <w:szCs w:val="20"/>
        </w:rPr>
      </w:pPr>
      <w:ins w:id="247" w:author="zigae" w:date="2012-05-18T16:44:00Z">
        <w:r w:rsidRPr="00AF36F9">
          <w:rPr>
            <w:rFonts w:cstheme="minorHAnsi"/>
            <w:sz w:val="20"/>
            <w:szCs w:val="20"/>
          </w:rPr>
          <w:t>[root@tortilla slack]# bmap --slack file1.txt</w:t>
        </w:r>
      </w:ins>
    </w:p>
    <w:p w:rsidR="00D72211" w:rsidRPr="00AF36F9" w:rsidRDefault="00D72211" w:rsidP="00D72211">
      <w:pPr>
        <w:spacing w:after="0"/>
        <w:rPr>
          <w:ins w:id="248" w:author="zigae" w:date="2012-05-18T16:44:00Z"/>
          <w:rFonts w:cstheme="minorHAnsi"/>
          <w:sz w:val="20"/>
          <w:szCs w:val="20"/>
        </w:rPr>
      </w:pPr>
      <w:ins w:id="249" w:author="zigae" w:date="2012-05-18T16:44:00Z">
        <w:r w:rsidRPr="00AF36F9">
          <w:rPr>
            <w:rFonts w:cstheme="minorHAnsi"/>
            <w:sz w:val="20"/>
            <w:szCs w:val="20"/>
          </w:rPr>
          <w:t>getting from block 139522</w:t>
        </w:r>
      </w:ins>
    </w:p>
    <w:p w:rsidR="00D72211" w:rsidRPr="00AF36F9" w:rsidRDefault="00D72211" w:rsidP="00D72211">
      <w:pPr>
        <w:spacing w:after="0"/>
        <w:rPr>
          <w:ins w:id="250" w:author="zigae" w:date="2012-05-18T16:44:00Z"/>
          <w:rFonts w:cstheme="minorHAnsi"/>
          <w:sz w:val="20"/>
          <w:szCs w:val="20"/>
        </w:rPr>
      </w:pPr>
      <w:ins w:id="251" w:author="zigae" w:date="2012-05-18T16:44:00Z">
        <w:r w:rsidRPr="00AF36F9">
          <w:rPr>
            <w:rFonts w:cstheme="minorHAnsi"/>
            <w:sz w:val="20"/>
            <w:szCs w:val="20"/>
          </w:rPr>
          <w:t>file size was: 10</w:t>
        </w:r>
      </w:ins>
    </w:p>
    <w:p w:rsidR="00D72211" w:rsidRPr="00AF36F9" w:rsidRDefault="00D72211" w:rsidP="00D72211">
      <w:pPr>
        <w:spacing w:after="0"/>
        <w:rPr>
          <w:ins w:id="252" w:author="zigae" w:date="2012-05-18T16:44:00Z"/>
          <w:rFonts w:cstheme="minorHAnsi"/>
          <w:sz w:val="20"/>
          <w:szCs w:val="20"/>
        </w:rPr>
      </w:pPr>
      <w:ins w:id="253" w:author="zigae" w:date="2012-05-18T16:44:00Z">
        <w:r w:rsidRPr="00AF36F9">
          <w:rPr>
            <w:rFonts w:cstheme="minorHAnsi"/>
            <w:sz w:val="20"/>
            <w:szCs w:val="20"/>
          </w:rPr>
          <w:t>slack size: 1014</w:t>
        </w:r>
      </w:ins>
    </w:p>
    <w:p w:rsidR="00D72211" w:rsidRPr="00AF36F9" w:rsidRDefault="00D72211" w:rsidP="00D72211">
      <w:pPr>
        <w:spacing w:after="0"/>
        <w:rPr>
          <w:ins w:id="254" w:author="zigae" w:date="2012-05-18T16:44:00Z"/>
          <w:rFonts w:cstheme="minorHAnsi"/>
          <w:sz w:val="20"/>
          <w:szCs w:val="20"/>
        </w:rPr>
      </w:pPr>
      <w:ins w:id="255" w:author="zigae" w:date="2012-05-18T16:44:00Z">
        <w:r w:rsidRPr="00AF36F9">
          <w:rPr>
            <w:rFonts w:cstheme="minorHAnsi"/>
            <w:sz w:val="20"/>
            <w:szCs w:val="20"/>
          </w:rPr>
          <w:t>block size: 1024</w:t>
        </w:r>
      </w:ins>
    </w:p>
    <w:p w:rsidR="00D72211" w:rsidRPr="00AF36F9" w:rsidRDefault="00D72211" w:rsidP="00D72211">
      <w:pPr>
        <w:spacing w:after="0"/>
        <w:rPr>
          <w:ins w:id="256" w:author="zigae" w:date="2012-05-18T16:44:00Z"/>
          <w:rFonts w:cstheme="minorHAnsi"/>
          <w:sz w:val="20"/>
          <w:szCs w:val="20"/>
        </w:rPr>
      </w:pPr>
      <w:ins w:id="257" w:author="zigae" w:date="2012-05-18T16:44:00Z">
        <w:r w:rsidRPr="00AF36F9">
          <w:rPr>
            <w:rFonts w:cstheme="minorHAnsi"/>
            <w:sz w:val="20"/>
            <w:szCs w:val="20"/>
          </w:rPr>
          <w:t>cybercriminal</w:t>
        </w:r>
      </w:ins>
    </w:p>
    <w:p w:rsidR="00D72211" w:rsidRPr="00AF36F9" w:rsidRDefault="00D72211" w:rsidP="00D72211">
      <w:pPr>
        <w:spacing w:after="0"/>
        <w:rPr>
          <w:ins w:id="258" w:author="zigae" w:date="2012-05-18T16:44:00Z"/>
          <w:rFonts w:cstheme="minorHAnsi"/>
          <w:sz w:val="20"/>
          <w:szCs w:val="20"/>
        </w:rPr>
      </w:pPr>
    </w:p>
    <w:p w:rsidR="00D72211" w:rsidRPr="00AF36F9" w:rsidRDefault="00D72211" w:rsidP="00D72211">
      <w:pPr>
        <w:spacing w:after="0"/>
        <w:rPr>
          <w:ins w:id="259" w:author="zigae" w:date="2012-05-18T16:44:00Z"/>
          <w:rFonts w:cstheme="minorHAnsi"/>
          <w:sz w:val="24"/>
          <w:szCs w:val="24"/>
        </w:rPr>
      </w:pPr>
      <w:ins w:id="260" w:author="zigae" w:date="2012-05-18T16:44:00Z">
        <w:r w:rsidRPr="00AF36F9">
          <w:rPr>
            <w:rFonts w:cstheme="minorHAnsi"/>
            <w:sz w:val="24"/>
            <w:szCs w:val="24"/>
          </w:rPr>
          <w:t xml:space="preserve">Skrivanje podatkov v </w:t>
        </w:r>
        <w:r w:rsidRPr="00AF36F9">
          <w:rPr>
            <w:rFonts w:cstheme="minorHAnsi"/>
            <w:i/>
            <w:sz w:val="24"/>
            <w:szCs w:val="24"/>
          </w:rPr>
          <w:t>file slack</w:t>
        </w:r>
        <w:r w:rsidRPr="00AF36F9">
          <w:rPr>
            <w:rFonts w:cstheme="minorHAnsi"/>
            <w:sz w:val="24"/>
            <w:szCs w:val="24"/>
          </w:rPr>
          <w:t xml:space="preserve"> se redko uporablja zaradi dveh razlogov:</w:t>
        </w:r>
      </w:ins>
    </w:p>
    <w:p w:rsidR="00D72211" w:rsidRPr="00AF36F9" w:rsidRDefault="00D72211" w:rsidP="00D72211">
      <w:pPr>
        <w:pStyle w:val="ListParagraph"/>
        <w:numPr>
          <w:ilvl w:val="0"/>
          <w:numId w:val="10"/>
        </w:numPr>
        <w:spacing w:after="0"/>
        <w:rPr>
          <w:ins w:id="261" w:author="zigae" w:date="2012-05-18T16:44:00Z"/>
          <w:rFonts w:cstheme="minorHAnsi"/>
          <w:sz w:val="24"/>
          <w:szCs w:val="24"/>
        </w:rPr>
      </w:pPr>
      <w:ins w:id="262" w:author="zigae" w:date="2012-05-18T16:44:00Z">
        <w:r w:rsidRPr="00AF36F9">
          <w:rPr>
            <w:rFonts w:cstheme="minorHAnsi"/>
            <w:sz w:val="24"/>
            <w:szCs w:val="24"/>
          </w:rPr>
          <w:t xml:space="preserve">v </w:t>
        </w:r>
        <w:r w:rsidRPr="00AF36F9">
          <w:rPr>
            <w:rFonts w:cstheme="minorHAnsi"/>
            <w:i/>
            <w:sz w:val="24"/>
            <w:szCs w:val="24"/>
          </w:rPr>
          <w:t>file slack</w:t>
        </w:r>
        <w:r w:rsidRPr="00AF36F9">
          <w:rPr>
            <w:rFonts w:cstheme="minorHAnsi"/>
            <w:sz w:val="24"/>
            <w:szCs w:val="24"/>
          </w:rPr>
          <w:t xml:space="preserve"> lahko skrijemo podatke majhne velikosti</w:t>
        </w:r>
      </w:ins>
    </w:p>
    <w:p w:rsidR="00D72211" w:rsidRPr="00AF36F9" w:rsidRDefault="00D72211" w:rsidP="00D72211">
      <w:pPr>
        <w:pStyle w:val="ListParagraph"/>
        <w:numPr>
          <w:ilvl w:val="0"/>
          <w:numId w:val="10"/>
        </w:numPr>
        <w:spacing w:after="0"/>
        <w:rPr>
          <w:ins w:id="263" w:author="zigae" w:date="2012-05-18T16:44:00Z"/>
          <w:rFonts w:cstheme="minorHAnsi"/>
          <w:sz w:val="24"/>
          <w:szCs w:val="24"/>
        </w:rPr>
      </w:pPr>
      <w:ins w:id="264" w:author="zigae" w:date="2012-05-18T16:44:00Z">
        <w:r w:rsidRPr="00AF36F9">
          <w:rPr>
            <w:rFonts w:cstheme="minorHAnsi"/>
            <w:sz w:val="24"/>
            <w:szCs w:val="24"/>
          </w:rPr>
          <w:t>če spremenimo velikost datoteke</w:t>
        </w:r>
        <w:r w:rsidR="00D02858" w:rsidRPr="00AF36F9">
          <w:rPr>
            <w:rFonts w:cstheme="minorHAnsi"/>
            <w:sz w:val="24"/>
            <w:szCs w:val="24"/>
          </w:rPr>
          <w:t>,</w:t>
        </w:r>
        <w:r w:rsidRPr="00AF36F9">
          <w:rPr>
            <w:rFonts w:cstheme="minorHAnsi"/>
            <w:sz w:val="24"/>
            <w:szCs w:val="24"/>
          </w:rPr>
          <w:t xml:space="preserve"> katera se nahaja v sektorju</w:t>
        </w:r>
        <w:r w:rsidR="00D02858" w:rsidRPr="00AF36F9">
          <w:rPr>
            <w:rFonts w:cstheme="minorHAnsi"/>
            <w:sz w:val="24"/>
            <w:szCs w:val="24"/>
          </w:rPr>
          <w:t xml:space="preserve"> </w:t>
        </w:r>
        <w:r w:rsidRPr="00AF36F9">
          <w:rPr>
            <w:rFonts w:cstheme="minorHAnsi"/>
            <w:sz w:val="24"/>
            <w:szCs w:val="24"/>
          </w:rPr>
          <w:t xml:space="preserve">(dodamo znake), lahko povozimo skrite podatke v </w:t>
        </w:r>
        <w:r w:rsidRPr="00AF36F9">
          <w:rPr>
            <w:rFonts w:cstheme="minorHAnsi"/>
            <w:i/>
            <w:sz w:val="24"/>
            <w:szCs w:val="24"/>
          </w:rPr>
          <w:t>file slacku</w:t>
        </w:r>
        <w:r w:rsidRPr="00AF36F9">
          <w:rPr>
            <w:rFonts w:cstheme="minorHAnsi"/>
            <w:sz w:val="24"/>
            <w:szCs w:val="24"/>
          </w:rPr>
          <w:t>.</w:t>
        </w:r>
      </w:ins>
    </w:p>
    <w:p w:rsidR="00D72211" w:rsidRPr="00AF36F9" w:rsidRDefault="00D72211" w:rsidP="00D72211">
      <w:pPr>
        <w:spacing w:after="0"/>
        <w:rPr>
          <w:ins w:id="265" w:author="zigae" w:date="2012-05-18T16:44:00Z"/>
          <w:rFonts w:cstheme="minorHAnsi"/>
          <w:sz w:val="20"/>
          <w:szCs w:val="20"/>
        </w:rPr>
      </w:pPr>
    </w:p>
    <w:p w:rsidR="00D72211" w:rsidRPr="00AF36F9" w:rsidRDefault="00D72211" w:rsidP="00D72211">
      <w:pPr>
        <w:spacing w:after="0"/>
        <w:rPr>
          <w:ins w:id="266" w:author="zigae" w:date="2012-05-18T16:44:00Z"/>
          <w:rFonts w:cstheme="minorHAnsi"/>
          <w:sz w:val="24"/>
          <w:szCs w:val="24"/>
        </w:rPr>
      </w:pPr>
      <w:ins w:id="267" w:author="zigae" w:date="2012-05-18T16:44:00Z">
        <w:r w:rsidRPr="00AF36F9">
          <w:rPr>
            <w:rFonts w:cstheme="minorHAnsi"/>
            <w:sz w:val="24"/>
            <w:szCs w:val="24"/>
          </w:rPr>
          <w:t>Četrti način skriva</w:t>
        </w:r>
        <w:r w:rsidR="00D02858" w:rsidRPr="00AF36F9">
          <w:rPr>
            <w:rFonts w:cstheme="minorHAnsi"/>
            <w:sz w:val="24"/>
            <w:szCs w:val="24"/>
          </w:rPr>
          <w:t xml:space="preserve">nja podatkov je steganografija. </w:t>
        </w:r>
        <w:r w:rsidRPr="00AF36F9">
          <w:rPr>
            <w:rFonts w:cstheme="minorHAnsi"/>
            <w:sz w:val="24"/>
            <w:szCs w:val="24"/>
          </w:rPr>
          <w:t>Steganografija je znanost skrivanja podatkov v informacijo na način da do podatkov lahko pridejo le pošiljatelj in prejemnik informacije.  Steganografija obstaja od antične zgodovin</w:t>
        </w:r>
        <w:r w:rsidR="00D02858" w:rsidRPr="00AF36F9">
          <w:rPr>
            <w:rFonts w:cstheme="minorHAnsi"/>
            <w:sz w:val="24"/>
            <w:szCs w:val="24"/>
          </w:rPr>
          <w:t xml:space="preserve">e in se je razvijala v različnih oblikah </w:t>
        </w:r>
        <w:r w:rsidRPr="00AF36F9">
          <w:rPr>
            <w:rFonts w:cstheme="minorHAnsi"/>
            <w:sz w:val="24"/>
            <w:szCs w:val="24"/>
          </w:rPr>
          <w:t>(pisma, nevi</w:t>
        </w:r>
        <w:r w:rsidR="00D02858" w:rsidRPr="00AF36F9">
          <w:rPr>
            <w:rFonts w:cstheme="minorHAnsi"/>
            <w:sz w:val="24"/>
            <w:szCs w:val="24"/>
          </w:rPr>
          <w:t>dna črnila...). Za digitalno forenziko je</w:t>
        </w:r>
        <w:r w:rsidRPr="00AF36F9">
          <w:rPr>
            <w:rFonts w:cstheme="minorHAnsi"/>
            <w:sz w:val="24"/>
            <w:szCs w:val="24"/>
          </w:rPr>
          <w:t xml:space="preserve"> zanima</w:t>
        </w:r>
        <w:r w:rsidR="00D02858" w:rsidRPr="00AF36F9">
          <w:rPr>
            <w:rFonts w:cstheme="minorHAnsi"/>
            <w:sz w:val="24"/>
            <w:szCs w:val="24"/>
          </w:rPr>
          <w:t>va</w:t>
        </w:r>
        <w:r w:rsidRPr="00AF36F9">
          <w:rPr>
            <w:rFonts w:cstheme="minorHAnsi"/>
            <w:sz w:val="24"/>
            <w:szCs w:val="24"/>
          </w:rPr>
          <w:t xml:space="preserve"> digitalna steganografija.</w:t>
        </w:r>
      </w:ins>
    </w:p>
    <w:p w:rsidR="00D72211" w:rsidRPr="00AF36F9" w:rsidRDefault="00D72211" w:rsidP="00D72211">
      <w:pPr>
        <w:spacing w:after="0"/>
        <w:rPr>
          <w:ins w:id="268" w:author="zigae" w:date="2012-05-18T16:44:00Z"/>
          <w:rFonts w:cstheme="minorHAnsi"/>
          <w:sz w:val="24"/>
          <w:szCs w:val="24"/>
        </w:rPr>
      </w:pPr>
      <w:ins w:id="269" w:author="zigae" w:date="2012-05-18T16:44:00Z">
        <w:r w:rsidRPr="00AF36F9">
          <w:rPr>
            <w:rFonts w:cstheme="minorHAnsi"/>
            <w:sz w:val="24"/>
            <w:szCs w:val="24"/>
          </w:rPr>
          <w:t>Digitalna steganografija uporablja skriv</w:t>
        </w:r>
        <w:r w:rsidR="00D02858" w:rsidRPr="00AF36F9">
          <w:rPr>
            <w:rFonts w:cstheme="minorHAnsi"/>
            <w:sz w:val="24"/>
            <w:szCs w:val="24"/>
          </w:rPr>
          <w:t>anje podatkov v že obstoječe datoteke</w:t>
        </w:r>
        <w:r w:rsidRPr="00AF36F9">
          <w:rPr>
            <w:rFonts w:cstheme="minorHAnsi"/>
            <w:sz w:val="24"/>
            <w:szCs w:val="24"/>
          </w:rPr>
          <w:t>. Obstajajo 3 metode:</w:t>
        </w:r>
      </w:ins>
    </w:p>
    <w:p w:rsidR="00D72211" w:rsidRPr="00AF36F9" w:rsidRDefault="00D72211" w:rsidP="00D72211">
      <w:pPr>
        <w:pStyle w:val="ListParagraph"/>
        <w:numPr>
          <w:ilvl w:val="0"/>
          <w:numId w:val="11"/>
        </w:numPr>
        <w:spacing w:after="0"/>
        <w:rPr>
          <w:ins w:id="270" w:author="zigae" w:date="2012-05-18T16:44:00Z"/>
          <w:rFonts w:cstheme="minorHAnsi"/>
          <w:sz w:val="24"/>
          <w:szCs w:val="24"/>
        </w:rPr>
      </w:pPr>
      <w:ins w:id="271" w:author="zigae" w:date="2012-05-18T16:44:00Z">
        <w:r w:rsidRPr="00AF36F9">
          <w:rPr>
            <w:rFonts w:cstheme="minorHAnsi"/>
            <w:sz w:val="24"/>
            <w:szCs w:val="24"/>
          </w:rPr>
          <w:t>Metoda vstavljanja – sporočilo se vstavi v datoteko na način da</w:t>
        </w:r>
        <w:r w:rsidR="00E21120" w:rsidRPr="00AF36F9">
          <w:rPr>
            <w:rFonts w:cstheme="minorHAnsi"/>
            <w:sz w:val="24"/>
            <w:szCs w:val="24"/>
          </w:rPr>
          <w:t xml:space="preserve"> ne vpliva na uporabo datoteke, </w:t>
        </w:r>
        <w:r w:rsidRPr="00AF36F9">
          <w:rPr>
            <w:rFonts w:cstheme="minorHAnsi"/>
            <w:sz w:val="24"/>
            <w:szCs w:val="24"/>
          </w:rPr>
          <w:t>npr</w:t>
        </w:r>
        <w:r w:rsidR="00E21120" w:rsidRPr="00AF36F9">
          <w:rPr>
            <w:rFonts w:cstheme="minorHAnsi"/>
            <w:sz w:val="24"/>
            <w:szCs w:val="24"/>
          </w:rPr>
          <w:t>.</w:t>
        </w:r>
        <w:r w:rsidRPr="00AF36F9">
          <w:rPr>
            <w:rFonts w:cstheme="minorHAnsi"/>
            <w:sz w:val="24"/>
            <w:szCs w:val="24"/>
          </w:rPr>
          <w:t xml:space="preserve"> za EOF znakom</w:t>
        </w:r>
        <w:r w:rsidR="00997B40" w:rsidRPr="00AF36F9">
          <w:rPr>
            <w:rFonts w:cstheme="minorHAnsi"/>
            <w:sz w:val="24"/>
            <w:szCs w:val="24"/>
          </w:rPr>
          <w:t>.</w:t>
        </w:r>
      </w:ins>
    </w:p>
    <w:p w:rsidR="00D72211" w:rsidRPr="00AF36F9" w:rsidRDefault="00D72211" w:rsidP="00D72211">
      <w:pPr>
        <w:pStyle w:val="ListParagraph"/>
        <w:numPr>
          <w:ilvl w:val="0"/>
          <w:numId w:val="11"/>
        </w:numPr>
        <w:spacing w:after="0"/>
        <w:rPr>
          <w:ins w:id="272" w:author="zigae" w:date="2012-05-18T16:44:00Z"/>
          <w:rFonts w:cstheme="minorHAnsi"/>
          <w:sz w:val="24"/>
          <w:szCs w:val="24"/>
        </w:rPr>
      </w:pPr>
      <w:ins w:id="273" w:author="zigae" w:date="2012-05-18T16:44:00Z">
        <w:r w:rsidRPr="00AF36F9">
          <w:rPr>
            <w:rFonts w:cstheme="minorHAnsi"/>
            <w:sz w:val="24"/>
            <w:szCs w:val="24"/>
          </w:rPr>
          <w:t>Metoda generiranja – generiramo novo datoteko glede na sporočilo katereg</w:t>
        </w:r>
        <w:r w:rsidR="00E21120" w:rsidRPr="00AF36F9">
          <w:rPr>
            <w:rFonts w:cstheme="minorHAnsi"/>
            <w:sz w:val="24"/>
            <w:szCs w:val="24"/>
          </w:rPr>
          <w:t>a</w:t>
        </w:r>
        <w:r w:rsidRPr="00AF36F9">
          <w:rPr>
            <w:rFonts w:cstheme="minorHAnsi"/>
            <w:sz w:val="24"/>
            <w:szCs w:val="24"/>
          </w:rPr>
          <w:t xml:space="preserve"> skrivamo</w:t>
        </w:r>
        <w:r w:rsidR="00997B40" w:rsidRPr="00AF36F9">
          <w:rPr>
            <w:rFonts w:cstheme="minorHAnsi"/>
            <w:sz w:val="24"/>
            <w:szCs w:val="24"/>
          </w:rPr>
          <w:t>.</w:t>
        </w:r>
      </w:ins>
    </w:p>
    <w:p w:rsidR="00D72211" w:rsidRPr="00AF36F9" w:rsidRDefault="00D72211" w:rsidP="00D72211">
      <w:pPr>
        <w:pStyle w:val="ListParagraph"/>
        <w:numPr>
          <w:ilvl w:val="0"/>
          <w:numId w:val="11"/>
        </w:numPr>
        <w:spacing w:after="0"/>
        <w:rPr>
          <w:ins w:id="274" w:author="zigae" w:date="2012-05-18T16:44:00Z"/>
          <w:rFonts w:cstheme="minorHAnsi"/>
          <w:sz w:val="24"/>
          <w:szCs w:val="24"/>
        </w:rPr>
      </w:pPr>
      <w:ins w:id="275" w:author="zigae" w:date="2012-05-18T16:44:00Z">
        <w:r w:rsidRPr="00AF36F9">
          <w:rPr>
            <w:rFonts w:cstheme="minorHAnsi"/>
            <w:sz w:val="24"/>
            <w:szCs w:val="24"/>
          </w:rPr>
          <w:t>Metoda zamenjave – sporočilo vnesemo v datoteko tako</w:t>
        </w:r>
        <w:r w:rsidR="00E21120" w:rsidRPr="00AF36F9">
          <w:rPr>
            <w:rFonts w:cstheme="minorHAnsi"/>
            <w:sz w:val="24"/>
            <w:szCs w:val="24"/>
          </w:rPr>
          <w:t>,</w:t>
        </w:r>
        <w:r w:rsidRPr="00AF36F9">
          <w:rPr>
            <w:rFonts w:cstheme="minorHAnsi"/>
            <w:sz w:val="24"/>
            <w:szCs w:val="24"/>
          </w:rPr>
          <w:t xml:space="preserve"> da prepišemo najmanj pomembne bite posameznih bajtov</w:t>
        </w:r>
        <w:r w:rsidR="00997B40" w:rsidRPr="00AF36F9">
          <w:rPr>
            <w:rFonts w:cstheme="minorHAnsi"/>
            <w:sz w:val="24"/>
            <w:szCs w:val="24"/>
          </w:rPr>
          <w:t>.</w:t>
        </w:r>
      </w:ins>
    </w:p>
    <w:p w:rsidR="00D72211" w:rsidRPr="00AF36F9" w:rsidRDefault="00D72211" w:rsidP="00D72211">
      <w:pPr>
        <w:spacing w:after="0"/>
        <w:rPr>
          <w:ins w:id="276" w:author="zigae" w:date="2012-05-18T16:44:00Z"/>
          <w:rFonts w:cstheme="minorHAnsi"/>
          <w:sz w:val="24"/>
          <w:szCs w:val="24"/>
        </w:rPr>
      </w:pPr>
      <w:ins w:id="277" w:author="zigae" w:date="2012-05-18T16:44:00Z">
        <w:r w:rsidRPr="00AF36F9">
          <w:rPr>
            <w:rFonts w:cstheme="minorHAnsi"/>
            <w:sz w:val="24"/>
            <w:szCs w:val="24"/>
          </w:rPr>
          <w:t>Metoda zamenjave se p</w:t>
        </w:r>
        <w:r w:rsidR="00E21120" w:rsidRPr="00AF36F9">
          <w:rPr>
            <w:rFonts w:cstheme="minorHAnsi"/>
            <w:sz w:val="24"/>
            <w:szCs w:val="24"/>
          </w:rPr>
          <w:t>osebej uporablja pri digitalnih</w:t>
        </w:r>
        <w:r w:rsidRPr="00AF36F9">
          <w:rPr>
            <w:rFonts w:cstheme="minorHAnsi"/>
            <w:sz w:val="24"/>
            <w:szCs w:val="24"/>
          </w:rPr>
          <w:t xml:space="preserve"> slika</w:t>
        </w:r>
        <w:r w:rsidR="00E21120" w:rsidRPr="00AF36F9">
          <w:rPr>
            <w:rFonts w:cstheme="minorHAnsi"/>
            <w:sz w:val="24"/>
            <w:szCs w:val="24"/>
          </w:rPr>
          <w:t>h</w:t>
        </w:r>
        <w:r w:rsidRPr="00AF36F9">
          <w:rPr>
            <w:rFonts w:cstheme="minorHAnsi"/>
            <w:sz w:val="24"/>
            <w:szCs w:val="24"/>
          </w:rPr>
          <w:t xml:space="preserve">. Razlog je precej enostaven </w:t>
        </w:r>
        <w:r w:rsidR="00E21120" w:rsidRPr="00AF36F9">
          <w:rPr>
            <w:rFonts w:cstheme="minorHAnsi"/>
            <w:sz w:val="24"/>
            <w:szCs w:val="24"/>
          </w:rPr>
          <w:t>– če se spremenijo najmanj pome</w:t>
        </w:r>
        <w:r w:rsidRPr="00AF36F9">
          <w:rPr>
            <w:rFonts w:cstheme="minorHAnsi"/>
            <w:sz w:val="24"/>
            <w:szCs w:val="24"/>
          </w:rPr>
          <w:t>m</w:t>
        </w:r>
        <w:r w:rsidR="00E21120" w:rsidRPr="00AF36F9">
          <w:rPr>
            <w:rFonts w:cstheme="minorHAnsi"/>
            <w:sz w:val="24"/>
            <w:szCs w:val="24"/>
          </w:rPr>
          <w:t>b</w:t>
        </w:r>
        <w:r w:rsidRPr="00AF36F9">
          <w:rPr>
            <w:rFonts w:cstheme="minorHAnsi"/>
            <w:sz w:val="24"/>
            <w:szCs w:val="24"/>
          </w:rPr>
          <w:t>ne informacije</w:t>
        </w:r>
        <w:r w:rsidR="00E21120" w:rsidRPr="00AF36F9">
          <w:rPr>
            <w:rFonts w:cstheme="minorHAnsi"/>
            <w:sz w:val="24"/>
            <w:szCs w:val="24"/>
          </w:rPr>
          <w:t xml:space="preserve"> </w:t>
        </w:r>
        <w:r w:rsidRPr="00AF36F9">
          <w:rPr>
            <w:rFonts w:cstheme="minorHAnsi"/>
            <w:sz w:val="24"/>
            <w:szCs w:val="24"/>
          </w:rPr>
          <w:t>(biti) slike, človeško oko ne</w:t>
        </w:r>
        <w:r w:rsidR="00E21120" w:rsidRPr="00AF36F9">
          <w:rPr>
            <w:rFonts w:cstheme="minorHAnsi"/>
            <w:sz w:val="24"/>
            <w:szCs w:val="24"/>
          </w:rPr>
          <w:t xml:space="preserve"> </w:t>
        </w:r>
        <w:r w:rsidRPr="00AF36F9">
          <w:rPr>
            <w:rFonts w:cstheme="minorHAnsi"/>
            <w:sz w:val="24"/>
            <w:szCs w:val="24"/>
          </w:rPr>
          <w:t>more zaznat</w:t>
        </w:r>
        <w:r w:rsidR="00E21120" w:rsidRPr="00AF36F9">
          <w:rPr>
            <w:rFonts w:cstheme="minorHAnsi"/>
            <w:sz w:val="24"/>
            <w:szCs w:val="24"/>
          </w:rPr>
          <w:t xml:space="preserve">i sprememb. </w:t>
        </w:r>
        <w:r w:rsidRPr="00AF36F9">
          <w:rPr>
            <w:rFonts w:cstheme="minorHAnsi"/>
            <w:sz w:val="24"/>
            <w:szCs w:val="24"/>
          </w:rPr>
          <w:t>Obstajajo številna ogrodja za steganografijo, katera so sestavljena iz:</w:t>
        </w:r>
      </w:ins>
    </w:p>
    <w:p w:rsidR="00D72211" w:rsidRPr="00AF36F9" w:rsidRDefault="00E21120" w:rsidP="00D72211">
      <w:pPr>
        <w:pStyle w:val="ListParagraph"/>
        <w:numPr>
          <w:ilvl w:val="0"/>
          <w:numId w:val="11"/>
        </w:numPr>
        <w:spacing w:after="0"/>
        <w:rPr>
          <w:ins w:id="278" w:author="zigae" w:date="2012-05-18T16:44:00Z"/>
          <w:rFonts w:cstheme="minorHAnsi"/>
          <w:sz w:val="24"/>
          <w:szCs w:val="24"/>
        </w:rPr>
      </w:pPr>
      <w:ins w:id="279" w:author="zigae" w:date="2012-05-18T16:44:00Z">
        <w:r w:rsidRPr="00AF36F9">
          <w:rPr>
            <w:rFonts w:cstheme="minorHAnsi"/>
            <w:sz w:val="24"/>
            <w:szCs w:val="24"/>
          </w:rPr>
          <w:t>p</w:t>
        </w:r>
        <w:r w:rsidR="00D72211" w:rsidRPr="00AF36F9">
          <w:rPr>
            <w:rFonts w:cstheme="minorHAnsi"/>
            <w:sz w:val="24"/>
            <w:szCs w:val="24"/>
          </w:rPr>
          <w:t>odatkov katere želimo skriti</w:t>
        </w:r>
        <w:r w:rsidRPr="00AF36F9">
          <w:rPr>
            <w:rFonts w:cstheme="minorHAnsi"/>
            <w:sz w:val="24"/>
            <w:szCs w:val="24"/>
          </w:rPr>
          <w:t>,</w:t>
        </w:r>
      </w:ins>
    </w:p>
    <w:p w:rsidR="00D72211" w:rsidRPr="00AF36F9" w:rsidRDefault="00E21120" w:rsidP="00D72211">
      <w:pPr>
        <w:pStyle w:val="ListParagraph"/>
        <w:numPr>
          <w:ilvl w:val="0"/>
          <w:numId w:val="11"/>
        </w:numPr>
        <w:spacing w:after="0"/>
        <w:rPr>
          <w:ins w:id="280" w:author="zigae" w:date="2012-05-18T16:44:00Z"/>
          <w:rFonts w:cstheme="minorHAnsi"/>
          <w:sz w:val="24"/>
          <w:szCs w:val="24"/>
        </w:rPr>
      </w:pPr>
      <w:ins w:id="281" w:author="zigae" w:date="2012-05-18T16:44:00Z">
        <w:r w:rsidRPr="00AF36F9">
          <w:rPr>
            <w:rFonts w:cstheme="minorHAnsi"/>
            <w:sz w:val="24"/>
            <w:szCs w:val="24"/>
          </w:rPr>
          <w:t>nosil</w:t>
        </w:r>
        <w:r w:rsidR="00D72211" w:rsidRPr="00AF36F9">
          <w:rPr>
            <w:rFonts w:cstheme="minorHAnsi"/>
            <w:sz w:val="24"/>
            <w:szCs w:val="24"/>
          </w:rPr>
          <w:t>c</w:t>
        </w:r>
        <w:r w:rsidRPr="00AF36F9">
          <w:rPr>
            <w:rFonts w:cstheme="minorHAnsi"/>
            <w:sz w:val="24"/>
            <w:szCs w:val="24"/>
          </w:rPr>
          <w:t>a</w:t>
        </w:r>
        <w:r w:rsidR="00D72211" w:rsidRPr="00AF36F9">
          <w:rPr>
            <w:rFonts w:cstheme="minorHAnsi"/>
            <w:sz w:val="24"/>
            <w:szCs w:val="24"/>
          </w:rPr>
          <w:t xml:space="preserve"> – datoteka v katero želimo skrit podatke, npr</w:t>
        </w:r>
        <w:r w:rsidRPr="00AF36F9">
          <w:rPr>
            <w:rFonts w:cstheme="minorHAnsi"/>
            <w:sz w:val="24"/>
            <w:szCs w:val="24"/>
          </w:rPr>
          <w:t>.</w:t>
        </w:r>
        <w:r w:rsidR="00D72211" w:rsidRPr="00AF36F9">
          <w:rPr>
            <w:rFonts w:cstheme="minorHAnsi"/>
            <w:sz w:val="24"/>
            <w:szCs w:val="24"/>
          </w:rPr>
          <w:t xml:space="preserve"> digitalna slika v </w:t>
        </w:r>
        <w:r w:rsidRPr="00AF36F9">
          <w:rPr>
            <w:rFonts w:cstheme="minorHAnsi"/>
            <w:sz w:val="24"/>
            <w:szCs w:val="24"/>
          </w:rPr>
          <w:t>.png formatu (nosilec moramo iz</w:t>
        </w:r>
        <w:r w:rsidR="00D72211" w:rsidRPr="00AF36F9">
          <w:rPr>
            <w:rFonts w:cstheme="minorHAnsi"/>
            <w:sz w:val="24"/>
            <w:szCs w:val="24"/>
          </w:rPr>
          <w:t>brat</w:t>
        </w:r>
        <w:r w:rsidRPr="00AF36F9">
          <w:rPr>
            <w:rFonts w:cstheme="minorHAnsi"/>
            <w:sz w:val="24"/>
            <w:szCs w:val="24"/>
          </w:rPr>
          <w:t>i</w:t>
        </w:r>
        <w:r w:rsidR="00D72211" w:rsidRPr="00AF36F9">
          <w:rPr>
            <w:rFonts w:cstheme="minorHAnsi"/>
            <w:sz w:val="24"/>
            <w:szCs w:val="24"/>
          </w:rPr>
          <w:t xml:space="preserve"> na način</w:t>
        </w:r>
        <w:r w:rsidRPr="00AF36F9">
          <w:rPr>
            <w:rFonts w:cstheme="minorHAnsi"/>
            <w:sz w:val="24"/>
            <w:szCs w:val="24"/>
          </w:rPr>
          <w:t xml:space="preserve"> tako, </w:t>
        </w:r>
        <w:r w:rsidR="00D72211" w:rsidRPr="00AF36F9">
          <w:rPr>
            <w:rFonts w:cstheme="minorHAnsi"/>
            <w:sz w:val="24"/>
            <w:szCs w:val="24"/>
          </w:rPr>
          <w:t xml:space="preserve">da </w:t>
        </w:r>
        <w:r w:rsidRPr="00AF36F9">
          <w:rPr>
            <w:rFonts w:cstheme="minorHAnsi"/>
            <w:sz w:val="24"/>
            <w:szCs w:val="24"/>
          </w:rPr>
          <w:t>so spremenjeni nosilec s</w:t>
        </w:r>
        <w:r w:rsidR="00D72211" w:rsidRPr="00AF36F9">
          <w:rPr>
            <w:rFonts w:cstheme="minorHAnsi"/>
            <w:sz w:val="24"/>
            <w:szCs w:val="24"/>
          </w:rPr>
          <w:t xml:space="preserve"> skriti podatki in or</w:t>
        </w:r>
        <w:r w:rsidRPr="00AF36F9">
          <w:rPr>
            <w:rFonts w:cstheme="minorHAnsi"/>
            <w:sz w:val="24"/>
            <w:szCs w:val="24"/>
          </w:rPr>
          <w:t>iginalni nosilec</w:t>
        </w:r>
        <w:r w:rsidR="00D72211" w:rsidRPr="00AF36F9">
          <w:rPr>
            <w:rFonts w:cstheme="minorHAnsi"/>
            <w:sz w:val="24"/>
            <w:szCs w:val="24"/>
          </w:rPr>
          <w:t xml:space="preserve"> dokaj podobni</w:t>
        </w:r>
        <w:r w:rsidRPr="00AF36F9">
          <w:rPr>
            <w:rFonts w:cstheme="minorHAnsi"/>
            <w:sz w:val="24"/>
            <w:szCs w:val="24"/>
          </w:rPr>
          <w:t>),</w:t>
        </w:r>
      </w:ins>
    </w:p>
    <w:p w:rsidR="00D72211" w:rsidRPr="00AF36F9" w:rsidRDefault="00E21120" w:rsidP="00D72211">
      <w:pPr>
        <w:pStyle w:val="ListParagraph"/>
        <w:numPr>
          <w:ilvl w:val="0"/>
          <w:numId w:val="11"/>
        </w:numPr>
        <w:spacing w:after="0"/>
        <w:rPr>
          <w:ins w:id="282" w:author="zigae" w:date="2012-05-18T16:44:00Z"/>
          <w:rFonts w:cstheme="minorHAnsi"/>
          <w:sz w:val="24"/>
          <w:szCs w:val="24"/>
        </w:rPr>
      </w:pPr>
      <w:ins w:id="283" w:author="zigae" w:date="2012-05-18T16:44:00Z">
        <w:r w:rsidRPr="00AF36F9">
          <w:rPr>
            <w:rFonts w:cstheme="minorHAnsi"/>
            <w:sz w:val="24"/>
            <w:szCs w:val="24"/>
          </w:rPr>
          <w:t>v</w:t>
        </w:r>
        <w:r w:rsidR="00D72211" w:rsidRPr="00AF36F9">
          <w:rPr>
            <w:rFonts w:cstheme="minorHAnsi"/>
            <w:sz w:val="24"/>
            <w:szCs w:val="24"/>
          </w:rPr>
          <w:t>erige – podatki so lahk</w:t>
        </w:r>
        <w:r w:rsidRPr="00AF36F9">
          <w:rPr>
            <w:rFonts w:cstheme="minorHAnsi"/>
            <w:sz w:val="24"/>
            <w:szCs w:val="24"/>
          </w:rPr>
          <w:t>o skriti v nosilcu na različnih</w:t>
        </w:r>
        <w:r w:rsidR="00D72211" w:rsidRPr="00AF36F9">
          <w:rPr>
            <w:rFonts w:cstheme="minorHAnsi"/>
            <w:sz w:val="24"/>
            <w:szCs w:val="24"/>
          </w:rPr>
          <w:t xml:space="preserve"> mesti</w:t>
        </w:r>
        <w:r w:rsidRPr="00AF36F9">
          <w:rPr>
            <w:rFonts w:cstheme="minorHAnsi"/>
            <w:sz w:val="24"/>
            <w:szCs w:val="24"/>
          </w:rPr>
          <w:t>h,</w:t>
        </w:r>
      </w:ins>
    </w:p>
    <w:p w:rsidR="00D72211" w:rsidRPr="00AF36F9" w:rsidRDefault="00E21120" w:rsidP="00D72211">
      <w:pPr>
        <w:pStyle w:val="ListParagraph"/>
        <w:numPr>
          <w:ilvl w:val="0"/>
          <w:numId w:val="11"/>
        </w:numPr>
        <w:spacing w:after="0"/>
        <w:rPr>
          <w:ins w:id="284" w:author="zigae" w:date="2012-05-18T16:44:00Z"/>
          <w:rFonts w:cstheme="minorHAnsi"/>
          <w:sz w:val="24"/>
          <w:szCs w:val="24"/>
        </w:rPr>
      </w:pPr>
      <w:ins w:id="285" w:author="zigae" w:date="2012-05-18T16:44:00Z">
        <w:r w:rsidRPr="00AF36F9">
          <w:rPr>
            <w:rFonts w:cstheme="minorHAnsi"/>
            <w:sz w:val="24"/>
            <w:szCs w:val="24"/>
          </w:rPr>
          <w:t>e</w:t>
        </w:r>
        <w:r w:rsidR="00D72211" w:rsidRPr="00AF36F9">
          <w:rPr>
            <w:rFonts w:cstheme="minorHAnsi"/>
            <w:sz w:val="24"/>
            <w:szCs w:val="24"/>
          </w:rPr>
          <w:t>nkripcijski in dekripcijski algoritem</w:t>
        </w:r>
        <w:r w:rsidRPr="00AF36F9">
          <w:rPr>
            <w:rFonts w:cstheme="minorHAnsi"/>
            <w:sz w:val="24"/>
            <w:szCs w:val="24"/>
          </w:rPr>
          <w:t>.</w:t>
        </w:r>
      </w:ins>
    </w:p>
    <w:p w:rsidR="00D72211" w:rsidRPr="00AF36F9" w:rsidRDefault="00415051" w:rsidP="00D72211">
      <w:pPr>
        <w:spacing w:after="0"/>
        <w:rPr>
          <w:ins w:id="286" w:author="zigae" w:date="2012-05-18T16:44:00Z"/>
          <w:rFonts w:cstheme="minorHAnsi"/>
          <w:sz w:val="24"/>
          <w:szCs w:val="24"/>
        </w:rPr>
      </w:pPr>
      <w:ins w:id="287" w:author="zigae" w:date="2012-05-18T16:44:00Z">
        <w:r w:rsidRPr="00AF36F9">
          <w:rPr>
            <w:rFonts w:cstheme="minorHAnsi"/>
            <w:sz w:val="24"/>
            <w:szCs w:val="24"/>
          </w:rPr>
          <w:t>Najbolj poznano</w:t>
        </w:r>
        <w:r w:rsidR="00D72211" w:rsidRPr="00AF36F9">
          <w:rPr>
            <w:rFonts w:cstheme="minorHAnsi"/>
            <w:sz w:val="24"/>
            <w:szCs w:val="24"/>
          </w:rPr>
          <w:t xml:space="preserve"> prosto dostopno orodje za steganografijo je </w:t>
        </w:r>
        <w:r w:rsidR="00D72211" w:rsidRPr="00AF36F9">
          <w:rPr>
            <w:rFonts w:cstheme="minorHAnsi"/>
            <w:i/>
            <w:sz w:val="24"/>
            <w:szCs w:val="24"/>
          </w:rPr>
          <w:t>OpenPuff</w:t>
        </w:r>
        <w:r w:rsidRPr="00AF36F9">
          <w:rPr>
            <w:rFonts w:cstheme="minorHAnsi"/>
            <w:sz w:val="24"/>
            <w:szCs w:val="24"/>
          </w:rPr>
          <w:t xml:space="preserve">, </w:t>
        </w:r>
        <w:r w:rsidR="00373367" w:rsidRPr="00AF36F9">
          <w:rPr>
            <w:rFonts w:cstheme="minorHAnsi"/>
            <w:sz w:val="24"/>
            <w:szCs w:val="24"/>
          </w:rPr>
          <w:t>ki</w:t>
        </w:r>
        <w:r w:rsidR="00D72211" w:rsidRPr="00AF36F9">
          <w:rPr>
            <w:rFonts w:cstheme="minorHAnsi"/>
            <w:sz w:val="24"/>
            <w:szCs w:val="24"/>
          </w:rPr>
          <w:t xml:space="preserve"> omogoča skrivanje podatkov</w:t>
        </w:r>
        <w:r w:rsidR="00373367" w:rsidRPr="00AF36F9">
          <w:rPr>
            <w:rFonts w:cstheme="minorHAnsi"/>
            <w:sz w:val="24"/>
            <w:szCs w:val="24"/>
          </w:rPr>
          <w:t xml:space="preserve"> v slike, avdio in video zapise</w:t>
        </w:r>
        <w:r w:rsidR="00D72211" w:rsidRPr="00AF36F9">
          <w:rPr>
            <w:rFonts w:cstheme="minorHAnsi"/>
            <w:sz w:val="24"/>
            <w:szCs w:val="24"/>
          </w:rPr>
          <w:t xml:space="preserve">. Za skrivanje uporablja več enkripcijskih algoritmov – </w:t>
        </w:r>
        <w:r w:rsidR="00D72211" w:rsidRPr="00AF36F9">
          <w:rPr>
            <w:rFonts w:cstheme="minorHAnsi"/>
            <w:i/>
            <w:sz w:val="24"/>
            <w:szCs w:val="24"/>
          </w:rPr>
          <w:t>CSPRNG</w:t>
        </w:r>
        <w:r w:rsidR="00D72211" w:rsidRPr="00AF36F9">
          <w:rPr>
            <w:rFonts w:cstheme="minorHAnsi"/>
            <w:sz w:val="24"/>
            <w:szCs w:val="24"/>
          </w:rPr>
          <w:t xml:space="preserve">, </w:t>
        </w:r>
        <w:r w:rsidR="00D72211" w:rsidRPr="00AF36F9">
          <w:rPr>
            <w:rFonts w:cstheme="minorHAnsi"/>
            <w:i/>
            <w:sz w:val="24"/>
            <w:szCs w:val="24"/>
          </w:rPr>
          <w:t>hash enkripcijo</w:t>
        </w:r>
        <w:r w:rsidR="00373367" w:rsidRPr="00AF36F9">
          <w:rPr>
            <w:rFonts w:cstheme="minorHAnsi"/>
            <w:sz w:val="24"/>
            <w:szCs w:val="24"/>
          </w:rPr>
          <w:t xml:space="preserve"> in drugo. </w:t>
        </w:r>
        <w:r w:rsidR="00D72211" w:rsidRPr="00AF36F9">
          <w:rPr>
            <w:rFonts w:cstheme="minorHAnsi"/>
            <w:sz w:val="24"/>
            <w:szCs w:val="24"/>
          </w:rPr>
          <w:t xml:space="preserve">Za primer steganografije so priložene dve slike – </w:t>
        </w:r>
        <w:r w:rsidR="00373367" w:rsidRPr="00AF36F9">
          <w:rPr>
            <w:rFonts w:cstheme="minorHAnsi"/>
            <w:sz w:val="24"/>
            <w:szCs w:val="24"/>
          </w:rPr>
          <w:t>v orginalno sliko na levi</w:t>
        </w:r>
        <w:r w:rsidR="00D72211" w:rsidRPr="00AF36F9">
          <w:rPr>
            <w:rFonts w:cstheme="minorHAnsi"/>
            <w:sz w:val="24"/>
            <w:szCs w:val="24"/>
          </w:rPr>
          <w:t xml:space="preserve"> je</w:t>
        </w:r>
        <w:r w:rsidR="00373367" w:rsidRPr="00AF36F9">
          <w:rPr>
            <w:rFonts w:cstheme="minorHAnsi"/>
            <w:sz w:val="24"/>
            <w:szCs w:val="24"/>
          </w:rPr>
          <w:t xml:space="preserve"> bila podtaknjena</w:t>
        </w:r>
        <w:r w:rsidR="00D72211" w:rsidRPr="00AF36F9">
          <w:rPr>
            <w:rFonts w:cstheme="minorHAnsi"/>
            <w:sz w:val="24"/>
            <w:szCs w:val="24"/>
          </w:rPr>
          <w:t xml:space="preserve"> slika</w:t>
        </w:r>
        <w:r w:rsidR="00373367" w:rsidRPr="00AF36F9">
          <w:rPr>
            <w:rFonts w:cstheme="minorHAnsi"/>
            <w:sz w:val="24"/>
            <w:szCs w:val="24"/>
          </w:rPr>
          <w:t xml:space="preserve"> na desni (maček)</w:t>
        </w:r>
        <w:r w:rsidR="00D72211" w:rsidRPr="00AF36F9">
          <w:rPr>
            <w:rFonts w:cstheme="minorHAnsi"/>
            <w:sz w:val="24"/>
            <w:szCs w:val="24"/>
          </w:rPr>
          <w:t>.</w:t>
        </w:r>
      </w:ins>
    </w:p>
    <w:p w:rsidR="00D72211" w:rsidRPr="00AF36F9" w:rsidRDefault="00D72211" w:rsidP="00D72211">
      <w:pPr>
        <w:spacing w:after="0"/>
        <w:rPr>
          <w:ins w:id="288" w:author="zigae" w:date="2012-05-18T16:44:00Z"/>
          <w:rFonts w:cstheme="minorHAnsi"/>
          <w:sz w:val="24"/>
          <w:szCs w:val="24"/>
        </w:rPr>
      </w:pPr>
    </w:p>
    <w:p w:rsidR="00D72211" w:rsidRPr="00AF36F9" w:rsidRDefault="00D72211" w:rsidP="00D72211">
      <w:pPr>
        <w:spacing w:after="0"/>
        <w:rPr>
          <w:ins w:id="289" w:author="zigae" w:date="2012-05-18T16:44:00Z"/>
          <w:rFonts w:cstheme="minorHAnsi"/>
          <w:sz w:val="24"/>
          <w:szCs w:val="24"/>
        </w:rPr>
      </w:pPr>
      <w:ins w:id="290" w:author="zigae" w:date="2012-05-18T16:44:00Z">
        <w:r w:rsidRPr="00AF36F9">
          <w:rPr>
            <w:rFonts w:cstheme="minorHAnsi"/>
            <w:sz w:val="24"/>
            <w:szCs w:val="24"/>
          </w:rPr>
          <w:lastRenderedPageBreak/>
          <w:t xml:space="preserve">                             </w:t>
        </w:r>
        <w:r w:rsidRPr="00AF36F9">
          <w:rPr>
            <w:rFonts w:cstheme="minorHAnsi"/>
            <w:noProof/>
            <w:sz w:val="24"/>
            <w:szCs w:val="24"/>
            <w:lang w:eastAsia="sl-SI"/>
            <w:rPrChange w:id="291" w:author="Unknown">
              <w:rPr>
                <w:noProof/>
                <w:lang w:eastAsia="sl-SI"/>
              </w:rPr>
            </w:rPrChange>
          </w:rPr>
          <w:drawing>
            <wp:inline distT="0" distB="0" distL="0" distR="0" wp14:anchorId="5BD53212" wp14:editId="1CEEBD80">
              <wp:extent cx="1901825" cy="1901825"/>
              <wp:effectExtent l="0" t="0" r="3175" b="3175"/>
              <wp:docPr id="8" name="Slika 8" descr="Opis: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is: 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r w:rsidRPr="00AF36F9">
          <w:rPr>
            <w:rFonts w:cstheme="minorHAnsi"/>
            <w:sz w:val="24"/>
            <w:szCs w:val="24"/>
          </w:rPr>
          <w:t xml:space="preserve">   </w:t>
        </w:r>
        <w:r w:rsidRPr="00AF36F9">
          <w:rPr>
            <w:rFonts w:cstheme="minorHAnsi"/>
            <w:noProof/>
            <w:sz w:val="24"/>
            <w:szCs w:val="24"/>
            <w:lang w:eastAsia="sl-SI"/>
            <w:rPrChange w:id="292" w:author="Unknown">
              <w:rPr>
                <w:noProof/>
                <w:lang w:eastAsia="sl-SI"/>
              </w:rPr>
            </w:rPrChange>
          </w:rPr>
          <w:drawing>
            <wp:inline distT="0" distB="0" distL="0" distR="0" wp14:anchorId="0DE88CA1" wp14:editId="2D67A7A6">
              <wp:extent cx="1901825" cy="1901825"/>
              <wp:effectExtent l="0" t="0" r="3175" b="3175"/>
              <wp:docPr id="7" name="Slika 7" descr="Opis: 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is: pic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ins>
    </w:p>
    <w:p w:rsidR="00D72211" w:rsidRPr="00AF36F9" w:rsidRDefault="00D72211" w:rsidP="00D72211">
      <w:pPr>
        <w:spacing w:after="0"/>
        <w:rPr>
          <w:ins w:id="293" w:author="zigae" w:date="2012-05-18T16:44:00Z"/>
          <w:rFonts w:cstheme="minorHAnsi"/>
          <w:sz w:val="24"/>
          <w:szCs w:val="24"/>
        </w:rPr>
      </w:pPr>
    </w:p>
    <w:p w:rsidR="00D72211" w:rsidRPr="00AF36F9" w:rsidRDefault="00D72211" w:rsidP="00D72211">
      <w:pPr>
        <w:spacing w:after="0"/>
        <w:rPr>
          <w:ins w:id="294" w:author="zigae" w:date="2012-05-18T16:44:00Z"/>
          <w:rFonts w:cstheme="minorHAnsi"/>
          <w:sz w:val="24"/>
          <w:szCs w:val="24"/>
        </w:rPr>
      </w:pPr>
    </w:p>
    <w:p w:rsidR="00D72211" w:rsidRPr="00AF36F9" w:rsidRDefault="00D72211" w:rsidP="00D72211">
      <w:pPr>
        <w:spacing w:after="0"/>
        <w:rPr>
          <w:ins w:id="295" w:author="zigae" w:date="2012-05-18T16:44:00Z"/>
          <w:rFonts w:cstheme="minorHAnsi"/>
          <w:sz w:val="24"/>
          <w:szCs w:val="24"/>
        </w:rPr>
      </w:pPr>
      <w:ins w:id="296" w:author="zigae" w:date="2012-05-18T16:44:00Z">
        <w:r w:rsidRPr="00AF36F9">
          <w:rPr>
            <w:rFonts w:cstheme="minorHAnsi"/>
            <w:sz w:val="24"/>
            <w:szCs w:val="24"/>
          </w:rPr>
          <w:t>Peti način skrivanja podatkov je uporaba alternativneg</w:t>
        </w:r>
        <w:r w:rsidR="00096C39" w:rsidRPr="00AF36F9">
          <w:rPr>
            <w:rFonts w:cstheme="minorHAnsi"/>
            <w:sz w:val="24"/>
            <w:szCs w:val="24"/>
          </w:rPr>
          <w:t>a</w:t>
        </w:r>
        <w:r w:rsidRPr="00AF36F9">
          <w:rPr>
            <w:rFonts w:cstheme="minorHAnsi"/>
            <w:sz w:val="24"/>
            <w:szCs w:val="24"/>
          </w:rPr>
          <w:t xml:space="preserve"> toka podatkov</w:t>
        </w:r>
        <w:r w:rsidR="00096C39" w:rsidRPr="00AF36F9">
          <w:rPr>
            <w:rFonts w:cstheme="minorHAnsi"/>
            <w:sz w:val="24"/>
            <w:szCs w:val="24"/>
          </w:rPr>
          <w:t xml:space="preserve"> </w:t>
        </w:r>
        <w:r w:rsidRPr="00AF36F9">
          <w:rPr>
            <w:rFonts w:cstheme="minorHAnsi"/>
            <w:sz w:val="24"/>
            <w:szCs w:val="24"/>
          </w:rPr>
          <w:t>(</w:t>
        </w:r>
        <w:r w:rsidRPr="00AF36F9">
          <w:rPr>
            <w:rFonts w:cstheme="minorHAnsi"/>
            <w:i/>
            <w:sz w:val="24"/>
            <w:szCs w:val="24"/>
          </w:rPr>
          <w:t>alternative data stream – ADS</w:t>
        </w:r>
        <w:r w:rsidRPr="00AF36F9">
          <w:rPr>
            <w:rFonts w:cstheme="minorHAnsi"/>
            <w:sz w:val="24"/>
            <w:szCs w:val="24"/>
          </w:rPr>
          <w:t xml:space="preserve">). </w:t>
        </w:r>
        <w:r w:rsidRPr="00AF36F9">
          <w:rPr>
            <w:rFonts w:cstheme="minorHAnsi"/>
            <w:i/>
            <w:sz w:val="24"/>
            <w:szCs w:val="24"/>
          </w:rPr>
          <w:t>ADS</w:t>
        </w:r>
        <w:r w:rsidRPr="00AF36F9">
          <w:rPr>
            <w:rFonts w:cstheme="minorHAnsi"/>
            <w:sz w:val="24"/>
            <w:szCs w:val="24"/>
          </w:rPr>
          <w:t xml:space="preserve"> je funkcija NTFS datotečneg</w:t>
        </w:r>
        <w:r w:rsidR="00096C39" w:rsidRPr="00AF36F9">
          <w:rPr>
            <w:rFonts w:cstheme="minorHAnsi"/>
            <w:sz w:val="24"/>
            <w:szCs w:val="24"/>
          </w:rPr>
          <w:t>a</w:t>
        </w:r>
        <w:r w:rsidRPr="00AF36F9">
          <w:rPr>
            <w:rFonts w:cstheme="minorHAnsi"/>
            <w:sz w:val="24"/>
            <w:szCs w:val="24"/>
          </w:rPr>
          <w:t xml:space="preserve"> sistema</w:t>
        </w:r>
        <w:r w:rsidR="00096C39" w:rsidRPr="00AF36F9">
          <w:rPr>
            <w:rFonts w:cstheme="minorHAnsi"/>
            <w:sz w:val="24"/>
            <w:szCs w:val="24"/>
          </w:rPr>
          <w:t>,</w:t>
        </w:r>
        <w:r w:rsidRPr="00AF36F9">
          <w:rPr>
            <w:rFonts w:cstheme="minorHAnsi"/>
            <w:sz w:val="24"/>
            <w:szCs w:val="24"/>
          </w:rPr>
          <w:t xml:space="preserve"> katera je razvita</w:t>
        </w:r>
        <w:r w:rsidR="00096C39" w:rsidRPr="00AF36F9">
          <w:rPr>
            <w:rFonts w:cstheme="minorHAnsi"/>
            <w:sz w:val="24"/>
            <w:szCs w:val="24"/>
          </w:rPr>
          <w:t>,</w:t>
        </w:r>
        <w:r w:rsidRPr="00AF36F9">
          <w:rPr>
            <w:rFonts w:cstheme="minorHAnsi"/>
            <w:sz w:val="24"/>
            <w:szCs w:val="24"/>
          </w:rPr>
          <w:t xml:space="preserve"> d</w:t>
        </w:r>
        <w:r w:rsidR="00096C39" w:rsidRPr="00AF36F9">
          <w:rPr>
            <w:rFonts w:cstheme="minorHAnsi"/>
            <w:sz w:val="24"/>
            <w:szCs w:val="24"/>
          </w:rPr>
          <w:t>a bi datotečni sistem bil kompa</w:t>
        </w:r>
        <w:r w:rsidRPr="00AF36F9">
          <w:rPr>
            <w:rFonts w:cstheme="minorHAnsi"/>
            <w:sz w:val="24"/>
            <w:szCs w:val="24"/>
          </w:rPr>
          <w:t xml:space="preserve">tibilen z </w:t>
        </w:r>
        <w:r w:rsidRPr="00AF36F9">
          <w:rPr>
            <w:rFonts w:cstheme="minorHAnsi"/>
            <w:i/>
            <w:sz w:val="24"/>
            <w:szCs w:val="24"/>
          </w:rPr>
          <w:t>Machintosh</w:t>
        </w:r>
        <w:r w:rsidRPr="00AF36F9">
          <w:rPr>
            <w:rFonts w:cstheme="minorHAnsi"/>
            <w:sz w:val="24"/>
            <w:szCs w:val="24"/>
          </w:rPr>
          <w:t xml:space="preserve"> računalniki. Ampak obstajajo virusi in trojanci</w:t>
        </w:r>
        <w:r w:rsidR="00096C39" w:rsidRPr="00AF36F9">
          <w:rPr>
            <w:rFonts w:cstheme="minorHAnsi"/>
            <w:sz w:val="24"/>
            <w:szCs w:val="24"/>
          </w:rPr>
          <w:t>, kateri izkorišč</w:t>
        </w:r>
        <w:r w:rsidRPr="00AF36F9">
          <w:rPr>
            <w:rFonts w:cstheme="minorHAnsi"/>
            <w:sz w:val="24"/>
            <w:szCs w:val="24"/>
          </w:rPr>
          <w:t xml:space="preserve">ajo </w:t>
        </w:r>
        <w:r w:rsidR="00096C39" w:rsidRPr="00AF36F9">
          <w:rPr>
            <w:rFonts w:cstheme="minorHAnsi"/>
            <w:i/>
            <w:sz w:val="24"/>
            <w:szCs w:val="24"/>
          </w:rPr>
          <w:t>ADS</w:t>
        </w:r>
        <w:r w:rsidR="00096C39" w:rsidRPr="00AF36F9">
          <w:rPr>
            <w:rFonts w:cstheme="minorHAnsi"/>
            <w:sz w:val="24"/>
            <w:szCs w:val="24"/>
          </w:rPr>
          <w:t xml:space="preserve"> za dodajanje ene datoteke v</w:t>
        </w:r>
        <w:r w:rsidRPr="00AF36F9">
          <w:rPr>
            <w:rFonts w:cstheme="minorHAnsi"/>
            <w:sz w:val="24"/>
            <w:szCs w:val="24"/>
          </w:rPr>
          <w:t xml:space="preserve"> drugo datoteko</w:t>
        </w:r>
        <w:r w:rsidR="00096C39" w:rsidRPr="00AF36F9">
          <w:rPr>
            <w:rFonts w:cstheme="minorHAnsi"/>
            <w:sz w:val="24"/>
            <w:szCs w:val="24"/>
          </w:rPr>
          <w:t>,</w:t>
        </w:r>
        <w:r w:rsidRPr="00AF36F9">
          <w:rPr>
            <w:rFonts w:cstheme="minorHAnsi"/>
            <w:sz w:val="24"/>
            <w:szCs w:val="24"/>
          </w:rPr>
          <w:t xml:space="preserve"> na način</w:t>
        </w:r>
        <w:r w:rsidR="00096C39" w:rsidRPr="00AF36F9">
          <w:rPr>
            <w:rFonts w:cstheme="minorHAnsi"/>
            <w:sz w:val="24"/>
            <w:szCs w:val="24"/>
          </w:rPr>
          <w:t>, da ni vidna</w:t>
        </w:r>
        <w:r w:rsidR="003D1032" w:rsidRPr="00AF36F9">
          <w:rPr>
            <w:rFonts w:cstheme="minorHAnsi"/>
            <w:sz w:val="24"/>
            <w:szCs w:val="24"/>
          </w:rPr>
          <w:t xml:space="preserve"> </w:t>
        </w:r>
        <w:r w:rsidRPr="00AF36F9">
          <w:rPr>
            <w:rFonts w:cstheme="minorHAnsi"/>
            <w:sz w:val="24"/>
            <w:szCs w:val="24"/>
          </w:rPr>
          <w:t>uporabnikom. Obstajajo š</w:t>
        </w:r>
        <w:r w:rsidR="003D1032" w:rsidRPr="00AF36F9">
          <w:rPr>
            <w:rFonts w:cstheme="minorHAnsi"/>
            <w:sz w:val="24"/>
            <w:szCs w:val="24"/>
          </w:rPr>
          <w:t>tevilna forenzična orodja, ki znajo zaznati</w:t>
        </w:r>
        <w:r w:rsidRPr="00AF36F9">
          <w:rPr>
            <w:rFonts w:cstheme="minorHAnsi"/>
            <w:sz w:val="24"/>
            <w:szCs w:val="24"/>
          </w:rPr>
          <w:t xml:space="preserve"> podatke v </w:t>
        </w:r>
        <w:r w:rsidRPr="00AF36F9">
          <w:rPr>
            <w:rFonts w:cstheme="minorHAnsi"/>
            <w:i/>
            <w:sz w:val="24"/>
            <w:szCs w:val="24"/>
          </w:rPr>
          <w:t>ADS</w:t>
        </w:r>
        <w:r w:rsidRPr="00AF36F9">
          <w:rPr>
            <w:rFonts w:cstheme="minorHAnsi"/>
            <w:sz w:val="24"/>
            <w:szCs w:val="24"/>
          </w:rPr>
          <w:t>.</w:t>
        </w:r>
      </w:ins>
    </w:p>
    <w:p w:rsidR="00D72211" w:rsidRPr="00AF36F9" w:rsidRDefault="00D72211" w:rsidP="00D72211">
      <w:pPr>
        <w:spacing w:after="0"/>
        <w:rPr>
          <w:ins w:id="297" w:author="zigae" w:date="2012-05-18T16:44:00Z"/>
          <w:rFonts w:cstheme="minorHAnsi"/>
          <w:sz w:val="24"/>
          <w:szCs w:val="24"/>
        </w:rPr>
      </w:pPr>
    </w:p>
    <w:p w:rsidR="00D72211" w:rsidRPr="00AF36F9" w:rsidRDefault="00D72211" w:rsidP="00D72211">
      <w:pPr>
        <w:spacing w:after="0"/>
        <w:rPr>
          <w:ins w:id="298" w:author="zigae" w:date="2012-05-18T16:44:00Z"/>
          <w:rFonts w:cstheme="minorHAnsi"/>
          <w:sz w:val="24"/>
          <w:szCs w:val="24"/>
        </w:rPr>
      </w:pPr>
      <w:ins w:id="299" w:author="zigae" w:date="2012-05-18T16:44:00Z">
        <w:r w:rsidRPr="00AF36F9">
          <w:rPr>
            <w:rFonts w:cstheme="minorHAnsi"/>
            <w:sz w:val="24"/>
            <w:szCs w:val="24"/>
          </w:rPr>
          <w:t>Najbolj siguren način skrivanja podatkov je uporaba močnih enkripcijskih algoritmov. Tudi če vemo da obstaja dat</w:t>
        </w:r>
        <w:r w:rsidR="003D1032" w:rsidRPr="00AF36F9">
          <w:rPr>
            <w:rFonts w:cstheme="minorHAnsi"/>
            <w:sz w:val="24"/>
            <w:szCs w:val="24"/>
          </w:rPr>
          <w:t>oteka in kje se nahaja, kljub temu</w:t>
        </w:r>
        <w:r w:rsidRPr="00AF36F9">
          <w:rPr>
            <w:rFonts w:cstheme="minorHAnsi"/>
            <w:sz w:val="24"/>
            <w:szCs w:val="24"/>
          </w:rPr>
          <w:t xml:space="preserve"> ne</w:t>
        </w:r>
        <w:r w:rsidR="003D1032" w:rsidRPr="00AF36F9">
          <w:rPr>
            <w:rFonts w:cstheme="minorHAnsi"/>
            <w:sz w:val="24"/>
            <w:szCs w:val="24"/>
          </w:rPr>
          <w:t xml:space="preserve"> </w:t>
        </w:r>
        <w:r w:rsidRPr="00AF36F9">
          <w:rPr>
            <w:rFonts w:cstheme="minorHAnsi"/>
            <w:sz w:val="24"/>
            <w:szCs w:val="24"/>
          </w:rPr>
          <w:t>moremo prit</w:t>
        </w:r>
        <w:r w:rsidR="003D1032" w:rsidRPr="00AF36F9">
          <w:rPr>
            <w:rFonts w:cstheme="minorHAnsi"/>
            <w:sz w:val="24"/>
            <w:szCs w:val="24"/>
          </w:rPr>
          <w:t>i</w:t>
        </w:r>
        <w:r w:rsidRPr="00AF36F9">
          <w:rPr>
            <w:rFonts w:cstheme="minorHAnsi"/>
            <w:sz w:val="24"/>
            <w:szCs w:val="24"/>
          </w:rPr>
          <w:t xml:space="preserve"> do vsebine datoteke</w:t>
        </w:r>
        <w:r w:rsidR="003D1032" w:rsidRPr="00AF36F9">
          <w:rPr>
            <w:rFonts w:cstheme="minorHAnsi"/>
            <w:sz w:val="24"/>
            <w:szCs w:val="24"/>
          </w:rPr>
          <w:t>, če ne poznamo ključa za dek</w:t>
        </w:r>
        <w:r w:rsidRPr="00AF36F9">
          <w:rPr>
            <w:rFonts w:cstheme="minorHAnsi"/>
            <w:sz w:val="24"/>
            <w:szCs w:val="24"/>
          </w:rPr>
          <w:t>riptiranje.</w:t>
        </w:r>
      </w:ins>
    </w:p>
    <w:p w:rsidR="00D72211" w:rsidRPr="00AF36F9" w:rsidRDefault="00D72211" w:rsidP="00D72211">
      <w:pPr>
        <w:spacing w:after="0"/>
        <w:rPr>
          <w:ins w:id="300" w:author="zigae" w:date="2012-05-18T16:44:00Z"/>
          <w:rFonts w:cstheme="minorHAnsi"/>
          <w:sz w:val="24"/>
          <w:szCs w:val="24"/>
        </w:rPr>
      </w:pPr>
    </w:p>
    <w:p w:rsidR="00D72211" w:rsidRPr="00AF36F9" w:rsidRDefault="003F2B66" w:rsidP="003F2B66">
      <w:pPr>
        <w:pStyle w:val="Heading2"/>
        <w:rPr>
          <w:ins w:id="301" w:author="zigae" w:date="2012-05-18T16:44:00Z"/>
          <w:rFonts w:asciiTheme="minorHAnsi" w:hAnsiTheme="minorHAnsi" w:cstheme="minorHAnsi"/>
        </w:rPr>
      </w:pPr>
      <w:bookmarkStart w:id="302" w:name="_Toc325127690"/>
      <w:ins w:id="303" w:author="zigae" w:date="2012-05-18T16:44:00Z">
        <w:r w:rsidRPr="00AF36F9">
          <w:rPr>
            <w:rFonts w:asciiTheme="minorHAnsi" w:hAnsiTheme="minorHAnsi" w:cstheme="minorHAnsi"/>
          </w:rPr>
          <w:t>Časovni žigi (timestamps)</w:t>
        </w:r>
        <w:r w:rsidR="00D72211" w:rsidRPr="00AF36F9">
          <w:rPr>
            <w:rFonts w:asciiTheme="minorHAnsi" w:hAnsiTheme="minorHAnsi" w:cstheme="minorHAnsi"/>
          </w:rPr>
          <w:t xml:space="preserve"> v Linux sistemi</w:t>
        </w:r>
        <w:r w:rsidRPr="00AF36F9">
          <w:rPr>
            <w:rFonts w:asciiTheme="minorHAnsi" w:hAnsiTheme="minorHAnsi" w:cstheme="minorHAnsi"/>
          </w:rPr>
          <w:t>h</w:t>
        </w:r>
        <w:bookmarkEnd w:id="302"/>
      </w:ins>
    </w:p>
    <w:p w:rsidR="00D72211" w:rsidRPr="00AF36F9" w:rsidRDefault="00D72211" w:rsidP="00D72211">
      <w:pPr>
        <w:pStyle w:val="ListParagraph"/>
        <w:spacing w:after="0"/>
        <w:rPr>
          <w:ins w:id="304" w:author="zigae" w:date="2012-05-18T16:44:00Z"/>
          <w:rFonts w:cstheme="minorHAnsi"/>
          <w:sz w:val="24"/>
          <w:szCs w:val="24"/>
        </w:rPr>
      </w:pPr>
    </w:p>
    <w:p w:rsidR="00D72211" w:rsidRPr="00AF36F9" w:rsidRDefault="00D72211" w:rsidP="00D72211">
      <w:pPr>
        <w:spacing w:after="0"/>
        <w:rPr>
          <w:ins w:id="305" w:author="zigae" w:date="2012-05-18T16:44:00Z"/>
          <w:rFonts w:cstheme="minorHAnsi"/>
          <w:sz w:val="24"/>
          <w:szCs w:val="24"/>
        </w:rPr>
      </w:pPr>
      <w:ins w:id="306" w:author="zigae" w:date="2012-05-18T16:44:00Z">
        <w:r w:rsidRPr="00AF36F9">
          <w:rPr>
            <w:rFonts w:cstheme="minorHAnsi"/>
            <w:sz w:val="24"/>
            <w:szCs w:val="24"/>
          </w:rPr>
          <w:t xml:space="preserve">Pri forenzični </w:t>
        </w:r>
        <w:r w:rsidR="00AA63E6" w:rsidRPr="00AF36F9">
          <w:rPr>
            <w:rFonts w:cstheme="minorHAnsi"/>
            <w:sz w:val="24"/>
            <w:szCs w:val="24"/>
          </w:rPr>
          <w:t>preiskavi diska so nam časovni žigi zelo pomembni,</w:t>
        </w:r>
        <w:r w:rsidRPr="00AF36F9">
          <w:rPr>
            <w:rFonts w:cstheme="minorHAnsi"/>
            <w:sz w:val="24"/>
            <w:szCs w:val="24"/>
          </w:rPr>
          <w:t xml:space="preserve"> ker iz njih</w:t>
        </w:r>
        <w:r w:rsidR="00AA63E6" w:rsidRPr="00AF36F9">
          <w:rPr>
            <w:rFonts w:cstheme="minorHAnsi"/>
            <w:sz w:val="24"/>
            <w:szCs w:val="24"/>
          </w:rPr>
          <w:t xml:space="preserve"> lahko dobimo veliko informacij</w:t>
        </w:r>
        <w:r w:rsidRPr="00AF36F9">
          <w:rPr>
            <w:rFonts w:cstheme="minorHAnsi"/>
            <w:sz w:val="24"/>
            <w:szCs w:val="24"/>
          </w:rPr>
          <w:t xml:space="preserve"> o podatki</w:t>
        </w:r>
        <w:r w:rsidR="00AA63E6" w:rsidRPr="00AF36F9">
          <w:rPr>
            <w:rFonts w:cstheme="minorHAnsi"/>
            <w:sz w:val="24"/>
            <w:szCs w:val="24"/>
          </w:rPr>
          <w:t>h zapisanih</w:t>
        </w:r>
        <w:r w:rsidRPr="00AF36F9">
          <w:rPr>
            <w:rFonts w:cstheme="minorHAnsi"/>
            <w:sz w:val="24"/>
            <w:szCs w:val="24"/>
          </w:rPr>
          <w:t xml:space="preserve"> na disku. V spodnji tabeli so opisani </w:t>
        </w:r>
        <w:r w:rsidR="00AA63E6" w:rsidRPr="00AF36F9">
          <w:rPr>
            <w:rFonts w:cstheme="minorHAnsi"/>
            <w:sz w:val="24"/>
            <w:szCs w:val="24"/>
          </w:rPr>
          <w:t>načini spremembe časovnih žigov</w:t>
        </w:r>
        <w:r w:rsidRPr="00AF36F9">
          <w:rPr>
            <w:rFonts w:cstheme="minorHAnsi"/>
            <w:sz w:val="24"/>
            <w:szCs w:val="24"/>
          </w:rPr>
          <w:t xml:space="preserve"> pri manipulaciji podatkov na disku:</w:t>
        </w:r>
      </w:ins>
    </w:p>
    <w:p w:rsidR="00D72211" w:rsidRPr="00AF36F9" w:rsidRDefault="00D72211" w:rsidP="00D72211">
      <w:pPr>
        <w:spacing w:after="0"/>
        <w:rPr>
          <w:ins w:id="307" w:author="zigae" w:date="2012-05-18T16:44:00Z"/>
          <w:rFonts w:cstheme="minorHAnsi"/>
          <w:sz w:val="24"/>
          <w:szCs w:val="24"/>
        </w:rPr>
      </w:pPr>
      <w:ins w:id="308" w:author="zigae" w:date="2012-05-18T16:44:00Z">
        <w:r w:rsidRPr="00AF36F9">
          <w:rPr>
            <w:rFonts w:cstheme="minorHAnsi"/>
            <w:noProof/>
            <w:sz w:val="24"/>
            <w:szCs w:val="24"/>
            <w:lang w:eastAsia="sl-SI"/>
            <w:rPrChange w:id="309" w:author="Unknown">
              <w:rPr>
                <w:noProof/>
                <w:lang w:eastAsia="sl-SI"/>
              </w:rPr>
            </w:rPrChange>
          </w:rPr>
          <w:drawing>
            <wp:inline distT="0" distB="0" distL="0" distR="0" wp14:anchorId="7C9756C1" wp14:editId="54E826F1">
              <wp:extent cx="5947410" cy="1316990"/>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410" cy="1316990"/>
                      </a:xfrm>
                      <a:prstGeom prst="rect">
                        <a:avLst/>
                      </a:prstGeom>
                      <a:noFill/>
                      <a:ln>
                        <a:noFill/>
                      </a:ln>
                    </pic:spPr>
                  </pic:pic>
                </a:graphicData>
              </a:graphic>
            </wp:inline>
          </w:drawing>
        </w:r>
      </w:ins>
    </w:p>
    <w:p w:rsidR="00D72211" w:rsidRPr="00AF36F9" w:rsidRDefault="00D72211" w:rsidP="00D72211">
      <w:pPr>
        <w:spacing w:after="0"/>
        <w:rPr>
          <w:ins w:id="310" w:author="zigae" w:date="2012-05-18T16:44:00Z"/>
          <w:rFonts w:cstheme="minorHAnsi"/>
          <w:sz w:val="24"/>
          <w:szCs w:val="24"/>
        </w:rPr>
      </w:pPr>
    </w:p>
    <w:p w:rsidR="00D72211" w:rsidRPr="00AF36F9" w:rsidRDefault="00D72211" w:rsidP="00D72211">
      <w:pPr>
        <w:spacing w:after="0"/>
        <w:rPr>
          <w:ins w:id="311" w:author="zigae" w:date="2012-05-18T16:44:00Z"/>
          <w:rFonts w:cstheme="minorHAnsi"/>
          <w:sz w:val="24"/>
          <w:szCs w:val="24"/>
        </w:rPr>
      </w:pPr>
      <w:ins w:id="312" w:author="zigae" w:date="2012-05-18T16:44:00Z">
        <w:r w:rsidRPr="00AF36F9">
          <w:rPr>
            <w:rFonts w:cstheme="minorHAnsi"/>
            <w:sz w:val="24"/>
            <w:szCs w:val="24"/>
          </w:rPr>
          <w:t>V Linux sistemi</w:t>
        </w:r>
        <w:r w:rsidR="00AA63E6" w:rsidRPr="00AF36F9">
          <w:rPr>
            <w:rFonts w:cstheme="minorHAnsi"/>
            <w:sz w:val="24"/>
            <w:szCs w:val="24"/>
          </w:rPr>
          <w:t>h obstajajo 2 vrsti časov</w:t>
        </w:r>
        <w:r w:rsidRPr="00AF36F9">
          <w:rPr>
            <w:rFonts w:cstheme="minorHAnsi"/>
            <w:sz w:val="24"/>
            <w:szCs w:val="24"/>
          </w:rPr>
          <w:t xml:space="preserve">: </w:t>
        </w:r>
        <w:r w:rsidRPr="00AF36F9">
          <w:rPr>
            <w:rFonts w:cstheme="minorHAnsi"/>
            <w:i/>
            <w:sz w:val="24"/>
            <w:szCs w:val="24"/>
          </w:rPr>
          <w:t xml:space="preserve">ctime </w:t>
        </w:r>
        <w:r w:rsidRPr="00AF36F9">
          <w:rPr>
            <w:rFonts w:cstheme="minorHAnsi"/>
            <w:sz w:val="24"/>
            <w:szCs w:val="24"/>
          </w:rPr>
          <w:t xml:space="preserve">in </w:t>
        </w:r>
        <w:r w:rsidRPr="00AF36F9">
          <w:rPr>
            <w:rFonts w:cstheme="minorHAnsi"/>
            <w:i/>
            <w:sz w:val="24"/>
            <w:szCs w:val="24"/>
          </w:rPr>
          <w:t>mtime</w:t>
        </w:r>
        <w:r w:rsidRPr="00AF36F9">
          <w:rPr>
            <w:rFonts w:cstheme="minorHAnsi"/>
            <w:sz w:val="24"/>
            <w:szCs w:val="24"/>
          </w:rPr>
          <w:t xml:space="preserve">. </w:t>
        </w:r>
        <w:r w:rsidRPr="00AF36F9">
          <w:rPr>
            <w:rFonts w:cstheme="minorHAnsi"/>
            <w:i/>
            <w:sz w:val="24"/>
            <w:szCs w:val="24"/>
          </w:rPr>
          <w:t>Ctime</w:t>
        </w:r>
        <w:r w:rsidRPr="00AF36F9">
          <w:rPr>
            <w:rFonts w:cstheme="minorHAnsi"/>
            <w:sz w:val="24"/>
            <w:szCs w:val="24"/>
          </w:rPr>
          <w:t xml:space="preserve"> je </w:t>
        </w:r>
        <w:r w:rsidR="00AA63E6" w:rsidRPr="00AF36F9">
          <w:rPr>
            <w:rFonts w:cstheme="minorHAnsi"/>
            <w:sz w:val="24"/>
            <w:szCs w:val="24"/>
          </w:rPr>
          <w:t>časovni žig, kateri</w:t>
        </w:r>
        <w:r w:rsidRPr="00AF36F9">
          <w:rPr>
            <w:rFonts w:cstheme="minorHAnsi"/>
            <w:sz w:val="24"/>
            <w:szCs w:val="24"/>
          </w:rPr>
          <w:t xml:space="preserve"> se spreminja</w:t>
        </w:r>
        <w:r w:rsidR="00AA63E6" w:rsidRPr="00AF36F9">
          <w:rPr>
            <w:rFonts w:cstheme="minorHAnsi"/>
            <w:sz w:val="24"/>
            <w:szCs w:val="24"/>
          </w:rPr>
          <w:t>,</w:t>
        </w:r>
        <w:r w:rsidRPr="00AF36F9">
          <w:rPr>
            <w:rFonts w:cstheme="minorHAnsi"/>
            <w:sz w:val="24"/>
            <w:szCs w:val="24"/>
          </w:rPr>
          <w:t xml:space="preserve"> če se delajo akcije z datoteko</w:t>
        </w:r>
        <w:r w:rsidR="00AA63E6" w:rsidRPr="00AF36F9">
          <w:rPr>
            <w:rFonts w:cstheme="minorHAnsi"/>
            <w:sz w:val="24"/>
            <w:szCs w:val="24"/>
          </w:rPr>
          <w:t xml:space="preserve"> </w:t>
        </w:r>
        <w:r w:rsidRPr="00AF36F9">
          <w:rPr>
            <w:rFonts w:cstheme="minorHAnsi"/>
            <w:sz w:val="24"/>
            <w:szCs w:val="24"/>
          </w:rPr>
          <w:t xml:space="preserve">(npr. kopiranje datoteke), </w:t>
        </w:r>
        <w:r w:rsidRPr="00AF36F9">
          <w:rPr>
            <w:rFonts w:cstheme="minorHAnsi"/>
            <w:i/>
            <w:sz w:val="24"/>
            <w:szCs w:val="24"/>
          </w:rPr>
          <w:t>mtime</w:t>
        </w:r>
        <w:r w:rsidRPr="00AF36F9">
          <w:rPr>
            <w:rFonts w:cstheme="minorHAnsi"/>
            <w:sz w:val="24"/>
            <w:szCs w:val="24"/>
          </w:rPr>
          <w:t xml:space="preserve"> je </w:t>
        </w:r>
        <w:r w:rsidR="00AA63E6" w:rsidRPr="00AF36F9">
          <w:rPr>
            <w:rFonts w:cstheme="minorHAnsi"/>
            <w:sz w:val="24"/>
            <w:szCs w:val="24"/>
          </w:rPr>
          <w:t>časovni žig, kateri</w:t>
        </w:r>
        <w:r w:rsidRPr="00AF36F9">
          <w:rPr>
            <w:rFonts w:cstheme="minorHAnsi"/>
            <w:sz w:val="24"/>
            <w:szCs w:val="24"/>
          </w:rPr>
          <w:t xml:space="preserve"> se spreminja</w:t>
        </w:r>
        <w:r w:rsidR="00AA63E6" w:rsidRPr="00AF36F9">
          <w:rPr>
            <w:rFonts w:cstheme="minorHAnsi"/>
            <w:sz w:val="24"/>
            <w:szCs w:val="24"/>
          </w:rPr>
          <w:t>,</w:t>
        </w:r>
        <w:r w:rsidRPr="00AF36F9">
          <w:rPr>
            <w:rFonts w:cstheme="minorHAnsi"/>
            <w:sz w:val="24"/>
            <w:szCs w:val="24"/>
          </w:rPr>
          <w:t xml:space="preserve"> če</w:t>
        </w:r>
        <w:r w:rsidR="00AA63E6" w:rsidRPr="00AF36F9">
          <w:rPr>
            <w:rFonts w:cstheme="minorHAnsi"/>
            <w:sz w:val="24"/>
            <w:szCs w:val="24"/>
          </w:rPr>
          <w:t xml:space="preserve"> se spreminja vsebina datoteke. </w:t>
        </w:r>
        <w:r w:rsidRPr="00AF36F9">
          <w:rPr>
            <w:rFonts w:cstheme="minorHAnsi"/>
            <w:sz w:val="24"/>
            <w:szCs w:val="24"/>
          </w:rPr>
          <w:t>Enkrat</w:t>
        </w:r>
        <w:r w:rsidR="00AA63E6" w:rsidRPr="00AF36F9">
          <w:rPr>
            <w:rFonts w:cstheme="minorHAnsi"/>
            <w:sz w:val="24"/>
            <w:szCs w:val="24"/>
          </w:rPr>
          <w:t>, ko se</w:t>
        </w:r>
        <w:r w:rsidRPr="00AF36F9">
          <w:rPr>
            <w:rFonts w:cstheme="minorHAnsi"/>
            <w:sz w:val="24"/>
            <w:szCs w:val="24"/>
          </w:rPr>
          <w:t xml:space="preserve"> datoteka </w:t>
        </w:r>
        <w:r w:rsidR="00AA63E6" w:rsidRPr="00AF36F9">
          <w:rPr>
            <w:rFonts w:cstheme="minorHAnsi"/>
            <w:sz w:val="24"/>
            <w:szCs w:val="24"/>
          </w:rPr>
          <w:t>izbriše, se prekine povezava med datoteko in njenim</w:t>
        </w:r>
        <w:r w:rsidRPr="00AF36F9">
          <w:rPr>
            <w:rFonts w:cstheme="minorHAnsi"/>
            <w:sz w:val="24"/>
            <w:szCs w:val="24"/>
          </w:rPr>
          <w:t xml:space="preserve"> </w:t>
        </w:r>
        <w:r w:rsidRPr="00AF36F9">
          <w:rPr>
            <w:rFonts w:cstheme="minorHAnsi"/>
            <w:i/>
            <w:sz w:val="24"/>
            <w:szCs w:val="24"/>
          </w:rPr>
          <w:t>i</w:t>
        </w:r>
        <w:r w:rsidR="00AA63E6" w:rsidRPr="00AF36F9">
          <w:rPr>
            <w:rFonts w:cstheme="minorHAnsi"/>
            <w:i/>
            <w:sz w:val="24"/>
            <w:szCs w:val="24"/>
          </w:rPr>
          <w:t>nodom</w:t>
        </w:r>
        <w:r w:rsidRPr="00AF36F9">
          <w:rPr>
            <w:rFonts w:cstheme="minorHAnsi"/>
            <w:sz w:val="24"/>
            <w:szCs w:val="24"/>
          </w:rPr>
          <w:t xml:space="preserve">. Ker </w:t>
        </w:r>
        <w:r w:rsidRPr="00AF36F9">
          <w:rPr>
            <w:rFonts w:cstheme="minorHAnsi"/>
            <w:i/>
            <w:sz w:val="24"/>
            <w:szCs w:val="24"/>
          </w:rPr>
          <w:t>inode</w:t>
        </w:r>
        <w:r w:rsidRPr="00AF36F9">
          <w:rPr>
            <w:rFonts w:cstheme="minorHAnsi"/>
            <w:sz w:val="24"/>
            <w:szCs w:val="24"/>
          </w:rPr>
          <w:t xml:space="preserve"> ni dostopen za pregled v datotečnem sistemu, </w:t>
        </w:r>
        <w:r w:rsidR="00AA63E6" w:rsidRPr="00AF36F9">
          <w:rPr>
            <w:rFonts w:cstheme="minorHAnsi"/>
            <w:sz w:val="24"/>
            <w:szCs w:val="24"/>
          </w:rPr>
          <w:t xml:space="preserve">nam </w:t>
        </w:r>
        <w:r w:rsidRPr="00AF36F9">
          <w:rPr>
            <w:rFonts w:cstheme="minorHAnsi"/>
            <w:sz w:val="24"/>
            <w:szCs w:val="24"/>
          </w:rPr>
          <w:t>podatek</w:t>
        </w:r>
        <w:r w:rsidR="00AA63E6" w:rsidRPr="00AF36F9">
          <w:rPr>
            <w:rFonts w:cstheme="minorHAnsi"/>
            <w:sz w:val="24"/>
            <w:szCs w:val="24"/>
          </w:rPr>
          <w:t>,</w:t>
        </w:r>
        <w:r w:rsidRPr="00AF36F9">
          <w:rPr>
            <w:rFonts w:cstheme="minorHAnsi"/>
            <w:sz w:val="24"/>
            <w:szCs w:val="24"/>
          </w:rPr>
          <w:t xml:space="preserve"> kdaj je zbrisana datoteka</w:t>
        </w:r>
        <w:r w:rsidR="00AA63E6" w:rsidRPr="00AF36F9">
          <w:rPr>
            <w:rFonts w:cstheme="minorHAnsi"/>
            <w:sz w:val="24"/>
            <w:szCs w:val="24"/>
          </w:rPr>
          <w:t xml:space="preserve">, lahko ostane zapisan v </w:t>
        </w:r>
        <w:r w:rsidR="00AA63E6" w:rsidRPr="00AF36F9">
          <w:rPr>
            <w:rFonts w:cstheme="minorHAnsi"/>
            <w:i/>
            <w:sz w:val="24"/>
            <w:szCs w:val="24"/>
          </w:rPr>
          <w:t>inodu</w:t>
        </w:r>
        <w:r w:rsidR="00AA63E6" w:rsidRPr="00AF36F9">
          <w:rPr>
            <w:rFonts w:cstheme="minorHAnsi"/>
            <w:sz w:val="24"/>
            <w:szCs w:val="24"/>
          </w:rPr>
          <w:t>,</w:t>
        </w:r>
        <w:r w:rsidRPr="00AF36F9">
          <w:rPr>
            <w:rFonts w:cstheme="minorHAnsi"/>
            <w:sz w:val="24"/>
            <w:szCs w:val="24"/>
          </w:rPr>
          <w:t xml:space="preserve"> dokler se </w:t>
        </w:r>
        <w:r w:rsidRPr="00AF36F9">
          <w:rPr>
            <w:rFonts w:cstheme="minorHAnsi"/>
            <w:i/>
            <w:sz w:val="24"/>
            <w:szCs w:val="24"/>
          </w:rPr>
          <w:t xml:space="preserve">inode </w:t>
        </w:r>
        <w:r w:rsidR="00AA63E6" w:rsidRPr="00AF36F9">
          <w:rPr>
            <w:rFonts w:cstheme="minorHAnsi"/>
            <w:sz w:val="24"/>
            <w:szCs w:val="24"/>
          </w:rPr>
          <w:t xml:space="preserve">znova ne uporabi.  </w:t>
        </w:r>
        <w:r w:rsidRPr="00AF36F9">
          <w:rPr>
            <w:rFonts w:cstheme="minorHAnsi"/>
            <w:sz w:val="24"/>
            <w:szCs w:val="24"/>
          </w:rPr>
          <w:t>Ko se datoteka doda ali odstrani iz mape</w:t>
        </w:r>
        <w:r w:rsidRPr="00AF36F9">
          <w:rPr>
            <w:rFonts w:cstheme="minorHAnsi"/>
            <w:i/>
            <w:sz w:val="24"/>
            <w:szCs w:val="24"/>
          </w:rPr>
          <w:t>, inode</w:t>
        </w:r>
        <w:r w:rsidR="00AA63E6" w:rsidRPr="00AF36F9">
          <w:rPr>
            <w:rFonts w:cstheme="minorHAnsi"/>
            <w:sz w:val="24"/>
            <w:szCs w:val="24"/>
          </w:rPr>
          <w:t xml:space="preserve"> spremeni časovni žig direktorija in čase</w:t>
        </w:r>
        <w:r w:rsidRPr="00AF36F9">
          <w:rPr>
            <w:rFonts w:cstheme="minorHAnsi"/>
            <w:sz w:val="24"/>
            <w:szCs w:val="24"/>
          </w:rPr>
          <w:t xml:space="preserve"> zadnjeg</w:t>
        </w:r>
        <w:r w:rsidR="00AA63E6" w:rsidRPr="00AF36F9">
          <w:rPr>
            <w:rFonts w:cstheme="minorHAnsi"/>
            <w:sz w:val="24"/>
            <w:szCs w:val="24"/>
          </w:rPr>
          <w:t>a dostopa</w:t>
        </w:r>
        <w:r w:rsidRPr="00AF36F9">
          <w:rPr>
            <w:rFonts w:cstheme="minorHAnsi"/>
            <w:sz w:val="24"/>
            <w:szCs w:val="24"/>
          </w:rPr>
          <w:t xml:space="preserve"> in izmenjave datoteke. Zaradi tega se </w:t>
        </w:r>
        <w:r w:rsidRPr="00AF36F9">
          <w:rPr>
            <w:rFonts w:cstheme="minorHAnsi"/>
            <w:sz w:val="24"/>
            <w:szCs w:val="24"/>
          </w:rPr>
          <w:lastRenderedPageBreak/>
          <w:t xml:space="preserve">spremeni </w:t>
        </w:r>
        <w:r w:rsidRPr="00AF36F9">
          <w:rPr>
            <w:rFonts w:cstheme="minorHAnsi"/>
            <w:i/>
            <w:sz w:val="24"/>
            <w:szCs w:val="24"/>
          </w:rPr>
          <w:t>ctime</w:t>
        </w:r>
        <w:r w:rsidRPr="00AF36F9">
          <w:rPr>
            <w:rFonts w:cstheme="minorHAnsi"/>
            <w:sz w:val="24"/>
            <w:szCs w:val="24"/>
          </w:rPr>
          <w:t xml:space="preserve"> direktorija</w:t>
        </w:r>
        <w:r w:rsidR="00AA63E6" w:rsidRPr="00AF36F9">
          <w:rPr>
            <w:rFonts w:cstheme="minorHAnsi"/>
            <w:sz w:val="24"/>
            <w:szCs w:val="24"/>
          </w:rPr>
          <w:t>,</w:t>
        </w:r>
        <w:r w:rsidRPr="00AF36F9">
          <w:rPr>
            <w:rFonts w:cstheme="minorHAnsi"/>
            <w:sz w:val="24"/>
            <w:szCs w:val="24"/>
          </w:rPr>
          <w:t xml:space="preserve"> če se </w:t>
        </w:r>
        <w:r w:rsidR="00AA63E6" w:rsidRPr="00AF36F9">
          <w:rPr>
            <w:rFonts w:cstheme="minorHAnsi"/>
            <w:sz w:val="24"/>
            <w:szCs w:val="24"/>
          </w:rPr>
          <w:t>i</w:t>
        </w:r>
        <w:r w:rsidRPr="00AF36F9">
          <w:rPr>
            <w:rFonts w:cstheme="minorHAnsi"/>
            <w:sz w:val="24"/>
            <w:szCs w:val="24"/>
          </w:rPr>
          <w:t xml:space="preserve">zbriše kakšna datoteka znotraj direktorija. To </w:t>
        </w:r>
        <w:r w:rsidR="006568BB" w:rsidRPr="00AF36F9">
          <w:rPr>
            <w:rFonts w:cstheme="minorHAnsi"/>
            <w:sz w:val="24"/>
            <w:szCs w:val="24"/>
          </w:rPr>
          <w:t>je lahko zelo koristno pri preiskavi, saj</w:t>
        </w:r>
        <w:r w:rsidRPr="00AF36F9">
          <w:rPr>
            <w:rFonts w:cstheme="minorHAnsi"/>
            <w:sz w:val="24"/>
            <w:szCs w:val="24"/>
          </w:rPr>
          <w:t xml:space="preserve"> lahko primerjamo </w:t>
        </w:r>
        <w:r w:rsidRPr="00AF36F9">
          <w:rPr>
            <w:rFonts w:cstheme="minorHAnsi"/>
            <w:i/>
            <w:sz w:val="24"/>
            <w:szCs w:val="24"/>
          </w:rPr>
          <w:t>ctime</w:t>
        </w:r>
        <w:r w:rsidRPr="00AF36F9">
          <w:rPr>
            <w:rFonts w:cstheme="minorHAnsi"/>
            <w:sz w:val="24"/>
            <w:szCs w:val="24"/>
          </w:rPr>
          <w:t xml:space="preserve"> direktorija in vseh njemu pripadajočih datotek</w:t>
        </w:r>
        <w:r w:rsidR="006568BB" w:rsidRPr="00AF36F9">
          <w:rPr>
            <w:rFonts w:cstheme="minorHAnsi"/>
            <w:sz w:val="24"/>
            <w:szCs w:val="24"/>
          </w:rPr>
          <w:t>, ter</w:t>
        </w:r>
        <w:r w:rsidRPr="00AF36F9">
          <w:rPr>
            <w:rFonts w:cstheme="minorHAnsi"/>
            <w:sz w:val="24"/>
            <w:szCs w:val="24"/>
          </w:rPr>
          <w:t xml:space="preserve"> vid</w:t>
        </w:r>
        <w:r w:rsidR="006568BB" w:rsidRPr="00AF36F9">
          <w:rPr>
            <w:rFonts w:cstheme="minorHAnsi"/>
            <w:sz w:val="24"/>
            <w:szCs w:val="24"/>
          </w:rPr>
          <w:t>imo ali je znotraj direktorija iz</w:t>
        </w:r>
        <w:r w:rsidRPr="00AF36F9">
          <w:rPr>
            <w:rFonts w:cstheme="minorHAnsi"/>
            <w:sz w:val="24"/>
            <w:szCs w:val="24"/>
          </w:rPr>
          <w:t>brisana kakšna datoteka.</w:t>
        </w:r>
      </w:ins>
    </w:p>
    <w:p w:rsidR="00D72211" w:rsidRPr="00AF36F9" w:rsidRDefault="00D72211" w:rsidP="00D72211">
      <w:pPr>
        <w:spacing w:after="0"/>
        <w:rPr>
          <w:ins w:id="313" w:author="zigae" w:date="2012-05-18T16:44:00Z"/>
          <w:rFonts w:cstheme="minorHAnsi"/>
          <w:sz w:val="24"/>
          <w:szCs w:val="24"/>
        </w:rPr>
      </w:pPr>
    </w:p>
    <w:p w:rsidR="00D72211" w:rsidRPr="00AF36F9" w:rsidRDefault="006568BB" w:rsidP="006568BB">
      <w:pPr>
        <w:pStyle w:val="Heading2"/>
        <w:rPr>
          <w:ins w:id="314" w:author="zigae" w:date="2012-05-18T16:44:00Z"/>
          <w:rFonts w:asciiTheme="minorHAnsi" w:hAnsiTheme="minorHAnsi" w:cstheme="minorHAnsi"/>
        </w:rPr>
      </w:pPr>
      <w:bookmarkStart w:id="315" w:name="_Toc325127691"/>
      <w:ins w:id="316" w:author="zigae" w:date="2012-05-18T16:44:00Z">
        <w:r w:rsidRPr="00AF36F9">
          <w:rPr>
            <w:rFonts w:asciiTheme="minorHAnsi" w:hAnsiTheme="minorHAnsi" w:cstheme="minorHAnsi"/>
          </w:rPr>
          <w:t>Dnevniške</w:t>
        </w:r>
        <w:r w:rsidR="00D72211" w:rsidRPr="00AF36F9">
          <w:rPr>
            <w:rFonts w:asciiTheme="minorHAnsi" w:hAnsiTheme="minorHAnsi" w:cstheme="minorHAnsi"/>
          </w:rPr>
          <w:t xml:space="preserve"> datoteke v Linux</w:t>
        </w:r>
        <w:bookmarkEnd w:id="315"/>
      </w:ins>
    </w:p>
    <w:p w:rsidR="00D72211" w:rsidRPr="00AF36F9" w:rsidRDefault="005D52AA" w:rsidP="00D72211">
      <w:pPr>
        <w:spacing w:after="0"/>
        <w:rPr>
          <w:ins w:id="317" w:author="zigae" w:date="2012-05-18T16:44:00Z"/>
          <w:rFonts w:cstheme="minorHAnsi"/>
          <w:sz w:val="24"/>
          <w:szCs w:val="24"/>
        </w:rPr>
      </w:pPr>
      <w:ins w:id="318" w:author="zigae" w:date="2012-05-18T16:44:00Z">
        <w:r w:rsidRPr="00AF36F9">
          <w:rPr>
            <w:rFonts w:cstheme="minorHAnsi"/>
            <w:sz w:val="24"/>
            <w:szCs w:val="24"/>
          </w:rPr>
          <w:t>V Linux operacijskih</w:t>
        </w:r>
        <w:r w:rsidR="00D72211" w:rsidRPr="00AF36F9">
          <w:rPr>
            <w:rFonts w:cstheme="minorHAnsi"/>
            <w:sz w:val="24"/>
            <w:szCs w:val="24"/>
          </w:rPr>
          <w:t xml:space="preserve"> sistemi</w:t>
        </w:r>
        <w:r w:rsidRPr="00AF36F9">
          <w:rPr>
            <w:rFonts w:cstheme="minorHAnsi"/>
            <w:sz w:val="24"/>
            <w:szCs w:val="24"/>
          </w:rPr>
          <w:t>h obstaja veliko število dnevniških</w:t>
        </w:r>
        <w:r w:rsidR="00D72211" w:rsidRPr="00AF36F9">
          <w:rPr>
            <w:rFonts w:cstheme="minorHAnsi"/>
            <w:sz w:val="24"/>
            <w:szCs w:val="24"/>
          </w:rPr>
          <w:t xml:space="preserve"> datotek</w:t>
        </w:r>
        <w:r w:rsidRPr="00AF36F9">
          <w:rPr>
            <w:rFonts w:cstheme="minorHAnsi"/>
            <w:sz w:val="24"/>
            <w:szCs w:val="24"/>
          </w:rPr>
          <w:t>, katere beležijo podatke, ki nam olajš</w:t>
        </w:r>
        <w:r w:rsidR="00D72211" w:rsidRPr="00AF36F9">
          <w:rPr>
            <w:rFonts w:cstheme="minorHAnsi"/>
            <w:sz w:val="24"/>
            <w:szCs w:val="24"/>
          </w:rPr>
          <w:t xml:space="preserve">ajo </w:t>
        </w:r>
        <w:r w:rsidRPr="00AF36F9">
          <w:rPr>
            <w:rFonts w:cstheme="minorHAnsi"/>
            <w:sz w:val="24"/>
            <w:szCs w:val="24"/>
          </w:rPr>
          <w:t>delo preiskovanja diska. Dnevniške</w:t>
        </w:r>
        <w:r w:rsidR="00D72211" w:rsidRPr="00AF36F9">
          <w:rPr>
            <w:rFonts w:cstheme="minorHAnsi"/>
            <w:sz w:val="24"/>
            <w:szCs w:val="24"/>
          </w:rPr>
          <w:t xml:space="preserve"> datoteke se nahajajo v direktoriju </w:t>
        </w:r>
        <w:r w:rsidR="00D72211" w:rsidRPr="00AF36F9">
          <w:rPr>
            <w:rFonts w:cstheme="minorHAnsi"/>
            <w:i/>
            <w:sz w:val="24"/>
            <w:szCs w:val="24"/>
          </w:rPr>
          <w:t>/var/lo</w:t>
        </w:r>
        <w:r w:rsidRPr="00AF36F9">
          <w:rPr>
            <w:rFonts w:cstheme="minorHAnsi"/>
            <w:i/>
            <w:sz w:val="24"/>
            <w:szCs w:val="24"/>
          </w:rPr>
          <w:t>g</w:t>
        </w:r>
        <w:r w:rsidRPr="00AF36F9">
          <w:rPr>
            <w:rFonts w:cstheme="minorHAnsi"/>
            <w:sz w:val="24"/>
            <w:szCs w:val="24"/>
          </w:rPr>
          <w:t>. Primeri dnevniških</w:t>
        </w:r>
        <w:r w:rsidR="00D72211" w:rsidRPr="00AF36F9">
          <w:rPr>
            <w:rFonts w:cstheme="minorHAnsi"/>
            <w:sz w:val="24"/>
            <w:szCs w:val="24"/>
          </w:rPr>
          <w:t xml:space="preserve"> datotek:</w:t>
        </w:r>
      </w:ins>
    </w:p>
    <w:p w:rsidR="00D72211" w:rsidRPr="00AF36F9" w:rsidRDefault="00D72211" w:rsidP="00D72211">
      <w:pPr>
        <w:spacing w:after="0"/>
        <w:rPr>
          <w:ins w:id="319" w:author="zigae" w:date="2012-05-18T16:44:00Z"/>
          <w:rFonts w:cstheme="minorHAnsi"/>
          <w:sz w:val="24"/>
          <w:szCs w:val="24"/>
        </w:rPr>
      </w:pPr>
    </w:p>
    <w:p w:rsidR="00D72211" w:rsidRPr="00AF36F9" w:rsidRDefault="00D72211" w:rsidP="00D72211">
      <w:pPr>
        <w:shd w:val="clear" w:color="auto" w:fill="FFFFFF"/>
        <w:spacing w:after="0"/>
        <w:ind w:left="377"/>
        <w:rPr>
          <w:ins w:id="320" w:author="zigae" w:date="2012-05-18T16:44:00Z"/>
          <w:rFonts w:eastAsia="Times New Roman" w:cstheme="minorHAnsi"/>
          <w:color w:val="111111"/>
          <w:sz w:val="24"/>
          <w:szCs w:val="24"/>
        </w:rPr>
      </w:pPr>
      <w:ins w:id="321" w:author="zigae" w:date="2012-05-18T16:44:00Z">
        <w:r w:rsidRPr="00AF36F9">
          <w:rPr>
            <w:rFonts w:eastAsia="Times New Roman" w:cstheme="minorHAnsi"/>
            <w:i/>
            <w:color w:val="111111"/>
            <w:sz w:val="24"/>
            <w:szCs w:val="24"/>
          </w:rPr>
          <w:t>/var/log/message</w:t>
        </w:r>
        <w:r w:rsidRPr="00AF36F9">
          <w:rPr>
            <w:rFonts w:eastAsia="Times New Roman" w:cstheme="minorHAnsi"/>
            <w:color w:val="111111"/>
            <w:sz w:val="24"/>
            <w:szCs w:val="24"/>
          </w:rPr>
          <w:t>: generalna sporočila in sporočila povezana z sistemom</w:t>
        </w:r>
      </w:ins>
    </w:p>
    <w:p w:rsidR="00D72211" w:rsidRPr="00AF36F9" w:rsidRDefault="005D52AA" w:rsidP="00D72211">
      <w:pPr>
        <w:shd w:val="clear" w:color="auto" w:fill="FFFFFF"/>
        <w:spacing w:after="0"/>
        <w:ind w:left="377"/>
        <w:rPr>
          <w:ins w:id="322" w:author="zigae" w:date="2012-05-18T16:44:00Z"/>
          <w:rFonts w:eastAsia="Times New Roman" w:cstheme="minorHAnsi"/>
          <w:color w:val="111111"/>
          <w:sz w:val="24"/>
          <w:szCs w:val="24"/>
        </w:rPr>
      </w:pPr>
      <w:ins w:id="323" w:author="zigae" w:date="2012-05-18T16:44:00Z">
        <w:r w:rsidRPr="00AF36F9">
          <w:rPr>
            <w:rFonts w:eastAsia="Times New Roman" w:cstheme="minorHAnsi"/>
            <w:i/>
            <w:color w:val="111111"/>
            <w:sz w:val="24"/>
            <w:szCs w:val="24"/>
          </w:rPr>
          <w:t>/var/log/auth.log</w:t>
        </w:r>
        <w:r w:rsidRPr="00AF36F9">
          <w:rPr>
            <w:rFonts w:eastAsia="Times New Roman" w:cstheme="minorHAnsi"/>
            <w:color w:val="111111"/>
            <w:sz w:val="24"/>
            <w:szCs w:val="24"/>
          </w:rPr>
          <w:t>: av</w:t>
        </w:r>
        <w:r w:rsidR="00D72211" w:rsidRPr="00AF36F9">
          <w:rPr>
            <w:rFonts w:eastAsia="Times New Roman" w:cstheme="minorHAnsi"/>
            <w:color w:val="111111"/>
            <w:sz w:val="24"/>
            <w:szCs w:val="24"/>
          </w:rPr>
          <w:t>tentikacija</w:t>
        </w:r>
      </w:ins>
    </w:p>
    <w:p w:rsidR="00D72211" w:rsidRPr="00AF36F9" w:rsidRDefault="00D72211" w:rsidP="00D72211">
      <w:pPr>
        <w:shd w:val="clear" w:color="auto" w:fill="FFFFFF"/>
        <w:spacing w:after="0"/>
        <w:ind w:left="377"/>
        <w:rPr>
          <w:ins w:id="324" w:author="zigae" w:date="2012-05-18T16:44:00Z"/>
          <w:rFonts w:eastAsia="Times New Roman" w:cstheme="minorHAnsi"/>
          <w:color w:val="111111"/>
          <w:sz w:val="24"/>
          <w:szCs w:val="24"/>
        </w:rPr>
      </w:pPr>
      <w:ins w:id="325" w:author="zigae" w:date="2012-05-18T16:44:00Z">
        <w:r w:rsidRPr="00AF36F9">
          <w:rPr>
            <w:rFonts w:eastAsia="Times New Roman" w:cstheme="minorHAnsi"/>
            <w:i/>
            <w:color w:val="111111"/>
            <w:sz w:val="24"/>
            <w:szCs w:val="24"/>
          </w:rPr>
          <w:t>/var/log/kern.log</w:t>
        </w:r>
        <w:r w:rsidRPr="00AF36F9">
          <w:rPr>
            <w:rFonts w:eastAsia="Times New Roman" w:cstheme="minorHAnsi"/>
            <w:color w:val="111111"/>
            <w:sz w:val="24"/>
            <w:szCs w:val="24"/>
          </w:rPr>
          <w:t>: jedro</w:t>
        </w:r>
      </w:ins>
    </w:p>
    <w:p w:rsidR="00D72211" w:rsidRPr="00AF36F9" w:rsidRDefault="00D72211" w:rsidP="00D72211">
      <w:pPr>
        <w:shd w:val="clear" w:color="auto" w:fill="FFFFFF"/>
        <w:spacing w:after="0"/>
        <w:ind w:left="377"/>
        <w:rPr>
          <w:ins w:id="326" w:author="zigae" w:date="2012-05-18T16:44:00Z"/>
          <w:rFonts w:eastAsia="Times New Roman" w:cstheme="minorHAnsi"/>
          <w:color w:val="111111"/>
          <w:sz w:val="24"/>
          <w:szCs w:val="24"/>
        </w:rPr>
      </w:pPr>
      <w:ins w:id="327" w:author="zigae" w:date="2012-05-18T16:44:00Z">
        <w:r w:rsidRPr="00AF36F9">
          <w:rPr>
            <w:rFonts w:eastAsia="Times New Roman" w:cstheme="minorHAnsi"/>
            <w:i/>
            <w:color w:val="111111"/>
            <w:sz w:val="24"/>
            <w:szCs w:val="24"/>
          </w:rPr>
          <w:t>/var/log/cron.log</w:t>
        </w:r>
        <w:r w:rsidRPr="00AF36F9">
          <w:rPr>
            <w:rFonts w:eastAsia="Times New Roman" w:cstheme="minorHAnsi"/>
            <w:color w:val="111111"/>
            <w:sz w:val="24"/>
            <w:szCs w:val="24"/>
          </w:rPr>
          <w:t xml:space="preserve">: Cron </w:t>
        </w:r>
      </w:ins>
    </w:p>
    <w:p w:rsidR="00D72211" w:rsidRPr="00AF36F9" w:rsidRDefault="00D72211" w:rsidP="00D72211">
      <w:pPr>
        <w:shd w:val="clear" w:color="auto" w:fill="FFFFFF"/>
        <w:spacing w:after="0"/>
        <w:ind w:left="377"/>
        <w:rPr>
          <w:ins w:id="328" w:author="zigae" w:date="2012-05-18T16:44:00Z"/>
          <w:rFonts w:eastAsia="Times New Roman" w:cstheme="minorHAnsi"/>
          <w:color w:val="111111"/>
          <w:sz w:val="24"/>
          <w:szCs w:val="24"/>
        </w:rPr>
      </w:pPr>
      <w:ins w:id="329" w:author="zigae" w:date="2012-05-18T16:44:00Z">
        <w:r w:rsidRPr="00AF36F9">
          <w:rPr>
            <w:rFonts w:eastAsia="Times New Roman" w:cstheme="minorHAnsi"/>
            <w:i/>
            <w:color w:val="111111"/>
            <w:sz w:val="24"/>
            <w:szCs w:val="24"/>
          </w:rPr>
          <w:t>/var/log/maillog</w:t>
        </w:r>
        <w:r w:rsidRPr="00AF36F9">
          <w:rPr>
            <w:rFonts w:eastAsia="Times New Roman" w:cstheme="minorHAnsi"/>
            <w:color w:val="111111"/>
            <w:sz w:val="24"/>
            <w:szCs w:val="24"/>
          </w:rPr>
          <w:t>: poštni strežnik</w:t>
        </w:r>
      </w:ins>
    </w:p>
    <w:p w:rsidR="00D72211" w:rsidRPr="00AF36F9" w:rsidRDefault="00D72211" w:rsidP="00D72211">
      <w:pPr>
        <w:shd w:val="clear" w:color="auto" w:fill="FFFFFF"/>
        <w:spacing w:after="0"/>
        <w:ind w:left="377"/>
        <w:rPr>
          <w:ins w:id="330" w:author="zigae" w:date="2012-05-18T16:44:00Z"/>
          <w:rFonts w:eastAsia="Times New Roman" w:cstheme="minorHAnsi"/>
          <w:color w:val="111111"/>
          <w:sz w:val="24"/>
          <w:szCs w:val="24"/>
        </w:rPr>
      </w:pPr>
      <w:ins w:id="331" w:author="zigae" w:date="2012-05-18T16:44:00Z">
        <w:r w:rsidRPr="00AF36F9">
          <w:rPr>
            <w:rFonts w:eastAsia="Times New Roman" w:cstheme="minorHAnsi"/>
            <w:i/>
            <w:color w:val="111111"/>
            <w:sz w:val="24"/>
            <w:szCs w:val="24"/>
          </w:rPr>
          <w:t xml:space="preserve">/var/log/qmail/ </w:t>
        </w:r>
        <w:r w:rsidRPr="00AF36F9">
          <w:rPr>
            <w:rFonts w:eastAsia="Times New Roman" w:cstheme="minorHAnsi"/>
            <w:color w:val="111111"/>
            <w:sz w:val="24"/>
            <w:szCs w:val="24"/>
          </w:rPr>
          <w:t xml:space="preserve">: Qmail </w:t>
        </w:r>
      </w:ins>
    </w:p>
    <w:p w:rsidR="00D72211" w:rsidRPr="00AF36F9" w:rsidRDefault="00D72211" w:rsidP="00D72211">
      <w:pPr>
        <w:shd w:val="clear" w:color="auto" w:fill="FFFFFF"/>
        <w:spacing w:after="0"/>
        <w:ind w:left="377"/>
        <w:rPr>
          <w:ins w:id="332" w:author="zigae" w:date="2012-05-18T16:44:00Z"/>
          <w:rFonts w:eastAsia="Times New Roman" w:cstheme="minorHAnsi"/>
          <w:color w:val="111111"/>
          <w:sz w:val="24"/>
          <w:szCs w:val="24"/>
        </w:rPr>
      </w:pPr>
      <w:ins w:id="333" w:author="zigae" w:date="2012-05-18T16:44:00Z">
        <w:r w:rsidRPr="00AF36F9">
          <w:rPr>
            <w:rFonts w:eastAsia="Times New Roman" w:cstheme="minorHAnsi"/>
            <w:i/>
            <w:color w:val="111111"/>
            <w:sz w:val="24"/>
            <w:szCs w:val="24"/>
          </w:rPr>
          <w:t>/var/log/httpd/</w:t>
        </w:r>
        <w:r w:rsidRPr="00AF36F9">
          <w:rPr>
            <w:rFonts w:eastAsia="Times New Roman" w:cstheme="minorHAnsi"/>
            <w:color w:val="111111"/>
            <w:sz w:val="24"/>
            <w:szCs w:val="24"/>
          </w:rPr>
          <w:t>: Apache strežnik in sporočila o napakami</w:t>
        </w:r>
      </w:ins>
    </w:p>
    <w:p w:rsidR="00D72211" w:rsidRPr="00AF36F9" w:rsidRDefault="00D72211" w:rsidP="00D72211">
      <w:pPr>
        <w:shd w:val="clear" w:color="auto" w:fill="FFFFFF"/>
        <w:spacing w:after="0"/>
        <w:ind w:left="377"/>
        <w:rPr>
          <w:ins w:id="334" w:author="zigae" w:date="2012-05-18T16:44:00Z"/>
          <w:rFonts w:eastAsia="Times New Roman" w:cstheme="minorHAnsi"/>
          <w:color w:val="111111"/>
          <w:sz w:val="24"/>
          <w:szCs w:val="24"/>
        </w:rPr>
      </w:pPr>
      <w:ins w:id="335" w:author="zigae" w:date="2012-05-18T16:44:00Z">
        <w:r w:rsidRPr="00AF36F9">
          <w:rPr>
            <w:rFonts w:eastAsia="Times New Roman" w:cstheme="minorHAnsi"/>
            <w:i/>
            <w:color w:val="111111"/>
            <w:sz w:val="24"/>
            <w:szCs w:val="24"/>
          </w:rPr>
          <w:t>/var/log/boot.log</w:t>
        </w:r>
        <w:r w:rsidRPr="00AF36F9">
          <w:rPr>
            <w:rFonts w:eastAsia="Times New Roman" w:cstheme="minorHAnsi"/>
            <w:color w:val="111111"/>
            <w:sz w:val="24"/>
            <w:szCs w:val="24"/>
          </w:rPr>
          <w:t xml:space="preserve"> : </w:t>
        </w:r>
        <w:r w:rsidRPr="00AF36F9">
          <w:rPr>
            <w:rFonts w:eastAsia="Times New Roman" w:cstheme="minorHAnsi"/>
            <w:i/>
            <w:color w:val="111111"/>
            <w:sz w:val="24"/>
            <w:szCs w:val="24"/>
          </w:rPr>
          <w:t xml:space="preserve">System boot </w:t>
        </w:r>
        <w:r w:rsidRPr="00AF36F9">
          <w:rPr>
            <w:rFonts w:eastAsia="Times New Roman" w:cstheme="minorHAnsi"/>
            <w:color w:val="111111"/>
            <w:sz w:val="24"/>
            <w:szCs w:val="24"/>
          </w:rPr>
          <w:t>sporočila</w:t>
        </w:r>
      </w:ins>
    </w:p>
    <w:p w:rsidR="00D72211" w:rsidRPr="00AF36F9" w:rsidRDefault="00D72211" w:rsidP="00D72211">
      <w:pPr>
        <w:shd w:val="clear" w:color="auto" w:fill="FFFFFF"/>
        <w:spacing w:after="0"/>
        <w:ind w:left="377"/>
        <w:rPr>
          <w:ins w:id="336" w:author="zigae" w:date="2012-05-18T16:44:00Z"/>
          <w:rFonts w:eastAsia="Times New Roman" w:cstheme="minorHAnsi"/>
          <w:color w:val="111111"/>
          <w:sz w:val="24"/>
          <w:szCs w:val="24"/>
        </w:rPr>
      </w:pPr>
      <w:ins w:id="337" w:author="zigae" w:date="2012-05-18T16:44:00Z">
        <w:r w:rsidRPr="00AF36F9">
          <w:rPr>
            <w:rFonts w:eastAsia="Times New Roman" w:cstheme="minorHAnsi"/>
            <w:i/>
            <w:color w:val="111111"/>
            <w:sz w:val="24"/>
            <w:szCs w:val="24"/>
          </w:rPr>
          <w:t>/var/log/mysqld.log</w:t>
        </w:r>
        <w:r w:rsidRPr="00AF36F9">
          <w:rPr>
            <w:rFonts w:eastAsia="Times New Roman" w:cstheme="minorHAnsi"/>
            <w:color w:val="111111"/>
            <w:sz w:val="24"/>
            <w:szCs w:val="24"/>
          </w:rPr>
          <w:t xml:space="preserve">: </w:t>
        </w:r>
        <w:r w:rsidRPr="00AF36F9">
          <w:rPr>
            <w:rFonts w:eastAsia="Times New Roman" w:cstheme="minorHAnsi"/>
            <w:i/>
            <w:color w:val="111111"/>
            <w:sz w:val="24"/>
            <w:szCs w:val="24"/>
          </w:rPr>
          <w:t>MySQL server</w:t>
        </w:r>
        <w:r w:rsidRPr="00AF36F9">
          <w:rPr>
            <w:rFonts w:eastAsia="Times New Roman" w:cstheme="minorHAnsi"/>
            <w:color w:val="111111"/>
            <w:sz w:val="24"/>
            <w:szCs w:val="24"/>
          </w:rPr>
          <w:t xml:space="preserve"> sporočila</w:t>
        </w:r>
      </w:ins>
    </w:p>
    <w:p w:rsidR="00D72211" w:rsidRPr="00AF36F9" w:rsidRDefault="005D52AA" w:rsidP="00D72211">
      <w:pPr>
        <w:shd w:val="clear" w:color="auto" w:fill="FFFFFF"/>
        <w:spacing w:after="0"/>
        <w:ind w:left="377"/>
        <w:rPr>
          <w:ins w:id="338" w:author="zigae" w:date="2012-05-18T16:44:00Z"/>
          <w:rFonts w:eastAsia="Times New Roman" w:cstheme="minorHAnsi"/>
          <w:color w:val="111111"/>
          <w:sz w:val="24"/>
          <w:szCs w:val="24"/>
        </w:rPr>
      </w:pPr>
      <w:ins w:id="339" w:author="zigae" w:date="2012-05-18T16:44:00Z">
        <w:r w:rsidRPr="00AF36F9">
          <w:rPr>
            <w:rFonts w:eastAsia="Times New Roman" w:cstheme="minorHAnsi"/>
            <w:i/>
            <w:color w:val="111111"/>
            <w:sz w:val="24"/>
            <w:szCs w:val="24"/>
          </w:rPr>
          <w:t>/var/log/secure</w:t>
        </w:r>
        <w:r w:rsidRPr="00AF36F9">
          <w:rPr>
            <w:rFonts w:eastAsia="Times New Roman" w:cstheme="minorHAnsi"/>
            <w:color w:val="111111"/>
            <w:sz w:val="24"/>
            <w:szCs w:val="24"/>
          </w:rPr>
          <w:t>: av</w:t>
        </w:r>
        <w:r w:rsidR="00D72211" w:rsidRPr="00AF36F9">
          <w:rPr>
            <w:rFonts w:eastAsia="Times New Roman" w:cstheme="minorHAnsi"/>
            <w:color w:val="111111"/>
            <w:sz w:val="24"/>
            <w:szCs w:val="24"/>
          </w:rPr>
          <w:t xml:space="preserve">tentikacija </w:t>
        </w:r>
      </w:ins>
    </w:p>
    <w:p w:rsidR="00D72211" w:rsidRPr="00AF36F9" w:rsidRDefault="00D72211" w:rsidP="00D72211">
      <w:pPr>
        <w:shd w:val="clear" w:color="auto" w:fill="FFFFFF"/>
        <w:spacing w:after="0"/>
        <w:ind w:left="377"/>
        <w:rPr>
          <w:ins w:id="340" w:author="zigae" w:date="2012-05-18T16:44:00Z"/>
          <w:rFonts w:eastAsia="Times New Roman" w:cstheme="minorHAnsi"/>
          <w:color w:val="111111"/>
          <w:sz w:val="24"/>
          <w:szCs w:val="24"/>
        </w:rPr>
      </w:pPr>
      <w:ins w:id="341" w:author="zigae" w:date="2012-05-18T16:44:00Z">
        <w:r w:rsidRPr="00AF36F9">
          <w:rPr>
            <w:rFonts w:eastAsia="Times New Roman" w:cstheme="minorHAnsi"/>
            <w:i/>
            <w:color w:val="111111"/>
            <w:sz w:val="24"/>
            <w:szCs w:val="24"/>
          </w:rPr>
          <w:t>/var/log/utmp</w:t>
        </w:r>
        <w:r w:rsidRPr="00AF36F9">
          <w:rPr>
            <w:rFonts w:eastAsia="Times New Roman" w:cstheme="minorHAnsi"/>
            <w:color w:val="111111"/>
            <w:sz w:val="24"/>
            <w:szCs w:val="24"/>
          </w:rPr>
          <w:t xml:space="preserve"> ali </w:t>
        </w:r>
        <w:r w:rsidRPr="00AF36F9">
          <w:rPr>
            <w:rFonts w:eastAsia="Times New Roman" w:cstheme="minorHAnsi"/>
            <w:i/>
            <w:color w:val="111111"/>
            <w:sz w:val="24"/>
            <w:szCs w:val="24"/>
          </w:rPr>
          <w:t>/var/log/wtmp</w:t>
        </w:r>
        <w:r w:rsidRPr="00AF36F9">
          <w:rPr>
            <w:rFonts w:eastAsia="Times New Roman" w:cstheme="minorHAnsi"/>
            <w:color w:val="111111"/>
            <w:sz w:val="24"/>
            <w:szCs w:val="24"/>
          </w:rPr>
          <w:t>:</w:t>
        </w:r>
        <w:r w:rsidRPr="00AF36F9">
          <w:rPr>
            <w:rFonts w:eastAsia="Times New Roman" w:cstheme="minorHAnsi"/>
            <w:i/>
            <w:color w:val="111111"/>
            <w:sz w:val="24"/>
            <w:szCs w:val="24"/>
          </w:rPr>
          <w:t xml:space="preserve"> login</w:t>
        </w:r>
        <w:r w:rsidRPr="00AF36F9">
          <w:rPr>
            <w:rFonts w:eastAsia="Times New Roman" w:cstheme="minorHAnsi"/>
            <w:color w:val="111111"/>
            <w:sz w:val="24"/>
            <w:szCs w:val="24"/>
          </w:rPr>
          <w:t xml:space="preserve"> sporočila</w:t>
        </w:r>
      </w:ins>
    </w:p>
    <w:p w:rsidR="00D72211" w:rsidRPr="00AF36F9" w:rsidRDefault="00D72211" w:rsidP="00D72211">
      <w:pPr>
        <w:spacing w:after="0"/>
        <w:rPr>
          <w:ins w:id="342" w:author="zigae" w:date="2012-05-18T16:44:00Z"/>
          <w:rFonts w:cstheme="minorHAnsi"/>
          <w:sz w:val="24"/>
          <w:szCs w:val="24"/>
        </w:rPr>
      </w:pPr>
    </w:p>
    <w:p w:rsidR="00D72211" w:rsidRPr="00AF36F9" w:rsidRDefault="005D52AA" w:rsidP="00D72211">
      <w:pPr>
        <w:spacing w:after="0"/>
        <w:rPr>
          <w:ins w:id="343" w:author="zigae" w:date="2012-05-18T16:44:00Z"/>
          <w:rFonts w:cstheme="minorHAnsi"/>
          <w:sz w:val="24"/>
          <w:szCs w:val="24"/>
        </w:rPr>
      </w:pPr>
      <w:ins w:id="344" w:author="zigae" w:date="2012-05-18T16:44:00Z">
        <w:r w:rsidRPr="00AF36F9">
          <w:rPr>
            <w:rFonts w:cstheme="minorHAnsi"/>
            <w:sz w:val="24"/>
            <w:szCs w:val="24"/>
          </w:rPr>
          <w:t>Dnevniške</w:t>
        </w:r>
        <w:r w:rsidR="00D72211" w:rsidRPr="00AF36F9">
          <w:rPr>
            <w:rFonts w:cstheme="minorHAnsi"/>
            <w:sz w:val="24"/>
            <w:szCs w:val="24"/>
          </w:rPr>
          <w:t xml:space="preserve"> datoteke lahko </w:t>
        </w:r>
        <w:r w:rsidRPr="00AF36F9">
          <w:rPr>
            <w:rFonts w:cstheme="minorHAnsi"/>
            <w:sz w:val="24"/>
            <w:szCs w:val="24"/>
          </w:rPr>
          <w:t>imajo tudi</w:t>
        </w:r>
        <w:r w:rsidR="00D72211" w:rsidRPr="00AF36F9">
          <w:rPr>
            <w:rFonts w:cstheme="minorHAnsi"/>
            <w:sz w:val="24"/>
            <w:szCs w:val="24"/>
          </w:rPr>
          <w:t xml:space="preserve"> aplikacije in se ponavadi</w:t>
        </w:r>
        <w:r w:rsidRPr="00AF36F9">
          <w:rPr>
            <w:rFonts w:cstheme="minorHAnsi"/>
            <w:sz w:val="24"/>
            <w:szCs w:val="24"/>
          </w:rPr>
          <w:t xml:space="preserve">  nahajajo na mestu, kjer je shranjena aplikaciji. Dnevniške datoteke so bogat vir</w:t>
        </w:r>
        <w:r w:rsidR="00D72211" w:rsidRPr="00AF36F9">
          <w:rPr>
            <w:rFonts w:cstheme="minorHAnsi"/>
            <w:sz w:val="24"/>
            <w:szCs w:val="24"/>
          </w:rPr>
          <w:t xml:space="preserve"> informacij</w:t>
        </w:r>
        <w:r w:rsidRPr="00AF36F9">
          <w:rPr>
            <w:rFonts w:cstheme="minorHAnsi"/>
            <w:sz w:val="24"/>
            <w:szCs w:val="24"/>
          </w:rPr>
          <w:t>, ampak moramo z njimi delat paz</w:t>
        </w:r>
        <w:r w:rsidR="00D72211" w:rsidRPr="00AF36F9">
          <w:rPr>
            <w:rFonts w:cstheme="minorHAnsi"/>
            <w:sz w:val="24"/>
            <w:szCs w:val="24"/>
          </w:rPr>
          <w:t>ljivo</w:t>
        </w:r>
        <w:r w:rsidRPr="00AF36F9">
          <w:rPr>
            <w:rFonts w:cstheme="minorHAnsi"/>
            <w:sz w:val="24"/>
            <w:szCs w:val="24"/>
          </w:rPr>
          <w:t>,</w:t>
        </w:r>
        <w:r w:rsidR="00D72211" w:rsidRPr="00AF36F9">
          <w:rPr>
            <w:rFonts w:cstheme="minorHAnsi"/>
            <w:sz w:val="24"/>
            <w:szCs w:val="24"/>
          </w:rPr>
          <w:t xml:space="preserve"> zaradi tega</w:t>
        </w:r>
        <w:r w:rsidRPr="00AF36F9">
          <w:rPr>
            <w:rFonts w:cstheme="minorHAnsi"/>
            <w:sz w:val="24"/>
            <w:szCs w:val="24"/>
          </w:rPr>
          <w:t>, ker se informacije v dnevniških</w:t>
        </w:r>
        <w:r w:rsidR="00D72211" w:rsidRPr="00AF36F9">
          <w:rPr>
            <w:rFonts w:cstheme="minorHAnsi"/>
            <w:sz w:val="24"/>
            <w:szCs w:val="24"/>
          </w:rPr>
          <w:t xml:space="preserve"> datoteka</w:t>
        </w:r>
        <w:r w:rsidRPr="00AF36F9">
          <w:rPr>
            <w:rFonts w:cstheme="minorHAnsi"/>
            <w:sz w:val="24"/>
            <w:szCs w:val="24"/>
          </w:rPr>
          <w:t>h lahko ponaredijo</w:t>
        </w:r>
        <w:r w:rsidR="00D72211" w:rsidRPr="00AF36F9">
          <w:rPr>
            <w:rFonts w:cstheme="minorHAnsi"/>
            <w:sz w:val="24"/>
            <w:szCs w:val="24"/>
          </w:rPr>
          <w:t>.</w:t>
        </w:r>
      </w:ins>
    </w:p>
    <w:p w:rsidR="00D72211" w:rsidRPr="00AF36F9" w:rsidRDefault="00D72211" w:rsidP="00D72211">
      <w:pPr>
        <w:spacing w:after="0"/>
        <w:rPr>
          <w:ins w:id="345" w:author="zigae" w:date="2012-05-18T16:44:00Z"/>
          <w:rFonts w:cstheme="minorHAnsi"/>
          <w:sz w:val="24"/>
          <w:szCs w:val="24"/>
        </w:rPr>
      </w:pPr>
    </w:p>
    <w:p w:rsidR="00D72211" w:rsidRPr="00AF36F9" w:rsidRDefault="00D72211" w:rsidP="00212281">
      <w:pPr>
        <w:pStyle w:val="Heading2"/>
        <w:rPr>
          <w:ins w:id="346" w:author="zigae" w:date="2012-05-18T16:44:00Z"/>
          <w:rFonts w:asciiTheme="minorHAnsi" w:hAnsiTheme="minorHAnsi" w:cstheme="minorHAnsi"/>
        </w:rPr>
      </w:pPr>
      <w:bookmarkStart w:id="347" w:name="_Toc325127692"/>
      <w:ins w:id="348" w:author="zigae" w:date="2012-05-18T16:44:00Z">
        <w:r w:rsidRPr="00AF36F9">
          <w:rPr>
            <w:rFonts w:asciiTheme="minorHAnsi" w:hAnsiTheme="minorHAnsi" w:cstheme="minorHAnsi"/>
          </w:rPr>
          <w:t>Disk zaščiten z gesli in enkripcijo</w:t>
        </w:r>
        <w:bookmarkEnd w:id="347"/>
      </w:ins>
    </w:p>
    <w:p w:rsidR="00D72211" w:rsidRPr="00AF36F9" w:rsidRDefault="00D72211" w:rsidP="00D72211">
      <w:pPr>
        <w:spacing w:after="0"/>
        <w:rPr>
          <w:ins w:id="349" w:author="zigae" w:date="2012-05-18T16:44:00Z"/>
          <w:rFonts w:cstheme="minorHAnsi"/>
          <w:sz w:val="24"/>
          <w:szCs w:val="24"/>
        </w:rPr>
      </w:pPr>
      <w:ins w:id="350" w:author="zigae" w:date="2012-05-18T16:44:00Z">
        <w:r w:rsidRPr="00AF36F9">
          <w:rPr>
            <w:rFonts w:cstheme="minorHAnsi"/>
            <w:sz w:val="24"/>
            <w:szCs w:val="24"/>
          </w:rPr>
          <w:t>Podatki na disku so lahko zaščiteni z gesli ali z enk</w:t>
        </w:r>
        <w:r w:rsidR="00212281" w:rsidRPr="00AF36F9">
          <w:rPr>
            <w:rFonts w:cstheme="minorHAnsi"/>
            <w:sz w:val="24"/>
            <w:szCs w:val="24"/>
          </w:rPr>
          <w:t>ripcijo. V Linuxu obstaja ukaz</w:t>
        </w:r>
        <w:r w:rsidRPr="00AF36F9">
          <w:rPr>
            <w:rFonts w:cstheme="minorHAnsi"/>
            <w:sz w:val="24"/>
            <w:szCs w:val="24"/>
          </w:rPr>
          <w:t xml:space="preserve"> </w:t>
        </w:r>
        <w:r w:rsidRPr="00AF36F9">
          <w:rPr>
            <w:rFonts w:cstheme="minorHAnsi"/>
            <w:b/>
            <w:sz w:val="24"/>
            <w:szCs w:val="24"/>
          </w:rPr>
          <w:t>crpyt</w:t>
        </w:r>
        <w:r w:rsidR="00212281" w:rsidRPr="00AF36F9">
          <w:rPr>
            <w:rFonts w:cstheme="minorHAnsi"/>
            <w:sz w:val="24"/>
            <w:szCs w:val="24"/>
          </w:rPr>
          <w:t>, ki</w:t>
        </w:r>
        <w:r w:rsidRPr="00AF36F9">
          <w:rPr>
            <w:rFonts w:cstheme="minorHAnsi"/>
            <w:sz w:val="24"/>
            <w:szCs w:val="24"/>
          </w:rPr>
          <w:t xml:space="preserve"> dela enostavno enkripcijo. </w:t>
        </w:r>
      </w:ins>
    </w:p>
    <w:p w:rsidR="00D72211" w:rsidRPr="00AF36F9" w:rsidRDefault="00D72211" w:rsidP="00D72211">
      <w:pPr>
        <w:spacing w:after="0"/>
        <w:rPr>
          <w:ins w:id="351" w:author="zigae" w:date="2012-05-18T16:44:00Z"/>
          <w:rFonts w:cstheme="minorHAnsi"/>
          <w:sz w:val="24"/>
          <w:szCs w:val="24"/>
        </w:rPr>
      </w:pPr>
    </w:p>
    <w:p w:rsidR="00D72211" w:rsidRPr="00AF36F9" w:rsidRDefault="00D72211" w:rsidP="00D72211">
      <w:pPr>
        <w:spacing w:after="0"/>
        <w:rPr>
          <w:ins w:id="352" w:author="zigae" w:date="2012-05-18T16:44:00Z"/>
          <w:rFonts w:eastAsia="LetterGothic" w:cstheme="minorHAnsi"/>
          <w:sz w:val="20"/>
          <w:szCs w:val="20"/>
          <w:lang w:val="en-US"/>
        </w:rPr>
      </w:pPr>
      <w:ins w:id="353" w:author="zigae" w:date="2012-05-18T16:44:00Z">
        <w:r w:rsidRPr="00AF36F9">
          <w:rPr>
            <w:rFonts w:eastAsia="LetterGothic" w:cstheme="minorHAnsi"/>
            <w:sz w:val="20"/>
            <w:szCs w:val="20"/>
          </w:rPr>
          <w:t>% crypt -key 'guessme' &lt; plaintext&gt; ciphertext</w:t>
        </w:r>
      </w:ins>
    </w:p>
    <w:p w:rsidR="00D72211" w:rsidRPr="00AF36F9" w:rsidRDefault="00D72211" w:rsidP="00D72211">
      <w:pPr>
        <w:spacing w:after="0"/>
        <w:rPr>
          <w:ins w:id="354" w:author="zigae" w:date="2012-05-18T16:44:00Z"/>
          <w:rFonts w:eastAsia="LetterGothic" w:cstheme="minorHAnsi"/>
          <w:sz w:val="20"/>
          <w:szCs w:val="20"/>
        </w:rPr>
      </w:pPr>
    </w:p>
    <w:p w:rsidR="00D72211" w:rsidRPr="00AF36F9" w:rsidRDefault="00D72211" w:rsidP="00D72211">
      <w:pPr>
        <w:spacing w:after="0"/>
        <w:rPr>
          <w:ins w:id="355" w:author="zigae" w:date="2012-05-18T16:44:00Z"/>
          <w:rFonts w:eastAsia="LetterGothic" w:cstheme="minorHAnsi"/>
          <w:sz w:val="24"/>
          <w:szCs w:val="24"/>
        </w:rPr>
      </w:pPr>
      <w:ins w:id="356" w:author="zigae" w:date="2012-05-18T16:44:00Z">
        <w:r w:rsidRPr="00AF36F9">
          <w:rPr>
            <w:rFonts w:eastAsia="LetterGothic" w:cstheme="minorHAnsi"/>
            <w:sz w:val="24"/>
            <w:szCs w:val="24"/>
          </w:rPr>
          <w:t xml:space="preserve">Klasične distribucije Linuxa so za enkripcijo uporabljale </w:t>
        </w:r>
        <w:r w:rsidRPr="00AF36F9">
          <w:rPr>
            <w:rFonts w:eastAsia="LetterGothic" w:cstheme="minorHAnsi"/>
            <w:i/>
            <w:sz w:val="24"/>
            <w:szCs w:val="24"/>
          </w:rPr>
          <w:t>DES</w:t>
        </w:r>
        <w:r w:rsidR="00212281" w:rsidRPr="00AF36F9">
          <w:rPr>
            <w:rFonts w:eastAsia="LetterGothic" w:cstheme="minorHAnsi"/>
            <w:sz w:val="24"/>
            <w:szCs w:val="24"/>
          </w:rPr>
          <w:t xml:space="preserve"> enkripcijski algoritem, ki</w:t>
        </w:r>
        <w:r w:rsidRPr="00AF36F9">
          <w:rPr>
            <w:rFonts w:eastAsia="LetterGothic" w:cstheme="minorHAnsi"/>
            <w:sz w:val="24"/>
            <w:szCs w:val="24"/>
          </w:rPr>
          <w:t xml:space="preserve"> se danes obravnava kot šibek enkripcijski algoritem</w:t>
        </w:r>
        <w:r w:rsidR="00212281" w:rsidRPr="00AF36F9">
          <w:rPr>
            <w:rFonts w:eastAsia="LetterGothic" w:cstheme="minorHAnsi"/>
            <w:sz w:val="24"/>
            <w:szCs w:val="24"/>
          </w:rPr>
          <w:t>,</w:t>
        </w:r>
        <w:r w:rsidRPr="00AF36F9">
          <w:rPr>
            <w:rFonts w:eastAsia="LetterGothic" w:cstheme="minorHAnsi"/>
            <w:sz w:val="24"/>
            <w:szCs w:val="24"/>
          </w:rPr>
          <w:t xml:space="preserve"> katereg</w:t>
        </w:r>
        <w:r w:rsidR="00212281" w:rsidRPr="00AF36F9">
          <w:rPr>
            <w:rFonts w:eastAsia="LetterGothic" w:cstheme="minorHAnsi"/>
            <w:sz w:val="24"/>
            <w:szCs w:val="24"/>
          </w:rPr>
          <w:t>a</w:t>
        </w:r>
        <w:r w:rsidRPr="00AF36F9">
          <w:rPr>
            <w:rFonts w:eastAsia="LetterGothic" w:cstheme="minorHAnsi"/>
            <w:sz w:val="24"/>
            <w:szCs w:val="24"/>
          </w:rPr>
          <w:t xml:space="preserve"> je zelo lahko dekriptirat uporabljajoč </w:t>
        </w:r>
        <w:r w:rsidRPr="00AF36F9">
          <w:rPr>
            <w:rFonts w:eastAsia="LetterGothic" w:cstheme="minorHAnsi"/>
            <w:i/>
            <w:sz w:val="24"/>
            <w:szCs w:val="24"/>
          </w:rPr>
          <w:t>brute-force</w:t>
        </w:r>
        <w:r w:rsidRPr="00AF36F9">
          <w:rPr>
            <w:rFonts w:eastAsia="LetterGothic" w:cstheme="minorHAnsi"/>
            <w:sz w:val="24"/>
            <w:szCs w:val="24"/>
          </w:rPr>
          <w:t xml:space="preserve"> napad. Novejše distribucije Linuxa uporabljajo močne enkripcijske algoritme, kot </w:t>
        </w:r>
        <w:r w:rsidRPr="00AF36F9">
          <w:rPr>
            <w:rFonts w:eastAsia="LetterGothic" w:cstheme="minorHAnsi"/>
            <w:i/>
            <w:sz w:val="24"/>
            <w:szCs w:val="24"/>
          </w:rPr>
          <w:t>MD5</w:t>
        </w:r>
        <w:r w:rsidR="001F0B83" w:rsidRPr="00AF36F9">
          <w:rPr>
            <w:rFonts w:eastAsia="LetterGothic" w:cstheme="minorHAnsi"/>
            <w:sz w:val="24"/>
            <w:szCs w:val="24"/>
          </w:rPr>
          <w:t xml:space="preserve"> (po najnovejših raziskavah se tudi </w:t>
        </w:r>
        <w:r w:rsidR="001F0B83" w:rsidRPr="00AF36F9">
          <w:rPr>
            <w:rFonts w:eastAsia="LetterGothic" w:cstheme="minorHAnsi"/>
            <w:i/>
            <w:sz w:val="24"/>
            <w:szCs w:val="24"/>
          </w:rPr>
          <w:t>MD5</w:t>
        </w:r>
        <w:r w:rsidR="001F0B83" w:rsidRPr="00AF36F9">
          <w:rPr>
            <w:rFonts w:eastAsia="LetterGothic" w:cstheme="minorHAnsi"/>
            <w:sz w:val="24"/>
            <w:szCs w:val="24"/>
          </w:rPr>
          <w:t xml:space="preserve"> smatra kot šibek</w:t>
        </w:r>
        <w:r w:rsidRPr="00AF36F9">
          <w:rPr>
            <w:rFonts w:eastAsia="LetterGothic" w:cstheme="minorHAnsi"/>
            <w:sz w:val="24"/>
            <w:szCs w:val="24"/>
          </w:rPr>
          <w:t xml:space="preserve">), </w:t>
        </w:r>
        <w:r w:rsidRPr="00AF36F9">
          <w:rPr>
            <w:rFonts w:eastAsia="LetterGothic" w:cstheme="minorHAnsi"/>
            <w:i/>
            <w:sz w:val="24"/>
            <w:szCs w:val="24"/>
          </w:rPr>
          <w:t>Blowfish</w:t>
        </w:r>
        <w:r w:rsidRPr="00AF36F9">
          <w:rPr>
            <w:rFonts w:eastAsia="LetterGothic" w:cstheme="minorHAnsi"/>
            <w:sz w:val="24"/>
            <w:szCs w:val="24"/>
          </w:rPr>
          <w:t xml:space="preserve">, </w:t>
        </w:r>
        <w:r w:rsidRPr="00AF36F9">
          <w:rPr>
            <w:rFonts w:eastAsia="LetterGothic" w:cstheme="minorHAnsi"/>
            <w:i/>
            <w:sz w:val="24"/>
            <w:szCs w:val="24"/>
          </w:rPr>
          <w:t>SHA-256</w:t>
        </w:r>
        <w:r w:rsidRPr="00AF36F9">
          <w:rPr>
            <w:rFonts w:eastAsia="LetterGothic" w:cstheme="minorHAnsi"/>
            <w:sz w:val="24"/>
            <w:szCs w:val="24"/>
          </w:rPr>
          <w:t xml:space="preserve"> ali </w:t>
        </w:r>
        <w:r w:rsidRPr="00AF36F9">
          <w:rPr>
            <w:rFonts w:eastAsia="LetterGothic" w:cstheme="minorHAnsi"/>
            <w:i/>
            <w:sz w:val="24"/>
            <w:szCs w:val="24"/>
          </w:rPr>
          <w:t>SHA-512</w:t>
        </w:r>
        <w:r w:rsidRPr="00AF36F9">
          <w:rPr>
            <w:rFonts w:eastAsia="LetterGothic" w:cstheme="minorHAnsi"/>
            <w:sz w:val="24"/>
            <w:szCs w:val="24"/>
          </w:rPr>
          <w:t>.</w:t>
        </w:r>
      </w:ins>
    </w:p>
    <w:p w:rsidR="00D72211" w:rsidRPr="00AF36F9" w:rsidRDefault="00D72211" w:rsidP="00D72211">
      <w:pPr>
        <w:spacing w:after="0"/>
        <w:rPr>
          <w:ins w:id="357" w:author="zigae" w:date="2012-05-18T16:44:00Z"/>
          <w:rFonts w:eastAsia="LetterGothic" w:cstheme="minorHAnsi"/>
          <w:sz w:val="24"/>
          <w:szCs w:val="24"/>
        </w:rPr>
      </w:pPr>
    </w:p>
    <w:p w:rsidR="00D72211" w:rsidRPr="00AF36F9" w:rsidRDefault="00D72211" w:rsidP="00D72211">
      <w:pPr>
        <w:spacing w:after="0"/>
        <w:rPr>
          <w:ins w:id="358" w:author="zigae" w:date="2012-05-18T16:44:00Z"/>
          <w:rFonts w:cstheme="minorHAnsi"/>
          <w:sz w:val="24"/>
          <w:szCs w:val="24"/>
        </w:rPr>
      </w:pPr>
      <w:ins w:id="359" w:author="zigae" w:date="2012-05-18T16:44:00Z">
        <w:r w:rsidRPr="00AF36F9">
          <w:rPr>
            <w:rFonts w:cstheme="minorHAnsi"/>
            <w:sz w:val="24"/>
            <w:szCs w:val="24"/>
          </w:rPr>
          <w:t>Pogosto se or</w:t>
        </w:r>
        <w:r w:rsidR="001F0B83" w:rsidRPr="00AF36F9">
          <w:rPr>
            <w:rFonts w:cstheme="minorHAnsi"/>
            <w:sz w:val="24"/>
            <w:szCs w:val="24"/>
          </w:rPr>
          <w:t>i</w:t>
        </w:r>
        <w:r w:rsidRPr="00AF36F9">
          <w:rPr>
            <w:rFonts w:cstheme="minorHAnsi"/>
            <w:sz w:val="24"/>
            <w:szCs w:val="24"/>
          </w:rPr>
          <w:t xml:space="preserve">ginalni tekst samo zbriše z diska, in </w:t>
        </w:r>
        <w:r w:rsidR="001F0B83" w:rsidRPr="00AF36F9">
          <w:rPr>
            <w:rFonts w:cstheme="minorHAnsi"/>
            <w:sz w:val="24"/>
            <w:szCs w:val="24"/>
          </w:rPr>
          <w:t>z uporabo že opisanih metod lahko pridemo do besedila</w:t>
        </w:r>
        <w:r w:rsidRPr="00AF36F9">
          <w:rPr>
            <w:rFonts w:cstheme="minorHAnsi"/>
            <w:sz w:val="24"/>
            <w:szCs w:val="24"/>
          </w:rPr>
          <w:t xml:space="preserve"> tudi brez dekriptiranja. </w:t>
        </w:r>
        <w:r w:rsidR="001F0B83" w:rsidRPr="00AF36F9">
          <w:rPr>
            <w:rFonts w:cstheme="minorHAnsi"/>
            <w:sz w:val="24"/>
            <w:szCs w:val="24"/>
          </w:rPr>
          <w:t>Za dekripcijo lahko tudi poskusimo</w:t>
        </w:r>
        <w:r w:rsidRPr="00AF36F9">
          <w:rPr>
            <w:rFonts w:cstheme="minorHAnsi"/>
            <w:sz w:val="24"/>
            <w:szCs w:val="24"/>
          </w:rPr>
          <w:t xml:space="preserve"> uganit</w:t>
        </w:r>
        <w:r w:rsidR="001F0B83" w:rsidRPr="00AF36F9">
          <w:rPr>
            <w:rFonts w:cstheme="minorHAnsi"/>
            <w:sz w:val="24"/>
            <w:szCs w:val="24"/>
          </w:rPr>
          <w:t>i skriti ključ, saj se</w:t>
        </w:r>
        <w:r w:rsidRPr="00AF36F9">
          <w:rPr>
            <w:rFonts w:cstheme="minorHAnsi"/>
            <w:sz w:val="24"/>
            <w:szCs w:val="24"/>
          </w:rPr>
          <w:t xml:space="preserve"> za ključ </w:t>
        </w:r>
        <w:r w:rsidR="001F0B83" w:rsidRPr="00AF36F9">
          <w:rPr>
            <w:rFonts w:cstheme="minorHAnsi"/>
            <w:sz w:val="24"/>
            <w:szCs w:val="24"/>
          </w:rPr>
          <w:t xml:space="preserve">pogosto </w:t>
        </w:r>
        <w:r w:rsidRPr="00AF36F9">
          <w:rPr>
            <w:rFonts w:cstheme="minorHAnsi"/>
            <w:sz w:val="24"/>
            <w:szCs w:val="24"/>
          </w:rPr>
          <w:t>uporabi beseda</w:t>
        </w:r>
        <w:r w:rsidR="001F0B83" w:rsidRPr="00AF36F9">
          <w:rPr>
            <w:rFonts w:cstheme="minorHAnsi"/>
            <w:sz w:val="24"/>
            <w:szCs w:val="24"/>
          </w:rPr>
          <w:t>, ki je zelo enostavna</w:t>
        </w:r>
        <w:r w:rsidRPr="00AF36F9">
          <w:rPr>
            <w:rFonts w:cstheme="minorHAnsi"/>
            <w:sz w:val="24"/>
            <w:szCs w:val="24"/>
          </w:rPr>
          <w:t xml:space="preserve">. Če lastnik diska nima </w:t>
        </w:r>
        <w:r w:rsidRPr="00AF36F9">
          <w:rPr>
            <w:rFonts w:cstheme="minorHAnsi"/>
            <w:sz w:val="24"/>
            <w:szCs w:val="24"/>
          </w:rPr>
          <w:lastRenderedPageBreak/>
          <w:t>velikeg</w:t>
        </w:r>
        <w:r w:rsidR="001F0B83" w:rsidRPr="00AF36F9">
          <w:rPr>
            <w:rFonts w:cstheme="minorHAnsi"/>
            <w:sz w:val="24"/>
            <w:szCs w:val="24"/>
          </w:rPr>
          <w:t>a</w:t>
        </w:r>
        <w:r w:rsidRPr="00AF36F9">
          <w:rPr>
            <w:rFonts w:cstheme="minorHAnsi"/>
            <w:sz w:val="24"/>
            <w:szCs w:val="24"/>
          </w:rPr>
          <w:t xml:space="preserve"> tehničneg</w:t>
        </w:r>
        <w:r w:rsidR="001F0B83" w:rsidRPr="00AF36F9">
          <w:rPr>
            <w:rFonts w:cstheme="minorHAnsi"/>
            <w:sz w:val="24"/>
            <w:szCs w:val="24"/>
          </w:rPr>
          <w:t>a</w:t>
        </w:r>
        <w:r w:rsidRPr="00AF36F9">
          <w:rPr>
            <w:rFonts w:cstheme="minorHAnsi"/>
            <w:sz w:val="24"/>
            <w:szCs w:val="24"/>
          </w:rPr>
          <w:t xml:space="preserve"> znanja, potem sigurno obstaja </w:t>
        </w:r>
        <w:r w:rsidR="001F0B83" w:rsidRPr="00AF36F9">
          <w:rPr>
            <w:rFonts w:cstheme="minorHAnsi"/>
            <w:sz w:val="24"/>
            <w:szCs w:val="24"/>
          </w:rPr>
          <w:t>nekje zapisani ključ</w:t>
        </w:r>
        <w:r w:rsidRPr="00AF36F9">
          <w:rPr>
            <w:rFonts w:cstheme="minorHAnsi"/>
            <w:sz w:val="24"/>
            <w:szCs w:val="24"/>
          </w:rPr>
          <w:t>. Pogosto se za skrite ključe in gesl</w:t>
        </w:r>
        <w:r w:rsidR="001F0B83" w:rsidRPr="00AF36F9">
          <w:rPr>
            <w:rFonts w:cstheme="minorHAnsi"/>
            <w:sz w:val="24"/>
            <w:szCs w:val="24"/>
          </w:rPr>
          <w:t>a tudi uporabljajo besede, ki</w:t>
        </w:r>
        <w:r w:rsidRPr="00AF36F9">
          <w:rPr>
            <w:rFonts w:cstheme="minorHAnsi"/>
            <w:sz w:val="24"/>
            <w:szCs w:val="24"/>
          </w:rPr>
          <w:t xml:space="preserve"> imajo </w:t>
        </w:r>
        <w:r w:rsidR="001F0B83" w:rsidRPr="00AF36F9">
          <w:rPr>
            <w:rFonts w:cstheme="minorHAnsi"/>
            <w:sz w:val="24"/>
            <w:szCs w:val="24"/>
          </w:rPr>
          <w:t>za lastnika nekakšen pomen</w:t>
        </w:r>
        <w:r w:rsidRPr="00AF36F9">
          <w:rPr>
            <w:rFonts w:cstheme="minorHAnsi"/>
            <w:sz w:val="24"/>
            <w:szCs w:val="24"/>
          </w:rPr>
          <w:t>. Številni hekerji dan</w:t>
        </w:r>
        <w:r w:rsidR="001F0B83" w:rsidRPr="00AF36F9">
          <w:rPr>
            <w:rFonts w:cstheme="minorHAnsi"/>
            <w:sz w:val="24"/>
            <w:szCs w:val="24"/>
          </w:rPr>
          <w:t>es uporabljajo tudi metode soci</w:t>
        </w:r>
        <w:r w:rsidRPr="00AF36F9">
          <w:rPr>
            <w:rFonts w:cstheme="minorHAnsi"/>
            <w:sz w:val="24"/>
            <w:szCs w:val="24"/>
          </w:rPr>
          <w:t>alneg</w:t>
        </w:r>
        <w:r w:rsidR="001F0B83" w:rsidRPr="00AF36F9">
          <w:rPr>
            <w:rFonts w:cstheme="minorHAnsi"/>
            <w:sz w:val="24"/>
            <w:szCs w:val="24"/>
          </w:rPr>
          <w:t xml:space="preserve">a inženiringa </w:t>
        </w:r>
        <w:r w:rsidR="00FE320B" w:rsidRPr="00AF36F9">
          <w:rPr>
            <w:rFonts w:cstheme="minorHAnsi"/>
            <w:sz w:val="24"/>
            <w:szCs w:val="24"/>
          </w:rPr>
          <w:t xml:space="preserve">na </w:t>
        </w:r>
        <w:r w:rsidR="001F0B83" w:rsidRPr="00AF36F9">
          <w:rPr>
            <w:rFonts w:cstheme="minorHAnsi"/>
            <w:sz w:val="24"/>
            <w:szCs w:val="24"/>
          </w:rPr>
          <w:t>lastnik</w:t>
        </w:r>
        <w:r w:rsidR="00FE320B" w:rsidRPr="00AF36F9">
          <w:rPr>
            <w:rFonts w:cstheme="minorHAnsi"/>
            <w:sz w:val="24"/>
            <w:szCs w:val="24"/>
          </w:rPr>
          <w:t>ih</w:t>
        </w:r>
        <w:r w:rsidR="001F0B83" w:rsidRPr="00AF36F9">
          <w:rPr>
            <w:rFonts w:cstheme="minorHAnsi"/>
            <w:sz w:val="24"/>
            <w:szCs w:val="24"/>
          </w:rPr>
          <w:t xml:space="preserve"> diskov</w:t>
        </w:r>
        <w:r w:rsidR="00FE320B" w:rsidRPr="00AF36F9">
          <w:rPr>
            <w:rFonts w:cstheme="minorHAnsi"/>
            <w:sz w:val="24"/>
            <w:szCs w:val="24"/>
          </w:rPr>
          <w:t>, da bi prišli do gesel</w:t>
        </w:r>
        <w:r w:rsidRPr="00AF36F9">
          <w:rPr>
            <w:rFonts w:cstheme="minorHAnsi"/>
            <w:sz w:val="24"/>
            <w:szCs w:val="24"/>
          </w:rPr>
          <w:t>.</w:t>
        </w:r>
      </w:ins>
    </w:p>
    <w:p w:rsidR="00D72211" w:rsidRPr="00AF36F9" w:rsidRDefault="00D72211" w:rsidP="00D72211">
      <w:pPr>
        <w:spacing w:after="0"/>
        <w:rPr>
          <w:ins w:id="360" w:author="zigae" w:date="2012-05-18T16:44:00Z"/>
          <w:rFonts w:cstheme="minorHAnsi"/>
          <w:sz w:val="24"/>
          <w:szCs w:val="24"/>
        </w:rPr>
      </w:pPr>
    </w:p>
    <w:p w:rsidR="00D72211" w:rsidRPr="00AF36F9" w:rsidRDefault="002069AA" w:rsidP="00D72211">
      <w:pPr>
        <w:spacing w:after="0"/>
        <w:rPr>
          <w:ins w:id="361" w:author="zigae" w:date="2012-05-18T16:44:00Z"/>
          <w:rFonts w:cstheme="minorHAnsi"/>
          <w:sz w:val="24"/>
          <w:szCs w:val="24"/>
        </w:rPr>
      </w:pPr>
      <w:ins w:id="362" w:author="zigae" w:date="2012-05-18T16:44:00Z">
        <w:r w:rsidRPr="00AF36F9">
          <w:rPr>
            <w:rFonts w:cstheme="minorHAnsi"/>
            <w:sz w:val="24"/>
            <w:szCs w:val="24"/>
          </w:rPr>
          <w:t>Po nekaterih raziskavah</w:t>
        </w:r>
        <w:r w:rsidR="00D72211" w:rsidRPr="00AF36F9">
          <w:rPr>
            <w:rFonts w:cstheme="minorHAnsi"/>
            <w:sz w:val="24"/>
            <w:szCs w:val="24"/>
          </w:rPr>
          <w:t>,</w:t>
        </w:r>
        <w:r w:rsidRPr="00AF36F9">
          <w:rPr>
            <w:rFonts w:cstheme="minorHAnsi"/>
            <w:sz w:val="24"/>
            <w:szCs w:val="24"/>
          </w:rPr>
          <w:t xml:space="preserve"> je še vedno več kot 40% vseh gesel</w:t>
        </w:r>
        <w:r w:rsidR="00D72211" w:rsidRPr="00AF36F9">
          <w:rPr>
            <w:rFonts w:cstheme="minorHAnsi"/>
            <w:sz w:val="24"/>
            <w:szCs w:val="24"/>
          </w:rPr>
          <w:t xml:space="preserve"> na sve</w:t>
        </w:r>
        <w:r w:rsidRPr="00AF36F9">
          <w:rPr>
            <w:rFonts w:cstheme="minorHAnsi"/>
            <w:sz w:val="24"/>
            <w:szCs w:val="24"/>
          </w:rPr>
          <w:t xml:space="preserve">tu, lahko uganljivih. Primeri takih gesel: </w:t>
        </w:r>
        <w:r w:rsidR="00D72211" w:rsidRPr="00AF36F9">
          <w:rPr>
            <w:rFonts w:cstheme="minorHAnsi"/>
            <w:i/>
            <w:sz w:val="24"/>
            <w:szCs w:val="24"/>
          </w:rPr>
          <w:t>p</w:t>
        </w:r>
        <w:r w:rsidRPr="00AF36F9">
          <w:rPr>
            <w:rFonts w:cstheme="minorHAnsi"/>
            <w:i/>
            <w:sz w:val="24"/>
            <w:szCs w:val="24"/>
          </w:rPr>
          <w:t>assword</w:t>
        </w:r>
        <w:r w:rsidRPr="00AF36F9">
          <w:rPr>
            <w:rFonts w:cstheme="minorHAnsi"/>
            <w:sz w:val="24"/>
            <w:szCs w:val="24"/>
          </w:rPr>
          <w:t xml:space="preserve">, </w:t>
        </w:r>
        <w:r w:rsidRPr="00AF36F9">
          <w:rPr>
            <w:rFonts w:cstheme="minorHAnsi"/>
            <w:i/>
            <w:sz w:val="24"/>
            <w:szCs w:val="24"/>
          </w:rPr>
          <w:t>12345678</w:t>
        </w:r>
        <w:r w:rsidRPr="00AF36F9">
          <w:rPr>
            <w:rFonts w:cstheme="minorHAnsi"/>
            <w:sz w:val="24"/>
            <w:szCs w:val="24"/>
          </w:rPr>
          <w:t xml:space="preserve">, </w:t>
        </w:r>
        <w:r w:rsidRPr="00AF36F9">
          <w:rPr>
            <w:rFonts w:cstheme="minorHAnsi"/>
            <w:i/>
            <w:sz w:val="24"/>
            <w:szCs w:val="24"/>
          </w:rPr>
          <w:t>qwerty</w:t>
        </w:r>
        <w:r w:rsidR="00AB5712" w:rsidRPr="00AF36F9">
          <w:rPr>
            <w:rFonts w:cstheme="minorHAnsi"/>
            <w:sz w:val="24"/>
            <w:szCs w:val="24"/>
          </w:rPr>
          <w:t xml:space="preserve"> in drugo.</w:t>
        </w:r>
      </w:ins>
    </w:p>
    <w:p w:rsidR="00D72211" w:rsidRPr="00AF36F9" w:rsidRDefault="00D72211" w:rsidP="00D72211">
      <w:pPr>
        <w:spacing w:after="0"/>
        <w:rPr>
          <w:ins w:id="363" w:author="zigae" w:date="2012-05-18T16:44:00Z"/>
          <w:rFonts w:cstheme="minorHAnsi"/>
          <w:sz w:val="24"/>
          <w:szCs w:val="24"/>
        </w:rPr>
      </w:pPr>
    </w:p>
    <w:p w:rsidR="00D72211" w:rsidRPr="00AF36F9" w:rsidRDefault="00E34911" w:rsidP="00D72211">
      <w:pPr>
        <w:spacing w:after="0"/>
        <w:rPr>
          <w:ins w:id="364" w:author="zigae" w:date="2012-05-18T16:44:00Z"/>
          <w:rFonts w:cstheme="minorHAnsi"/>
          <w:sz w:val="24"/>
          <w:szCs w:val="24"/>
        </w:rPr>
      </w:pPr>
      <w:ins w:id="365" w:author="zigae" w:date="2012-05-18T16:44:00Z">
        <w:r w:rsidRPr="00AF36F9">
          <w:rPr>
            <w:rFonts w:cstheme="minorHAnsi"/>
            <w:sz w:val="24"/>
            <w:szCs w:val="24"/>
          </w:rPr>
          <w:t>Po zakoniku</w:t>
        </w:r>
        <w:r w:rsidR="00D72211" w:rsidRPr="00AF36F9">
          <w:rPr>
            <w:rFonts w:cstheme="minorHAnsi"/>
            <w:sz w:val="24"/>
            <w:szCs w:val="24"/>
          </w:rPr>
          <w:t xml:space="preserve"> Republike Slovenije je lastnik diska dolžan </w:t>
        </w:r>
        <w:r w:rsidRPr="00AF36F9">
          <w:rPr>
            <w:rFonts w:cstheme="minorHAnsi"/>
            <w:sz w:val="24"/>
            <w:szCs w:val="24"/>
          </w:rPr>
          <w:t xml:space="preserve">preiskovalcem dati </w:t>
        </w:r>
        <w:r w:rsidR="00D72211" w:rsidRPr="00AF36F9">
          <w:rPr>
            <w:rFonts w:cstheme="minorHAnsi"/>
            <w:sz w:val="24"/>
            <w:szCs w:val="24"/>
          </w:rPr>
          <w:t xml:space="preserve">vsa gesla in skrite ključe, v </w:t>
        </w:r>
        <w:r w:rsidRPr="00AF36F9">
          <w:rPr>
            <w:rFonts w:cstheme="minorHAnsi"/>
            <w:sz w:val="24"/>
            <w:szCs w:val="24"/>
          </w:rPr>
          <w:t>nasprotnem primeru</w:t>
        </w:r>
        <w:r w:rsidR="00D72211" w:rsidRPr="00AF36F9">
          <w:rPr>
            <w:rFonts w:cstheme="minorHAnsi"/>
            <w:sz w:val="24"/>
            <w:szCs w:val="24"/>
          </w:rPr>
          <w:t xml:space="preserve"> se </w:t>
        </w:r>
        <w:r w:rsidRPr="00AF36F9">
          <w:rPr>
            <w:rFonts w:cstheme="minorHAnsi"/>
            <w:sz w:val="24"/>
            <w:szCs w:val="24"/>
          </w:rPr>
          <w:t xml:space="preserve">ga </w:t>
        </w:r>
        <w:r w:rsidR="00D72211" w:rsidRPr="00AF36F9">
          <w:rPr>
            <w:rFonts w:cstheme="minorHAnsi"/>
            <w:sz w:val="24"/>
            <w:szCs w:val="24"/>
          </w:rPr>
          <w:t>lahko kaznuje.</w:t>
        </w:r>
      </w:ins>
    </w:p>
    <w:p w:rsidR="00D72211" w:rsidRPr="00AF36F9" w:rsidRDefault="00D72211" w:rsidP="00D72211">
      <w:pPr>
        <w:spacing w:after="0"/>
        <w:rPr>
          <w:ins w:id="366" w:author="zigae" w:date="2012-05-18T16:44:00Z"/>
          <w:rFonts w:cstheme="minorHAnsi"/>
          <w:sz w:val="24"/>
          <w:szCs w:val="24"/>
        </w:rPr>
      </w:pPr>
    </w:p>
    <w:p w:rsidR="00D72211" w:rsidRPr="00AF36F9" w:rsidRDefault="00E34911" w:rsidP="00D72211">
      <w:pPr>
        <w:spacing w:after="0"/>
        <w:rPr>
          <w:ins w:id="367" w:author="zigae" w:date="2012-05-18T16:44:00Z"/>
          <w:rFonts w:cstheme="minorHAnsi"/>
          <w:sz w:val="24"/>
          <w:szCs w:val="24"/>
        </w:rPr>
      </w:pPr>
      <w:ins w:id="368" w:author="zigae" w:date="2012-05-18T16:44:00Z">
        <w:r w:rsidRPr="00AF36F9">
          <w:rPr>
            <w:rFonts w:cstheme="minorHAnsi"/>
            <w:sz w:val="24"/>
            <w:szCs w:val="24"/>
          </w:rPr>
          <w:t>Na i</w:t>
        </w:r>
        <w:r w:rsidR="00D72211" w:rsidRPr="00AF36F9">
          <w:rPr>
            <w:rFonts w:cstheme="minorHAnsi"/>
            <w:sz w:val="24"/>
            <w:szCs w:val="24"/>
          </w:rPr>
          <w:t>nternetu obstaja veliko število orodji za razbij</w:t>
        </w:r>
        <w:r w:rsidRPr="00AF36F9">
          <w:rPr>
            <w:rFonts w:cstheme="minorHAnsi"/>
            <w:sz w:val="24"/>
            <w:szCs w:val="24"/>
          </w:rPr>
          <w:t>anje enkripcije, najbolj poznana sta</w:t>
        </w:r>
        <w:r w:rsidR="00D72211" w:rsidRPr="00AF36F9">
          <w:rPr>
            <w:rFonts w:cstheme="minorHAnsi"/>
            <w:sz w:val="24"/>
            <w:szCs w:val="24"/>
          </w:rPr>
          <w:t xml:space="preserve"> </w:t>
        </w:r>
        <w:r w:rsidR="00D72211" w:rsidRPr="00AF36F9">
          <w:rPr>
            <w:rFonts w:cstheme="minorHAnsi"/>
            <w:i/>
            <w:sz w:val="24"/>
            <w:szCs w:val="24"/>
          </w:rPr>
          <w:t xml:space="preserve">Crack </w:t>
        </w:r>
        <w:r w:rsidR="00D72211" w:rsidRPr="00AF36F9">
          <w:rPr>
            <w:rFonts w:cstheme="minorHAnsi"/>
            <w:sz w:val="24"/>
            <w:szCs w:val="24"/>
          </w:rPr>
          <w:t xml:space="preserve">in </w:t>
        </w:r>
        <w:r w:rsidR="00D72211" w:rsidRPr="00AF36F9">
          <w:rPr>
            <w:rFonts w:cstheme="minorHAnsi"/>
            <w:i/>
            <w:sz w:val="24"/>
            <w:szCs w:val="24"/>
          </w:rPr>
          <w:t>Jack the Ripper</w:t>
        </w:r>
        <w:r w:rsidR="00D72211" w:rsidRPr="00AF36F9">
          <w:rPr>
            <w:rFonts w:cstheme="minorHAnsi"/>
            <w:sz w:val="24"/>
            <w:szCs w:val="24"/>
          </w:rPr>
          <w:t>.</w:t>
        </w:r>
      </w:ins>
    </w:p>
    <w:p w:rsidR="00D72211" w:rsidRPr="00AF36F9" w:rsidRDefault="00D72211" w:rsidP="00D72211">
      <w:pPr>
        <w:spacing w:after="0"/>
        <w:rPr>
          <w:ins w:id="369" w:author="zigae" w:date="2012-05-18T16:44:00Z"/>
          <w:rFonts w:cstheme="minorHAnsi"/>
          <w:sz w:val="24"/>
          <w:szCs w:val="24"/>
          <w:lang w:val="en-US"/>
        </w:rPr>
      </w:pPr>
    </w:p>
    <w:p w:rsidR="00D72211" w:rsidRPr="00AF36F9" w:rsidRDefault="00D72211" w:rsidP="00E34911">
      <w:pPr>
        <w:pStyle w:val="Heading2"/>
        <w:rPr>
          <w:ins w:id="370" w:author="zigae" w:date="2012-05-18T16:44:00Z"/>
          <w:rFonts w:asciiTheme="minorHAnsi" w:hAnsiTheme="minorHAnsi" w:cstheme="minorHAnsi"/>
        </w:rPr>
      </w:pPr>
      <w:bookmarkStart w:id="371" w:name="_Toc325127693"/>
      <w:ins w:id="372" w:author="zigae" w:date="2012-05-18T16:44:00Z">
        <w:r w:rsidRPr="00AF36F9">
          <w:rPr>
            <w:rFonts w:asciiTheme="minorHAnsi" w:hAnsiTheme="minorHAnsi" w:cstheme="minorHAnsi"/>
          </w:rPr>
          <w:t>Primer raziskave diska</w:t>
        </w:r>
        <w:bookmarkEnd w:id="371"/>
      </w:ins>
    </w:p>
    <w:p w:rsidR="00D72211" w:rsidRPr="00AF36F9" w:rsidRDefault="00D72211" w:rsidP="00D72211">
      <w:pPr>
        <w:spacing w:after="0"/>
        <w:rPr>
          <w:ins w:id="373" w:author="zigae" w:date="2012-05-18T16:44:00Z"/>
          <w:rFonts w:cstheme="minorHAnsi"/>
          <w:sz w:val="24"/>
          <w:szCs w:val="24"/>
        </w:rPr>
      </w:pPr>
      <w:ins w:id="374" w:author="zigae" w:date="2012-05-18T16:44:00Z">
        <w:r w:rsidRPr="00AF36F9">
          <w:rPr>
            <w:rFonts w:cstheme="minorHAnsi"/>
            <w:sz w:val="24"/>
            <w:szCs w:val="24"/>
          </w:rPr>
          <w:t xml:space="preserve">Forenzično </w:t>
        </w:r>
        <w:r w:rsidR="005D3B08" w:rsidRPr="00AF36F9">
          <w:rPr>
            <w:rFonts w:cstheme="minorHAnsi"/>
            <w:sz w:val="24"/>
            <w:szCs w:val="24"/>
          </w:rPr>
          <w:t>prei</w:t>
        </w:r>
        <w:r w:rsidRPr="00AF36F9">
          <w:rPr>
            <w:rFonts w:cstheme="minorHAnsi"/>
            <w:sz w:val="24"/>
            <w:szCs w:val="24"/>
          </w:rPr>
          <w:t>ska</w:t>
        </w:r>
        <w:r w:rsidR="005D3B08" w:rsidRPr="00AF36F9">
          <w:rPr>
            <w:rFonts w:cstheme="minorHAnsi"/>
            <w:sz w:val="24"/>
            <w:szCs w:val="24"/>
          </w:rPr>
          <w:t xml:space="preserve">vo diska bomo prikazali na realnem primeru. </w:t>
        </w:r>
        <w:r w:rsidRPr="00AF36F9">
          <w:rPr>
            <w:rFonts w:cstheme="minorHAnsi"/>
            <w:sz w:val="24"/>
            <w:szCs w:val="24"/>
          </w:rPr>
          <w:t>K</w:t>
        </w:r>
        <w:r w:rsidR="005D3B08" w:rsidRPr="00AF36F9">
          <w:rPr>
            <w:rFonts w:cstheme="minorHAnsi"/>
            <w:sz w:val="24"/>
            <w:szCs w:val="24"/>
          </w:rPr>
          <w:t xml:space="preserve">o smo priklopili disk, lahko </w:t>
        </w:r>
        <w:r w:rsidRPr="00AF36F9">
          <w:rPr>
            <w:rFonts w:cstheme="minorHAnsi"/>
            <w:sz w:val="24"/>
            <w:szCs w:val="24"/>
          </w:rPr>
          <w:t>izpišemo vs</w:t>
        </w:r>
        <w:r w:rsidR="005D3B08" w:rsidRPr="00AF36F9">
          <w:rPr>
            <w:rFonts w:cstheme="minorHAnsi"/>
            <w:sz w:val="24"/>
            <w:szCs w:val="24"/>
          </w:rPr>
          <w:t>e direktorije na disku z ukazom</w:t>
        </w:r>
        <w:r w:rsidRPr="00AF36F9">
          <w:rPr>
            <w:rFonts w:cstheme="minorHAnsi"/>
            <w:sz w:val="24"/>
            <w:szCs w:val="24"/>
          </w:rPr>
          <w:t xml:space="preserve"> </w:t>
        </w:r>
        <w:r w:rsidRPr="00AF36F9">
          <w:rPr>
            <w:rFonts w:cstheme="minorHAnsi"/>
            <w:b/>
            <w:sz w:val="24"/>
            <w:szCs w:val="24"/>
          </w:rPr>
          <w:t>ls</w:t>
        </w:r>
      </w:ins>
    </w:p>
    <w:p w:rsidR="00D72211" w:rsidRPr="00AF36F9" w:rsidRDefault="00D72211" w:rsidP="00D72211">
      <w:pPr>
        <w:spacing w:after="0"/>
        <w:rPr>
          <w:ins w:id="375" w:author="zigae" w:date="2012-05-18T16:44:00Z"/>
          <w:rFonts w:cstheme="minorHAnsi"/>
          <w:sz w:val="24"/>
          <w:szCs w:val="24"/>
        </w:rPr>
      </w:pPr>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76" w:author="zigae" w:date="2012-05-18T16:44:00Z"/>
          <w:rFonts w:eastAsia="Times New Roman" w:cstheme="minorHAnsi"/>
          <w:color w:val="000000"/>
          <w:sz w:val="20"/>
          <w:szCs w:val="20"/>
        </w:rPr>
      </w:pPr>
      <w:ins w:id="377" w:author="zigae" w:date="2012-05-18T16:44:00Z">
        <w:r w:rsidRPr="00AF36F9">
          <w:rPr>
            <w:rFonts w:eastAsia="Times New Roman" w:cstheme="minorHAnsi"/>
            <w:color w:val="000000"/>
            <w:sz w:val="20"/>
            <w:szCs w:val="20"/>
          </w:rPr>
          <w:t># ls -lat /mnt</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78" w:author="zigae" w:date="2012-05-18T16:44:00Z"/>
          <w:rFonts w:eastAsia="Times New Roman" w:cstheme="minorHAnsi"/>
          <w:color w:val="000000"/>
          <w:sz w:val="20"/>
          <w:szCs w:val="20"/>
        </w:rPr>
      </w:pPr>
      <w:ins w:id="379" w:author="zigae" w:date="2012-05-18T16:44:00Z">
        <w:r w:rsidRPr="00AF36F9">
          <w:rPr>
            <w:rFonts w:eastAsia="Times New Roman" w:cstheme="minorHAnsi"/>
            <w:color w:val="000000"/>
            <w:sz w:val="20"/>
            <w:szCs w:val="20"/>
          </w:rPr>
          <w:t>total 73</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0" w:author="zigae" w:date="2012-05-18T16:44:00Z"/>
          <w:rFonts w:eastAsia="Times New Roman" w:cstheme="minorHAnsi"/>
          <w:color w:val="000000"/>
          <w:sz w:val="20"/>
          <w:szCs w:val="20"/>
        </w:rPr>
      </w:pPr>
      <w:ins w:id="381" w:author="zigae" w:date="2012-05-18T16:44:00Z">
        <w:r w:rsidRPr="00AF36F9">
          <w:rPr>
            <w:rFonts w:eastAsia="Times New Roman" w:cstheme="minorHAnsi"/>
            <w:color w:val="000000"/>
            <w:sz w:val="20"/>
            <w:szCs w:val="20"/>
          </w:rPr>
          <w:t>drwxr-x---  17 root     root         1024 May  1 09:01 root</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2" w:author="zigae" w:date="2012-05-18T16:44:00Z"/>
          <w:rFonts w:eastAsia="Times New Roman" w:cstheme="minorHAnsi"/>
          <w:color w:val="000000"/>
          <w:sz w:val="20"/>
          <w:szCs w:val="20"/>
        </w:rPr>
      </w:pPr>
      <w:ins w:id="383" w:author="zigae" w:date="2012-05-18T16:44:00Z">
        <w:r w:rsidRPr="00AF36F9">
          <w:rPr>
            <w:rFonts w:eastAsia="Times New Roman" w:cstheme="minorHAnsi"/>
            <w:color w:val="000000"/>
            <w:sz w:val="20"/>
            <w:szCs w:val="20"/>
          </w:rPr>
          <w:t>drwxrwxrwt   6 root     root         1024 May  1 04:03 tmp</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4" w:author="zigae" w:date="2012-05-18T16:44:00Z"/>
          <w:rFonts w:eastAsia="Times New Roman" w:cstheme="minorHAnsi"/>
          <w:color w:val="000000"/>
          <w:sz w:val="20"/>
          <w:szCs w:val="20"/>
        </w:rPr>
      </w:pPr>
      <w:ins w:id="385" w:author="zigae" w:date="2012-05-18T16:44:00Z">
        <w:r w:rsidRPr="00AF36F9">
          <w:rPr>
            <w:rFonts w:eastAsia="Times New Roman" w:cstheme="minorHAnsi"/>
            <w:color w:val="000000"/>
            <w:sz w:val="20"/>
            <w:szCs w:val="20"/>
          </w:rPr>
          <w:t>drwxr-xr-x   8 root     root        34816 Apr 30 04:02 dev</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6" w:author="zigae" w:date="2012-05-18T16:44:00Z"/>
          <w:rFonts w:eastAsia="Times New Roman" w:cstheme="minorHAnsi"/>
          <w:color w:val="000000"/>
          <w:sz w:val="20"/>
          <w:szCs w:val="20"/>
        </w:rPr>
      </w:pPr>
      <w:ins w:id="387" w:author="zigae" w:date="2012-05-18T16:44:00Z">
        <w:r w:rsidRPr="00AF36F9">
          <w:rPr>
            <w:rFonts w:eastAsia="Times New Roman" w:cstheme="minorHAnsi"/>
            <w:color w:val="000000"/>
            <w:sz w:val="20"/>
            <w:szCs w:val="20"/>
          </w:rPr>
          <w:t>drwxr-xr-x  34 root     root         3072 Apr 29 14:17 etc</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88" w:author="zigae" w:date="2012-05-18T16:44:00Z"/>
          <w:rFonts w:eastAsia="Times New Roman" w:cstheme="minorHAnsi"/>
          <w:color w:val="000000"/>
          <w:sz w:val="20"/>
          <w:szCs w:val="20"/>
        </w:rPr>
      </w:pPr>
      <w:ins w:id="389" w:author="zigae" w:date="2012-05-18T16:44:00Z">
        <w:r w:rsidRPr="00AF36F9">
          <w:rPr>
            <w:rFonts w:eastAsia="Times New Roman" w:cstheme="minorHAnsi"/>
            <w:color w:val="000000"/>
            <w:sz w:val="20"/>
            <w:szCs w:val="20"/>
          </w:rPr>
          <w:t>drwxr-xr-x   2 root     root         2048 Apr 26 16:52 bin</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0" w:author="zigae" w:date="2012-05-18T16:44:00Z"/>
          <w:rFonts w:eastAsia="Times New Roman" w:cstheme="minorHAnsi"/>
          <w:color w:val="000000"/>
          <w:sz w:val="20"/>
          <w:szCs w:val="20"/>
        </w:rPr>
      </w:pPr>
      <w:ins w:id="391" w:author="zigae" w:date="2012-05-18T16:44:00Z">
        <w:r w:rsidRPr="00AF36F9">
          <w:rPr>
            <w:rFonts w:eastAsia="Times New Roman" w:cstheme="minorHAnsi"/>
            <w:color w:val="000000"/>
            <w:sz w:val="20"/>
            <w:szCs w:val="20"/>
          </w:rPr>
          <w:t>drwxr-xr-x   2 root     root         1024 Apr 26 11:12 boot</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2" w:author="zigae" w:date="2012-05-18T16:44:00Z"/>
          <w:rFonts w:eastAsia="Times New Roman" w:cstheme="minorHAnsi"/>
          <w:color w:val="000000"/>
          <w:sz w:val="20"/>
          <w:szCs w:val="20"/>
        </w:rPr>
      </w:pPr>
      <w:ins w:id="393" w:author="zigae" w:date="2012-05-18T16:44:00Z">
        <w:r w:rsidRPr="00AF36F9">
          <w:rPr>
            <w:rFonts w:eastAsia="Times New Roman" w:cstheme="minorHAnsi"/>
            <w:color w:val="000000"/>
            <w:sz w:val="20"/>
            <w:szCs w:val="20"/>
          </w:rPr>
          <w:t>drwxr-xr-x   3 root     root         3072 Apr 21 04:01 sbin</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4" w:author="zigae" w:date="2012-05-18T16:44:00Z"/>
          <w:rFonts w:eastAsia="Times New Roman" w:cstheme="minorHAnsi"/>
          <w:color w:val="000000"/>
          <w:sz w:val="20"/>
          <w:szCs w:val="20"/>
        </w:rPr>
      </w:pPr>
      <w:ins w:id="395" w:author="zigae" w:date="2012-05-18T16:44:00Z">
        <w:r w:rsidRPr="00AF36F9">
          <w:rPr>
            <w:rFonts w:eastAsia="Times New Roman" w:cstheme="minorHAnsi"/>
            <w:color w:val="000000"/>
            <w:sz w:val="20"/>
            <w:szCs w:val="20"/>
          </w:rPr>
          <w:t>drwxr-xr-x   4 root     root         3072 Apr 21 03:56 lib</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6" w:author="zigae" w:date="2012-05-18T16:44:00Z"/>
          <w:rFonts w:eastAsia="Times New Roman" w:cstheme="minorHAnsi"/>
          <w:color w:val="000000"/>
          <w:sz w:val="20"/>
          <w:szCs w:val="20"/>
        </w:rPr>
      </w:pPr>
      <w:ins w:id="397" w:author="zigae" w:date="2012-05-18T16:44:00Z">
        <w:r w:rsidRPr="00AF36F9">
          <w:rPr>
            <w:rFonts w:eastAsia="Times New Roman" w:cstheme="minorHAnsi"/>
            <w:color w:val="000000"/>
            <w:sz w:val="20"/>
            <w:szCs w:val="20"/>
          </w:rPr>
          <w:t>drwxrwxr-x   2 root     root         1024 Mar  3 13:27 cdrom</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398" w:author="zigae" w:date="2012-05-18T16:44:00Z"/>
          <w:rFonts w:eastAsia="Times New Roman" w:cstheme="minorHAnsi"/>
          <w:color w:val="000000"/>
          <w:sz w:val="20"/>
          <w:szCs w:val="20"/>
        </w:rPr>
      </w:pPr>
      <w:ins w:id="399" w:author="zigae" w:date="2012-05-18T16:44:00Z">
        <w:r w:rsidRPr="00AF36F9">
          <w:rPr>
            <w:rFonts w:eastAsia="Times New Roman" w:cstheme="minorHAnsi"/>
            <w:color w:val="000000"/>
            <w:sz w:val="20"/>
            <w:szCs w:val="20"/>
          </w:rPr>
          <w:t>drwxr-xr-x   2 root     root         1024 Oct  9  1999 home</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0" w:author="zigae" w:date="2012-05-18T16:44:00Z"/>
          <w:rFonts w:eastAsia="Times New Roman" w:cstheme="minorHAnsi"/>
          <w:color w:val="000000"/>
          <w:sz w:val="20"/>
          <w:szCs w:val="20"/>
        </w:rPr>
      </w:pPr>
      <w:ins w:id="401" w:author="zigae" w:date="2012-05-18T16:44:00Z">
        <w:r w:rsidRPr="00AF36F9">
          <w:rPr>
            <w:rFonts w:eastAsia="Times New Roman" w:cstheme="minorHAnsi"/>
            <w:color w:val="000000"/>
            <w:sz w:val="20"/>
            <w:szCs w:val="20"/>
          </w:rPr>
          <w:t>drwxr-xr-x   2 root     root        12288 Oct  9  1999 lost+found</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2" w:author="zigae" w:date="2012-05-18T16:44:00Z"/>
          <w:rFonts w:eastAsia="Times New Roman" w:cstheme="minorHAnsi"/>
          <w:color w:val="000000"/>
          <w:sz w:val="20"/>
          <w:szCs w:val="20"/>
        </w:rPr>
      </w:pPr>
      <w:ins w:id="403" w:author="zigae" w:date="2012-05-18T16:44:00Z">
        <w:r w:rsidRPr="00AF36F9">
          <w:rPr>
            <w:rFonts w:eastAsia="Times New Roman" w:cstheme="minorHAnsi"/>
            <w:color w:val="000000"/>
            <w:sz w:val="20"/>
            <w:szCs w:val="20"/>
          </w:rPr>
          <w:t>drwxr-xr-x   4 root     root         1024 Oct  9  1998 mnt</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4" w:author="zigae" w:date="2012-05-18T16:44:00Z"/>
          <w:rFonts w:eastAsia="Times New Roman" w:cstheme="minorHAnsi"/>
          <w:color w:val="000000"/>
          <w:sz w:val="20"/>
          <w:szCs w:val="20"/>
        </w:rPr>
      </w:pPr>
      <w:ins w:id="405" w:author="zigae" w:date="2012-05-18T16:44:00Z">
        <w:r w:rsidRPr="00AF36F9">
          <w:rPr>
            <w:rFonts w:eastAsia="Times New Roman" w:cstheme="minorHAnsi"/>
            <w:color w:val="000000"/>
            <w:sz w:val="20"/>
            <w:szCs w:val="20"/>
          </w:rPr>
          <w:t>drwxr-xr-x   2 root     root         1024 Oct  9  1999 proc</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6" w:author="zigae" w:date="2012-05-18T16:44:00Z"/>
          <w:rFonts w:eastAsia="Times New Roman" w:cstheme="minorHAnsi"/>
          <w:color w:val="000000"/>
          <w:sz w:val="20"/>
          <w:szCs w:val="20"/>
        </w:rPr>
      </w:pPr>
      <w:ins w:id="407" w:author="zigae" w:date="2012-05-18T16:44:00Z">
        <w:r w:rsidRPr="00AF36F9">
          <w:rPr>
            <w:rFonts w:eastAsia="Times New Roman" w:cstheme="minorHAnsi"/>
            <w:color w:val="000000"/>
            <w:sz w:val="20"/>
            <w:szCs w:val="20"/>
          </w:rPr>
          <w:t>drwxr-xr-x  20 root     root         1024 Aug  2  1998 usr</w:t>
        </w:r>
      </w:ins>
    </w:p>
    <w:p w:rsidR="00D72211" w:rsidRPr="00AF36F9" w:rsidRDefault="00D72211" w:rsidP="00D72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408" w:author="zigae" w:date="2012-05-18T16:44:00Z"/>
          <w:rFonts w:eastAsia="Times New Roman" w:cstheme="minorHAnsi"/>
          <w:color w:val="000000"/>
          <w:sz w:val="20"/>
          <w:szCs w:val="20"/>
        </w:rPr>
      </w:pPr>
      <w:ins w:id="409" w:author="zigae" w:date="2012-05-18T16:44:00Z">
        <w:r w:rsidRPr="00AF36F9">
          <w:rPr>
            <w:rFonts w:eastAsia="Times New Roman" w:cstheme="minorHAnsi"/>
            <w:color w:val="000000"/>
            <w:sz w:val="20"/>
            <w:szCs w:val="20"/>
          </w:rPr>
          <w:t>drwxr-xr-x  18 root     root         1024 Aug  2  1998 var</w:t>
        </w:r>
      </w:ins>
    </w:p>
    <w:p w:rsidR="00D72211" w:rsidRPr="00AF36F9" w:rsidRDefault="00D72211" w:rsidP="00D72211">
      <w:pPr>
        <w:spacing w:after="0"/>
        <w:rPr>
          <w:ins w:id="410" w:author="zigae" w:date="2012-05-18T16:44:00Z"/>
          <w:rFonts w:cstheme="minorHAnsi"/>
          <w:sz w:val="24"/>
          <w:szCs w:val="24"/>
        </w:rPr>
      </w:pPr>
    </w:p>
    <w:p w:rsidR="00D72211" w:rsidRPr="00AF36F9" w:rsidRDefault="00D72211" w:rsidP="00D72211">
      <w:pPr>
        <w:spacing w:after="0"/>
        <w:rPr>
          <w:ins w:id="411" w:author="zigae" w:date="2012-05-18T16:44:00Z"/>
          <w:rFonts w:cstheme="minorHAnsi"/>
          <w:sz w:val="24"/>
          <w:szCs w:val="24"/>
        </w:rPr>
      </w:pPr>
      <w:ins w:id="412" w:author="zigae" w:date="2012-05-18T16:44:00Z">
        <w:r w:rsidRPr="00AF36F9">
          <w:rPr>
            <w:rFonts w:cstheme="minorHAnsi"/>
            <w:sz w:val="24"/>
            <w:szCs w:val="24"/>
          </w:rPr>
          <w:t xml:space="preserve">Če preverimo imena direktorijev – </w:t>
        </w:r>
        <w:r w:rsidRPr="00AF36F9">
          <w:rPr>
            <w:rFonts w:cstheme="minorHAnsi"/>
            <w:i/>
            <w:sz w:val="24"/>
            <w:szCs w:val="24"/>
          </w:rPr>
          <w:t>root, tmp, dev, etc, bin</w:t>
        </w:r>
        <w:r w:rsidRPr="00AF36F9">
          <w:rPr>
            <w:rFonts w:cstheme="minorHAnsi"/>
            <w:sz w:val="24"/>
            <w:szCs w:val="24"/>
          </w:rPr>
          <w:t>..., lahko pridemo do zaključka</w:t>
        </w:r>
        <w:r w:rsidR="005D3B08" w:rsidRPr="00AF36F9">
          <w:rPr>
            <w:rFonts w:cstheme="minorHAnsi"/>
            <w:sz w:val="24"/>
            <w:szCs w:val="24"/>
          </w:rPr>
          <w:t>,</w:t>
        </w:r>
        <w:r w:rsidRPr="00AF36F9">
          <w:rPr>
            <w:rFonts w:cstheme="minorHAnsi"/>
            <w:sz w:val="24"/>
            <w:szCs w:val="24"/>
          </w:rPr>
          <w:t xml:space="preserve"> da je disk katereg</w:t>
        </w:r>
        <w:r w:rsidR="005D3B08" w:rsidRPr="00AF36F9">
          <w:rPr>
            <w:rFonts w:cstheme="minorHAnsi"/>
            <w:sz w:val="24"/>
            <w:szCs w:val="24"/>
          </w:rPr>
          <w:t>a</w:t>
        </w:r>
        <w:r w:rsidRPr="00AF36F9">
          <w:rPr>
            <w:rFonts w:cstheme="minorHAnsi"/>
            <w:sz w:val="24"/>
            <w:szCs w:val="24"/>
          </w:rPr>
          <w:t xml:space="preserve"> </w:t>
        </w:r>
        <w:r w:rsidR="005D3B08" w:rsidRPr="00AF36F9">
          <w:rPr>
            <w:rFonts w:cstheme="minorHAnsi"/>
            <w:sz w:val="24"/>
            <w:szCs w:val="24"/>
          </w:rPr>
          <w:t>prei</w:t>
        </w:r>
        <w:r w:rsidRPr="00AF36F9">
          <w:rPr>
            <w:rFonts w:cstheme="minorHAnsi"/>
            <w:sz w:val="24"/>
            <w:szCs w:val="24"/>
          </w:rPr>
          <w:t>skujemo za</w:t>
        </w:r>
        <w:r w:rsidR="005D3B08" w:rsidRPr="00AF36F9">
          <w:rPr>
            <w:rFonts w:cstheme="minorHAnsi"/>
            <w:sz w:val="24"/>
            <w:szCs w:val="24"/>
          </w:rPr>
          <w:t xml:space="preserve">res korenski datotečni sistem. </w:t>
        </w:r>
        <w:r w:rsidRPr="00AF36F9">
          <w:rPr>
            <w:rFonts w:cstheme="minorHAnsi"/>
            <w:sz w:val="24"/>
            <w:szCs w:val="24"/>
          </w:rPr>
          <w:t xml:space="preserve">V </w:t>
        </w:r>
        <w:r w:rsidRPr="00AF36F9">
          <w:rPr>
            <w:rFonts w:cstheme="minorHAnsi"/>
            <w:i/>
            <w:sz w:val="24"/>
            <w:szCs w:val="24"/>
          </w:rPr>
          <w:t>/etc/fstab</w:t>
        </w:r>
        <w:r w:rsidRPr="00AF36F9">
          <w:rPr>
            <w:rFonts w:cstheme="minorHAnsi"/>
            <w:sz w:val="24"/>
            <w:szCs w:val="24"/>
          </w:rPr>
          <w:t xml:space="preserve"> so vse particije našeg</w:t>
        </w:r>
        <w:r w:rsidR="005D3B08" w:rsidRPr="00AF36F9">
          <w:rPr>
            <w:rFonts w:cstheme="minorHAnsi"/>
            <w:sz w:val="24"/>
            <w:szCs w:val="24"/>
          </w:rPr>
          <w:t>a</w:t>
        </w:r>
        <w:r w:rsidRPr="00AF36F9">
          <w:rPr>
            <w:rFonts w:cstheme="minorHAnsi"/>
            <w:sz w:val="24"/>
            <w:szCs w:val="24"/>
          </w:rPr>
          <w:t xml:space="preserve"> datotečneg</w:t>
        </w:r>
        <w:r w:rsidR="005D3B08" w:rsidRPr="00AF36F9">
          <w:rPr>
            <w:rFonts w:cstheme="minorHAnsi"/>
            <w:sz w:val="24"/>
            <w:szCs w:val="24"/>
          </w:rPr>
          <w:t>a</w:t>
        </w:r>
        <w:r w:rsidRPr="00AF36F9">
          <w:rPr>
            <w:rFonts w:cstheme="minorHAnsi"/>
            <w:sz w:val="24"/>
            <w:szCs w:val="24"/>
          </w:rPr>
          <w:t xml:space="preserve"> sistema.</w:t>
        </w:r>
      </w:ins>
    </w:p>
    <w:p w:rsidR="00D72211" w:rsidRPr="00AF36F9" w:rsidRDefault="00D72211" w:rsidP="00D72211">
      <w:pPr>
        <w:spacing w:after="0"/>
        <w:rPr>
          <w:ins w:id="413"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414" w:author="zigae" w:date="2012-05-18T16:44:00Z"/>
          <w:rFonts w:asciiTheme="minorHAnsi" w:hAnsiTheme="minorHAnsi" w:cstheme="minorHAnsi"/>
          <w:color w:val="000000"/>
          <w:lang w:val="sl-SI"/>
        </w:rPr>
      </w:pPr>
      <w:ins w:id="415" w:author="zigae" w:date="2012-05-18T16:44:00Z">
        <w:r w:rsidRPr="00AF36F9">
          <w:rPr>
            <w:rFonts w:asciiTheme="minorHAnsi" w:hAnsiTheme="minorHAnsi" w:cstheme="minorHAnsi"/>
            <w:color w:val="000000"/>
            <w:lang w:val="sl-SI"/>
          </w:rPr>
          <w:t># less /mnt/etc/fstab</w:t>
        </w:r>
      </w:ins>
    </w:p>
    <w:p w:rsidR="00D72211" w:rsidRPr="00AF36F9" w:rsidRDefault="00D72211" w:rsidP="00D72211">
      <w:pPr>
        <w:pStyle w:val="HTMLPreformatted"/>
        <w:shd w:val="clear" w:color="auto" w:fill="FFFFFF"/>
        <w:spacing w:line="276" w:lineRule="auto"/>
        <w:rPr>
          <w:ins w:id="416" w:author="zigae" w:date="2012-05-18T16:44:00Z"/>
          <w:rFonts w:asciiTheme="minorHAnsi" w:hAnsiTheme="minorHAnsi" w:cstheme="minorHAnsi"/>
          <w:color w:val="000000"/>
          <w:lang w:val="sl-SI"/>
        </w:rPr>
      </w:pPr>
      <w:ins w:id="417"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418" w:author="zigae" w:date="2012-05-18T16:44:00Z"/>
          <w:rFonts w:asciiTheme="minorHAnsi" w:hAnsiTheme="minorHAnsi" w:cstheme="minorHAnsi"/>
          <w:color w:val="000000"/>
          <w:lang w:val="sl-SI"/>
        </w:rPr>
      </w:pPr>
      <w:ins w:id="419" w:author="zigae" w:date="2012-05-18T16:44:00Z">
        <w:r w:rsidRPr="00AF36F9">
          <w:rPr>
            <w:rFonts w:asciiTheme="minorHAnsi" w:hAnsiTheme="minorHAnsi" w:cstheme="minorHAnsi"/>
            <w:color w:val="000000"/>
            <w:lang w:val="sl-SI"/>
          </w:rPr>
          <w:t>/dev/hda1               /dosc               msdos   defaults       0 0</w:t>
        </w:r>
      </w:ins>
    </w:p>
    <w:p w:rsidR="00D72211" w:rsidRPr="00AF36F9" w:rsidRDefault="00D72211" w:rsidP="00D72211">
      <w:pPr>
        <w:pStyle w:val="HTMLPreformatted"/>
        <w:shd w:val="clear" w:color="auto" w:fill="FFFFFF"/>
        <w:spacing w:line="276" w:lineRule="auto"/>
        <w:rPr>
          <w:ins w:id="420" w:author="zigae" w:date="2012-05-18T16:44:00Z"/>
          <w:rFonts w:asciiTheme="minorHAnsi" w:hAnsiTheme="minorHAnsi" w:cstheme="minorHAnsi"/>
          <w:color w:val="000000"/>
          <w:lang w:val="sl-SI"/>
        </w:rPr>
      </w:pPr>
      <w:ins w:id="421" w:author="zigae" w:date="2012-05-18T16:44:00Z">
        <w:r w:rsidRPr="00AF36F9">
          <w:rPr>
            <w:rFonts w:asciiTheme="minorHAnsi" w:hAnsiTheme="minorHAnsi" w:cstheme="minorHAnsi"/>
            <w:color w:val="000000"/>
            <w:lang w:val="sl-SI"/>
          </w:rPr>
          <w:t>/dev/hda2               /                   ext2    defaults       1 1</w:t>
        </w:r>
      </w:ins>
    </w:p>
    <w:p w:rsidR="00D72211" w:rsidRPr="00AF36F9" w:rsidRDefault="00D72211" w:rsidP="00D72211">
      <w:pPr>
        <w:pStyle w:val="HTMLPreformatted"/>
        <w:shd w:val="clear" w:color="auto" w:fill="FFFFFF"/>
        <w:spacing w:line="276" w:lineRule="auto"/>
        <w:rPr>
          <w:ins w:id="422" w:author="zigae" w:date="2012-05-18T16:44:00Z"/>
          <w:rFonts w:asciiTheme="minorHAnsi" w:hAnsiTheme="minorHAnsi" w:cstheme="minorHAnsi"/>
          <w:color w:val="000000"/>
          <w:lang w:val="sl-SI"/>
        </w:rPr>
      </w:pPr>
      <w:ins w:id="423" w:author="zigae" w:date="2012-05-18T16:44:00Z">
        <w:r w:rsidRPr="00AF36F9">
          <w:rPr>
            <w:rFonts w:asciiTheme="minorHAnsi" w:hAnsiTheme="minorHAnsi" w:cstheme="minorHAnsi"/>
            <w:color w:val="000000"/>
            <w:lang w:val="sl-SI"/>
          </w:rPr>
          <w:lastRenderedPageBreak/>
          <w:t>/dev/hda4               /home               ext2    defaults       1 2</w:t>
        </w:r>
      </w:ins>
    </w:p>
    <w:p w:rsidR="00D72211" w:rsidRPr="00AF36F9" w:rsidRDefault="00D72211" w:rsidP="00D72211">
      <w:pPr>
        <w:pStyle w:val="HTMLPreformatted"/>
        <w:shd w:val="clear" w:color="auto" w:fill="FFFFFF"/>
        <w:spacing w:line="276" w:lineRule="auto"/>
        <w:rPr>
          <w:ins w:id="424" w:author="zigae" w:date="2012-05-18T16:44:00Z"/>
          <w:rFonts w:asciiTheme="minorHAnsi" w:hAnsiTheme="minorHAnsi" w:cstheme="minorHAnsi"/>
          <w:color w:val="000000"/>
          <w:lang w:val="sl-SI"/>
        </w:rPr>
      </w:pPr>
      <w:ins w:id="425" w:author="zigae" w:date="2012-05-18T16:44:00Z">
        <w:r w:rsidRPr="00AF36F9">
          <w:rPr>
            <w:rFonts w:asciiTheme="minorHAnsi" w:hAnsiTheme="minorHAnsi" w:cstheme="minorHAnsi"/>
            <w:color w:val="000000"/>
            <w:lang w:val="sl-SI"/>
          </w:rPr>
          <w:t>/dev/hda3               swap                swap    defaults       0 0</w:t>
        </w:r>
      </w:ins>
    </w:p>
    <w:p w:rsidR="00D72211" w:rsidRPr="00AF36F9" w:rsidRDefault="00D72211" w:rsidP="00D72211">
      <w:pPr>
        <w:pStyle w:val="HTMLPreformatted"/>
        <w:shd w:val="clear" w:color="auto" w:fill="FFFFFF"/>
        <w:spacing w:line="276" w:lineRule="auto"/>
        <w:rPr>
          <w:ins w:id="426" w:author="zigae" w:date="2012-05-18T16:44:00Z"/>
          <w:rFonts w:asciiTheme="minorHAnsi" w:hAnsiTheme="minorHAnsi" w:cstheme="minorHAnsi"/>
          <w:color w:val="000000"/>
          <w:lang w:val="sl-SI"/>
        </w:rPr>
      </w:pPr>
      <w:ins w:id="427" w:author="zigae" w:date="2012-05-18T16:44:00Z">
        <w:r w:rsidRPr="00AF36F9">
          <w:rPr>
            <w:rFonts w:asciiTheme="minorHAnsi" w:hAnsiTheme="minorHAnsi" w:cstheme="minorHAnsi"/>
            <w:color w:val="000000"/>
            <w:lang w:val="sl-SI"/>
          </w:rPr>
          <w:t>/dev/cdrom              /cdrom              iso9660 noauto,user,ro 0 0</w:t>
        </w:r>
      </w:ins>
    </w:p>
    <w:p w:rsidR="00D72211" w:rsidRPr="00AF36F9" w:rsidRDefault="00D72211" w:rsidP="00D72211">
      <w:pPr>
        <w:pStyle w:val="HTMLPreformatted"/>
        <w:shd w:val="clear" w:color="auto" w:fill="FFFFFF"/>
        <w:spacing w:line="276" w:lineRule="auto"/>
        <w:rPr>
          <w:ins w:id="428" w:author="zigae" w:date="2012-05-18T16:44:00Z"/>
          <w:rFonts w:asciiTheme="minorHAnsi" w:hAnsiTheme="minorHAnsi" w:cstheme="minorHAnsi"/>
          <w:color w:val="000000"/>
          <w:lang w:val="sl-SI"/>
        </w:rPr>
      </w:pPr>
      <w:ins w:id="429" w:author="zigae" w:date="2012-05-18T16:44:00Z">
        <w:r w:rsidRPr="00AF36F9">
          <w:rPr>
            <w:rFonts w:asciiTheme="minorHAnsi" w:hAnsiTheme="minorHAnsi" w:cstheme="minorHAnsi"/>
            <w:color w:val="000000"/>
            <w:lang w:val="sl-SI"/>
          </w:rPr>
          <w:t>/dev/fd0                /floppy             ext2    noauto,user,rw 0 0</w:t>
        </w:r>
      </w:ins>
    </w:p>
    <w:p w:rsidR="00D72211" w:rsidRPr="00AF36F9" w:rsidRDefault="00D72211" w:rsidP="00D72211">
      <w:pPr>
        <w:pStyle w:val="HTMLPreformatted"/>
        <w:shd w:val="clear" w:color="auto" w:fill="FFFFFF"/>
        <w:spacing w:line="276" w:lineRule="auto"/>
        <w:rPr>
          <w:ins w:id="430" w:author="zigae" w:date="2012-05-18T16:44:00Z"/>
          <w:rFonts w:asciiTheme="minorHAnsi" w:hAnsiTheme="minorHAnsi" w:cstheme="minorHAnsi"/>
          <w:color w:val="000000"/>
          <w:lang w:val="sl-SI"/>
        </w:rPr>
      </w:pPr>
      <w:ins w:id="431" w:author="zigae" w:date="2012-05-18T16:44:00Z">
        <w:r w:rsidRPr="00AF36F9">
          <w:rPr>
            <w:rFonts w:asciiTheme="minorHAnsi" w:hAnsiTheme="minorHAnsi" w:cstheme="minorHAnsi"/>
            <w:color w:val="000000"/>
            <w:lang w:val="sl-SI"/>
          </w:rPr>
          <w:t>none                    /proc               proc    defaults       0 0</w:t>
        </w:r>
      </w:ins>
    </w:p>
    <w:p w:rsidR="00D72211" w:rsidRPr="00AF36F9" w:rsidRDefault="00D72211" w:rsidP="00D72211">
      <w:pPr>
        <w:pStyle w:val="HTMLPreformatted"/>
        <w:shd w:val="clear" w:color="auto" w:fill="FFFFFF"/>
        <w:spacing w:line="276" w:lineRule="auto"/>
        <w:rPr>
          <w:ins w:id="432" w:author="zigae" w:date="2012-05-18T16:44:00Z"/>
          <w:rFonts w:asciiTheme="minorHAnsi" w:hAnsiTheme="minorHAnsi" w:cstheme="minorHAnsi"/>
          <w:color w:val="000000"/>
          <w:lang w:val="sl-SI"/>
        </w:rPr>
      </w:pPr>
      <w:ins w:id="433" w:author="zigae" w:date="2012-05-18T16:44:00Z">
        <w:r w:rsidRPr="00AF36F9">
          <w:rPr>
            <w:rFonts w:asciiTheme="minorHAnsi" w:hAnsiTheme="minorHAnsi" w:cstheme="minorHAnsi"/>
            <w:color w:val="000000"/>
            <w:lang w:val="sl-SI"/>
          </w:rPr>
          <w:t>none                    /dev/pts            devpts  mode=0622      0 0</w:t>
        </w:r>
      </w:ins>
    </w:p>
    <w:p w:rsidR="00D72211" w:rsidRPr="00AF36F9" w:rsidRDefault="00D72211" w:rsidP="00D72211">
      <w:pPr>
        <w:pStyle w:val="HTMLPreformatted"/>
        <w:shd w:val="clear" w:color="auto" w:fill="FFFFFF"/>
        <w:spacing w:line="276" w:lineRule="auto"/>
        <w:rPr>
          <w:ins w:id="434" w:author="zigae" w:date="2012-05-18T16:44:00Z"/>
          <w:rFonts w:asciiTheme="minorHAnsi" w:hAnsiTheme="minorHAnsi" w:cstheme="minorHAnsi"/>
          <w:color w:val="000000"/>
          <w:lang w:val="sl-SI"/>
        </w:rPr>
      </w:pPr>
    </w:p>
    <w:p w:rsidR="00D72211" w:rsidRPr="00AF36F9" w:rsidRDefault="00D72211" w:rsidP="00D72211">
      <w:pPr>
        <w:pStyle w:val="HTMLPreformatted"/>
        <w:shd w:val="clear" w:color="auto" w:fill="FFFFFF"/>
        <w:spacing w:line="276" w:lineRule="auto"/>
        <w:rPr>
          <w:ins w:id="435" w:author="zigae" w:date="2012-05-18T16:44:00Z"/>
          <w:rFonts w:asciiTheme="minorHAnsi" w:hAnsiTheme="minorHAnsi" w:cstheme="minorHAnsi"/>
          <w:color w:val="000000"/>
          <w:lang w:val="sl-SI"/>
        </w:rPr>
      </w:pPr>
    </w:p>
    <w:p w:rsidR="00D72211" w:rsidRPr="00AF36F9" w:rsidRDefault="00D72211" w:rsidP="00D72211">
      <w:pPr>
        <w:pStyle w:val="HTMLPreformatted"/>
        <w:shd w:val="clear" w:color="auto" w:fill="FFFFFF"/>
        <w:spacing w:line="276" w:lineRule="auto"/>
        <w:rPr>
          <w:ins w:id="436" w:author="zigae" w:date="2012-05-18T16:44:00Z"/>
          <w:rFonts w:asciiTheme="minorHAnsi" w:hAnsiTheme="minorHAnsi" w:cstheme="minorHAnsi"/>
          <w:color w:val="000000"/>
          <w:sz w:val="24"/>
          <w:szCs w:val="24"/>
          <w:lang w:val="sl-SI"/>
        </w:rPr>
      </w:pPr>
      <w:ins w:id="437" w:author="zigae" w:date="2012-05-18T16:44:00Z">
        <w:r w:rsidRPr="00AF36F9">
          <w:rPr>
            <w:rFonts w:asciiTheme="minorHAnsi" w:hAnsiTheme="minorHAnsi" w:cstheme="minorHAnsi"/>
            <w:color w:val="000000"/>
            <w:sz w:val="24"/>
            <w:szCs w:val="24"/>
            <w:lang w:val="sl-SI"/>
          </w:rPr>
          <w:t xml:space="preserve">Lotimo se </w:t>
        </w:r>
        <w:r w:rsidR="005D3B08" w:rsidRPr="00AF36F9">
          <w:rPr>
            <w:rFonts w:asciiTheme="minorHAnsi" w:hAnsiTheme="minorHAnsi" w:cstheme="minorHAnsi"/>
            <w:color w:val="000000"/>
            <w:sz w:val="24"/>
            <w:szCs w:val="24"/>
            <w:lang w:val="sl-SI"/>
          </w:rPr>
          <w:t>prei</w:t>
        </w:r>
        <w:r w:rsidRPr="00AF36F9">
          <w:rPr>
            <w:rFonts w:asciiTheme="minorHAnsi" w:hAnsiTheme="minorHAnsi" w:cstheme="minorHAnsi"/>
            <w:color w:val="000000"/>
            <w:sz w:val="24"/>
            <w:szCs w:val="24"/>
            <w:lang w:val="sl-SI"/>
          </w:rPr>
          <w:t>skave diska. Najprej preverimo</w:t>
        </w:r>
        <w:r w:rsidR="005D3B08" w:rsidRPr="00AF36F9">
          <w:rPr>
            <w:rFonts w:asciiTheme="minorHAnsi" w:hAnsiTheme="minorHAnsi" w:cstheme="minorHAnsi"/>
            <w:color w:val="000000"/>
            <w:sz w:val="24"/>
            <w:szCs w:val="24"/>
            <w:lang w:val="sl-SI"/>
          </w:rPr>
          <w:t>,</w:t>
        </w:r>
        <w:r w:rsidRPr="00AF36F9">
          <w:rPr>
            <w:rFonts w:asciiTheme="minorHAnsi" w:hAnsiTheme="minorHAnsi" w:cstheme="minorHAnsi"/>
            <w:color w:val="000000"/>
            <w:sz w:val="24"/>
            <w:szCs w:val="24"/>
            <w:lang w:val="sl-SI"/>
          </w:rPr>
          <w:t xml:space="preserve"> kaj je zapisano v </w:t>
        </w:r>
        <w:r w:rsidRPr="00AF36F9">
          <w:rPr>
            <w:rFonts w:asciiTheme="minorHAnsi" w:hAnsiTheme="minorHAnsi" w:cstheme="minorHAnsi"/>
            <w:i/>
            <w:color w:val="000000"/>
            <w:sz w:val="24"/>
            <w:szCs w:val="24"/>
            <w:lang w:val="sl-SI"/>
          </w:rPr>
          <w:t>/etc/passwd</w:t>
        </w:r>
        <w:r w:rsidRPr="00AF36F9">
          <w:rPr>
            <w:rFonts w:asciiTheme="minorHAnsi" w:hAnsiTheme="minorHAnsi" w:cstheme="minorHAnsi"/>
            <w:color w:val="000000"/>
            <w:sz w:val="24"/>
            <w:szCs w:val="24"/>
            <w:lang w:val="sl-SI"/>
          </w:rPr>
          <w:t xml:space="preserve"> v katerem so zapisani uporabniški računi. Tukaj so lahko tudi zapisani računi</w:t>
        </w:r>
        <w:r w:rsidR="005D3B08" w:rsidRPr="00AF36F9">
          <w:rPr>
            <w:rFonts w:asciiTheme="minorHAnsi" w:hAnsiTheme="minorHAnsi" w:cstheme="minorHAnsi"/>
            <w:color w:val="000000"/>
            <w:sz w:val="24"/>
            <w:szCs w:val="24"/>
            <w:lang w:val="sl-SI"/>
          </w:rPr>
          <w:t>,</w:t>
        </w:r>
        <w:r w:rsidRPr="00AF36F9">
          <w:rPr>
            <w:rFonts w:asciiTheme="minorHAnsi" w:hAnsiTheme="minorHAnsi" w:cstheme="minorHAnsi"/>
            <w:color w:val="000000"/>
            <w:sz w:val="24"/>
            <w:szCs w:val="24"/>
            <w:lang w:val="sl-SI"/>
          </w:rPr>
          <w:t xml:space="preserve"> katere je ustvaril zlikovec.</w:t>
        </w:r>
      </w:ins>
    </w:p>
    <w:p w:rsidR="00D72211" w:rsidRPr="00AF36F9" w:rsidRDefault="00D72211" w:rsidP="00D72211">
      <w:pPr>
        <w:pStyle w:val="HTMLPreformatted"/>
        <w:shd w:val="clear" w:color="auto" w:fill="FFFFFF"/>
        <w:spacing w:line="276" w:lineRule="auto"/>
        <w:rPr>
          <w:ins w:id="438"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439" w:author="zigae" w:date="2012-05-18T16:44:00Z"/>
          <w:rFonts w:asciiTheme="minorHAnsi" w:hAnsiTheme="minorHAnsi" w:cstheme="minorHAnsi"/>
          <w:color w:val="000000"/>
          <w:lang w:val="sl-SI"/>
        </w:rPr>
      </w:pPr>
      <w:ins w:id="440" w:author="zigae" w:date="2012-05-18T16:44:00Z">
        <w:r w:rsidRPr="00AF36F9">
          <w:rPr>
            <w:rFonts w:asciiTheme="minorHAnsi" w:hAnsiTheme="minorHAnsi" w:cstheme="minorHAnsi"/>
            <w:color w:val="000000"/>
            <w:lang w:val="sl-SI"/>
          </w:rPr>
          <w:t># less /mnt/etc/passwd</w:t>
        </w:r>
      </w:ins>
    </w:p>
    <w:p w:rsidR="00D72211" w:rsidRPr="00AF36F9" w:rsidRDefault="00D72211" w:rsidP="00D72211">
      <w:pPr>
        <w:pStyle w:val="HTMLPreformatted"/>
        <w:shd w:val="clear" w:color="auto" w:fill="FFFFFF"/>
        <w:spacing w:line="276" w:lineRule="auto"/>
        <w:rPr>
          <w:ins w:id="441" w:author="zigae" w:date="2012-05-18T16:44:00Z"/>
          <w:rFonts w:asciiTheme="minorHAnsi" w:hAnsiTheme="minorHAnsi" w:cstheme="minorHAnsi"/>
          <w:color w:val="000000"/>
          <w:lang w:val="sl-SI"/>
        </w:rPr>
      </w:pPr>
      <w:ins w:id="442"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443" w:author="zigae" w:date="2012-05-18T16:44:00Z"/>
          <w:rFonts w:asciiTheme="minorHAnsi" w:hAnsiTheme="minorHAnsi" w:cstheme="minorHAnsi"/>
          <w:color w:val="000000"/>
          <w:lang w:val="sl-SI"/>
        </w:rPr>
      </w:pPr>
      <w:ins w:id="444" w:author="zigae" w:date="2012-05-18T16:44:00Z">
        <w:r w:rsidRPr="00AF36F9">
          <w:rPr>
            <w:rFonts w:asciiTheme="minorHAnsi" w:hAnsiTheme="minorHAnsi" w:cstheme="minorHAnsi"/>
            <w:color w:val="000000"/>
            <w:lang w:val="sl-SI"/>
          </w:rPr>
          <w:t>root:x:0:0:root:/root:/bin/bash</w:t>
        </w:r>
      </w:ins>
    </w:p>
    <w:p w:rsidR="00D72211" w:rsidRPr="00AF36F9" w:rsidRDefault="00D72211" w:rsidP="00D72211">
      <w:pPr>
        <w:pStyle w:val="HTMLPreformatted"/>
        <w:shd w:val="clear" w:color="auto" w:fill="FFFFFF"/>
        <w:spacing w:line="276" w:lineRule="auto"/>
        <w:rPr>
          <w:ins w:id="445" w:author="zigae" w:date="2012-05-18T16:44:00Z"/>
          <w:rFonts w:asciiTheme="minorHAnsi" w:hAnsiTheme="minorHAnsi" w:cstheme="minorHAnsi"/>
          <w:color w:val="000000"/>
          <w:lang w:val="sl-SI"/>
        </w:rPr>
      </w:pPr>
      <w:ins w:id="446" w:author="zigae" w:date="2012-05-18T16:44:00Z">
        <w:r w:rsidRPr="00AF36F9">
          <w:rPr>
            <w:rFonts w:asciiTheme="minorHAnsi" w:hAnsiTheme="minorHAnsi" w:cstheme="minorHAnsi"/>
            <w:color w:val="000000"/>
            <w:lang w:val="sl-SI"/>
          </w:rPr>
          <w:t>bin:x:1:1:bin:/bin:</w:t>
        </w:r>
      </w:ins>
    </w:p>
    <w:p w:rsidR="00D72211" w:rsidRPr="00AF36F9" w:rsidRDefault="00D72211" w:rsidP="00D72211">
      <w:pPr>
        <w:pStyle w:val="HTMLPreformatted"/>
        <w:shd w:val="clear" w:color="auto" w:fill="FFFFFF"/>
        <w:spacing w:line="276" w:lineRule="auto"/>
        <w:rPr>
          <w:ins w:id="447" w:author="zigae" w:date="2012-05-18T16:44:00Z"/>
          <w:rFonts w:asciiTheme="minorHAnsi" w:hAnsiTheme="minorHAnsi" w:cstheme="minorHAnsi"/>
          <w:color w:val="000000"/>
          <w:lang w:val="sl-SI"/>
        </w:rPr>
      </w:pPr>
      <w:ins w:id="448" w:author="zigae" w:date="2012-05-18T16:44:00Z">
        <w:r w:rsidRPr="00AF36F9">
          <w:rPr>
            <w:rFonts w:asciiTheme="minorHAnsi" w:hAnsiTheme="minorHAnsi" w:cstheme="minorHAnsi"/>
            <w:color w:val="000000"/>
            <w:lang w:val="sl-SI"/>
          </w:rPr>
          <w:t>daemon:x:2:2:daemon:/sbin:</w:t>
        </w:r>
      </w:ins>
    </w:p>
    <w:p w:rsidR="00D72211" w:rsidRPr="00AF36F9" w:rsidRDefault="00D72211" w:rsidP="00D72211">
      <w:pPr>
        <w:pStyle w:val="HTMLPreformatted"/>
        <w:shd w:val="clear" w:color="auto" w:fill="FFFFFF"/>
        <w:spacing w:line="276" w:lineRule="auto"/>
        <w:rPr>
          <w:ins w:id="449" w:author="zigae" w:date="2012-05-18T16:44:00Z"/>
          <w:rFonts w:asciiTheme="minorHAnsi" w:hAnsiTheme="minorHAnsi" w:cstheme="minorHAnsi"/>
          <w:color w:val="000000"/>
          <w:lang w:val="sl-SI"/>
        </w:rPr>
      </w:pPr>
      <w:ins w:id="450" w:author="zigae" w:date="2012-05-18T16:44:00Z">
        <w:r w:rsidRPr="00AF36F9">
          <w:rPr>
            <w:rFonts w:asciiTheme="minorHAnsi" w:hAnsiTheme="minorHAnsi" w:cstheme="minorHAnsi"/>
            <w:color w:val="000000"/>
            <w:lang w:val="sl-SI"/>
          </w:rPr>
          <w:t>adm:x:3:4:adm:/var/adm:</w:t>
        </w:r>
      </w:ins>
    </w:p>
    <w:p w:rsidR="00D72211" w:rsidRPr="00AF36F9" w:rsidRDefault="00D72211" w:rsidP="00D72211">
      <w:pPr>
        <w:pStyle w:val="HTMLPreformatted"/>
        <w:shd w:val="clear" w:color="auto" w:fill="FFFFFF"/>
        <w:spacing w:line="276" w:lineRule="auto"/>
        <w:rPr>
          <w:ins w:id="451" w:author="zigae" w:date="2012-05-18T16:44:00Z"/>
          <w:rFonts w:asciiTheme="minorHAnsi" w:hAnsiTheme="minorHAnsi" w:cstheme="minorHAnsi"/>
          <w:color w:val="000000"/>
          <w:lang w:val="sl-SI"/>
        </w:rPr>
      </w:pPr>
      <w:ins w:id="452" w:author="zigae" w:date="2012-05-18T16:44:00Z">
        <w:r w:rsidRPr="00AF36F9">
          <w:rPr>
            <w:rFonts w:asciiTheme="minorHAnsi" w:hAnsiTheme="minorHAnsi" w:cstheme="minorHAnsi"/>
            <w:color w:val="000000"/>
            <w:lang w:val="sl-SI"/>
          </w:rPr>
          <w:t>lp:x:4:7:lp:/var/spool/lpd:</w:t>
        </w:r>
      </w:ins>
    </w:p>
    <w:p w:rsidR="00D72211" w:rsidRPr="00AF36F9" w:rsidRDefault="00D72211" w:rsidP="00D72211">
      <w:pPr>
        <w:pStyle w:val="HTMLPreformatted"/>
        <w:shd w:val="clear" w:color="auto" w:fill="FFFFFF"/>
        <w:spacing w:line="276" w:lineRule="auto"/>
        <w:rPr>
          <w:ins w:id="453" w:author="zigae" w:date="2012-05-18T16:44:00Z"/>
          <w:rFonts w:asciiTheme="minorHAnsi" w:hAnsiTheme="minorHAnsi" w:cstheme="minorHAnsi"/>
          <w:color w:val="000000"/>
          <w:lang w:val="sl-SI"/>
        </w:rPr>
      </w:pPr>
      <w:ins w:id="454" w:author="zigae" w:date="2012-05-18T16:44:00Z">
        <w:r w:rsidRPr="00AF36F9">
          <w:rPr>
            <w:rFonts w:asciiTheme="minorHAnsi" w:hAnsiTheme="minorHAnsi" w:cstheme="minorHAnsi"/>
            <w:color w:val="000000"/>
            <w:lang w:val="sl-SI"/>
          </w:rPr>
          <w:t>sync:x:5:0:sync:/sbin:/bin/sync</w:t>
        </w:r>
      </w:ins>
    </w:p>
    <w:p w:rsidR="00D72211" w:rsidRPr="00AF36F9" w:rsidRDefault="00D72211" w:rsidP="00D72211">
      <w:pPr>
        <w:pStyle w:val="HTMLPreformatted"/>
        <w:shd w:val="clear" w:color="auto" w:fill="FFFFFF"/>
        <w:spacing w:line="276" w:lineRule="auto"/>
        <w:rPr>
          <w:ins w:id="455" w:author="zigae" w:date="2012-05-18T16:44:00Z"/>
          <w:rFonts w:asciiTheme="minorHAnsi" w:hAnsiTheme="minorHAnsi" w:cstheme="minorHAnsi"/>
          <w:color w:val="000000"/>
          <w:lang w:val="sl-SI"/>
        </w:rPr>
      </w:pPr>
      <w:ins w:id="456" w:author="zigae" w:date="2012-05-18T16:44:00Z">
        <w:r w:rsidRPr="00AF36F9">
          <w:rPr>
            <w:rFonts w:asciiTheme="minorHAnsi" w:hAnsiTheme="minorHAnsi" w:cstheme="minorHAnsi"/>
            <w:color w:val="000000"/>
            <w:lang w:val="sl-SI"/>
          </w:rPr>
          <w:t>shutdown:x:6:0:shutdown:/sbin:/sbin/shutdown</w:t>
        </w:r>
      </w:ins>
    </w:p>
    <w:p w:rsidR="00D72211" w:rsidRPr="00AF36F9" w:rsidRDefault="00D72211" w:rsidP="00D72211">
      <w:pPr>
        <w:pStyle w:val="HTMLPreformatted"/>
        <w:shd w:val="clear" w:color="auto" w:fill="FFFFFF"/>
        <w:spacing w:line="276" w:lineRule="auto"/>
        <w:rPr>
          <w:ins w:id="457" w:author="zigae" w:date="2012-05-18T16:44:00Z"/>
          <w:rFonts w:asciiTheme="minorHAnsi" w:hAnsiTheme="minorHAnsi" w:cstheme="minorHAnsi"/>
          <w:color w:val="000000"/>
          <w:lang w:val="sl-SI"/>
        </w:rPr>
      </w:pPr>
      <w:ins w:id="458" w:author="zigae" w:date="2012-05-18T16:44:00Z">
        <w:r w:rsidRPr="00AF36F9">
          <w:rPr>
            <w:rFonts w:asciiTheme="minorHAnsi" w:hAnsiTheme="minorHAnsi" w:cstheme="minorHAnsi"/>
            <w:color w:val="000000"/>
            <w:lang w:val="sl-SI"/>
          </w:rPr>
          <w:t>z:x:0:0::/:/bin/bash</w:t>
        </w:r>
      </w:ins>
    </w:p>
    <w:p w:rsidR="00D72211" w:rsidRPr="00AF36F9" w:rsidRDefault="00D72211" w:rsidP="00D72211">
      <w:pPr>
        <w:pStyle w:val="HTMLPreformatted"/>
        <w:shd w:val="clear" w:color="auto" w:fill="FFFFFF"/>
        <w:spacing w:line="276" w:lineRule="auto"/>
        <w:rPr>
          <w:ins w:id="459" w:author="zigae" w:date="2012-05-18T16:44:00Z"/>
          <w:rFonts w:asciiTheme="minorHAnsi" w:hAnsiTheme="minorHAnsi" w:cstheme="minorHAnsi"/>
          <w:color w:val="000000"/>
          <w:lang w:val="sl-SI"/>
        </w:rPr>
      </w:pPr>
      <w:ins w:id="460" w:author="zigae" w:date="2012-05-18T16:44:00Z">
        <w:r w:rsidRPr="00AF36F9">
          <w:rPr>
            <w:rFonts w:asciiTheme="minorHAnsi" w:hAnsiTheme="minorHAnsi" w:cstheme="minorHAnsi"/>
            <w:color w:val="000000"/>
            <w:lang w:val="sl-SI"/>
          </w:rPr>
          <w:t>halt:x:7:0:halt:/sbin:/sbin/halt</w:t>
        </w:r>
      </w:ins>
    </w:p>
    <w:p w:rsidR="00D72211" w:rsidRPr="00AF36F9" w:rsidRDefault="00D72211" w:rsidP="00D72211">
      <w:pPr>
        <w:pStyle w:val="HTMLPreformatted"/>
        <w:shd w:val="clear" w:color="auto" w:fill="FFFFFF"/>
        <w:spacing w:line="276" w:lineRule="auto"/>
        <w:rPr>
          <w:ins w:id="461" w:author="zigae" w:date="2012-05-18T16:44:00Z"/>
          <w:rFonts w:asciiTheme="minorHAnsi" w:hAnsiTheme="minorHAnsi" w:cstheme="minorHAnsi"/>
          <w:color w:val="000000"/>
          <w:lang w:val="sl-SI"/>
        </w:rPr>
      </w:pPr>
      <w:ins w:id="462" w:author="zigae" w:date="2012-05-18T16:44:00Z">
        <w:r w:rsidRPr="00AF36F9">
          <w:rPr>
            <w:rFonts w:asciiTheme="minorHAnsi" w:hAnsiTheme="minorHAnsi" w:cstheme="minorHAnsi"/>
            <w:color w:val="000000"/>
            <w:lang w:val="sl-SI"/>
          </w:rPr>
          <w:t>mail:x:8:12:mail:/var/spool/mail:</w:t>
        </w:r>
      </w:ins>
    </w:p>
    <w:p w:rsidR="00D72211" w:rsidRPr="00AF36F9" w:rsidRDefault="00D72211" w:rsidP="00D72211">
      <w:pPr>
        <w:pStyle w:val="HTMLPreformatted"/>
        <w:shd w:val="clear" w:color="auto" w:fill="FFFFFF"/>
        <w:spacing w:line="276" w:lineRule="auto"/>
        <w:rPr>
          <w:ins w:id="463" w:author="zigae" w:date="2012-05-18T16:44:00Z"/>
          <w:rFonts w:asciiTheme="minorHAnsi" w:hAnsiTheme="minorHAnsi" w:cstheme="minorHAnsi"/>
          <w:color w:val="000000"/>
          <w:lang w:val="sl-SI"/>
        </w:rPr>
      </w:pPr>
      <w:ins w:id="464" w:author="zigae" w:date="2012-05-18T16:44:00Z">
        <w:r w:rsidRPr="00AF36F9">
          <w:rPr>
            <w:rFonts w:asciiTheme="minorHAnsi" w:hAnsiTheme="minorHAnsi" w:cstheme="minorHAnsi"/>
            <w:color w:val="000000"/>
            <w:lang w:val="sl-SI"/>
          </w:rPr>
          <w:t>news:x:9:13:news:/var/spool/news:</w:t>
        </w:r>
      </w:ins>
    </w:p>
    <w:p w:rsidR="00D72211" w:rsidRPr="00AF36F9" w:rsidRDefault="00D72211" w:rsidP="00D72211">
      <w:pPr>
        <w:pStyle w:val="HTMLPreformatted"/>
        <w:shd w:val="clear" w:color="auto" w:fill="FFFFFF"/>
        <w:spacing w:line="276" w:lineRule="auto"/>
        <w:rPr>
          <w:ins w:id="465" w:author="zigae" w:date="2012-05-18T16:44:00Z"/>
          <w:rFonts w:asciiTheme="minorHAnsi" w:hAnsiTheme="minorHAnsi" w:cstheme="minorHAnsi"/>
          <w:color w:val="000000"/>
          <w:lang w:val="sl-SI"/>
        </w:rPr>
      </w:pPr>
      <w:ins w:id="466" w:author="zigae" w:date="2012-05-18T16:44:00Z">
        <w:r w:rsidRPr="00AF36F9">
          <w:rPr>
            <w:rFonts w:asciiTheme="minorHAnsi" w:hAnsiTheme="minorHAnsi" w:cstheme="minorHAnsi"/>
            <w:color w:val="000000"/>
            <w:lang w:val="sl-SI"/>
          </w:rPr>
          <w:t>uucp:x:10:14:uucp:/var/spool/uucp:</w:t>
        </w:r>
      </w:ins>
    </w:p>
    <w:p w:rsidR="00D72211" w:rsidRPr="00AF36F9" w:rsidRDefault="00D72211" w:rsidP="00D72211">
      <w:pPr>
        <w:pStyle w:val="HTMLPreformatted"/>
        <w:shd w:val="clear" w:color="auto" w:fill="FFFFFF"/>
        <w:spacing w:line="276" w:lineRule="auto"/>
        <w:rPr>
          <w:ins w:id="467" w:author="zigae" w:date="2012-05-18T16:44:00Z"/>
          <w:rFonts w:asciiTheme="minorHAnsi" w:hAnsiTheme="minorHAnsi" w:cstheme="minorHAnsi"/>
          <w:color w:val="000000"/>
          <w:lang w:val="sl-SI"/>
        </w:rPr>
      </w:pPr>
      <w:ins w:id="468" w:author="zigae" w:date="2012-05-18T16:44:00Z">
        <w:r w:rsidRPr="00AF36F9">
          <w:rPr>
            <w:rFonts w:asciiTheme="minorHAnsi" w:hAnsiTheme="minorHAnsi" w:cstheme="minorHAnsi"/>
            <w:color w:val="000000"/>
            <w:lang w:val="sl-SI"/>
          </w:rPr>
          <w:t>operator:x:11:0:operator:/root:</w:t>
        </w:r>
      </w:ins>
    </w:p>
    <w:p w:rsidR="00D72211" w:rsidRPr="00AF36F9" w:rsidRDefault="00D72211" w:rsidP="00D72211">
      <w:pPr>
        <w:pStyle w:val="HTMLPreformatted"/>
        <w:shd w:val="clear" w:color="auto" w:fill="FFFFFF"/>
        <w:spacing w:line="276" w:lineRule="auto"/>
        <w:rPr>
          <w:ins w:id="469" w:author="zigae" w:date="2012-05-18T16:44:00Z"/>
          <w:rFonts w:asciiTheme="minorHAnsi" w:hAnsiTheme="minorHAnsi" w:cstheme="minorHAnsi"/>
          <w:color w:val="000000"/>
          <w:lang w:val="sl-SI"/>
        </w:rPr>
      </w:pPr>
      <w:ins w:id="470" w:author="zigae" w:date="2012-05-18T16:44:00Z">
        <w:r w:rsidRPr="00AF36F9">
          <w:rPr>
            <w:rFonts w:asciiTheme="minorHAnsi" w:hAnsiTheme="minorHAnsi" w:cstheme="minorHAnsi"/>
            <w:color w:val="000000"/>
            <w:lang w:val="sl-SI"/>
          </w:rPr>
          <w:t>r00t:x:598:500:::/bin/bash</w:t>
        </w:r>
      </w:ins>
    </w:p>
    <w:p w:rsidR="00D72211" w:rsidRPr="00AF36F9" w:rsidRDefault="00D72211" w:rsidP="00D72211">
      <w:pPr>
        <w:pStyle w:val="HTMLPreformatted"/>
        <w:shd w:val="clear" w:color="auto" w:fill="FFFFFF"/>
        <w:spacing w:line="276" w:lineRule="auto"/>
        <w:rPr>
          <w:ins w:id="471" w:author="zigae" w:date="2012-05-18T16:44:00Z"/>
          <w:rFonts w:asciiTheme="minorHAnsi" w:hAnsiTheme="minorHAnsi" w:cstheme="minorHAnsi"/>
          <w:color w:val="000000"/>
          <w:lang w:val="sl-SI"/>
        </w:rPr>
      </w:pPr>
      <w:ins w:id="472" w:author="zigae" w:date="2012-05-18T16:44:00Z">
        <w:r w:rsidRPr="00AF36F9">
          <w:rPr>
            <w:rFonts w:asciiTheme="minorHAnsi" w:hAnsiTheme="minorHAnsi" w:cstheme="minorHAnsi"/>
            <w:color w:val="000000"/>
            <w:lang w:val="sl-SI"/>
          </w:rPr>
          <w:t>games:x:12:100:games:/usr/games:</w:t>
        </w:r>
      </w:ins>
    </w:p>
    <w:p w:rsidR="00D72211" w:rsidRPr="00AF36F9" w:rsidRDefault="00D72211" w:rsidP="00D72211">
      <w:pPr>
        <w:pStyle w:val="HTMLPreformatted"/>
        <w:shd w:val="clear" w:color="auto" w:fill="FFFFFF"/>
        <w:spacing w:line="276" w:lineRule="auto"/>
        <w:rPr>
          <w:ins w:id="473" w:author="zigae" w:date="2012-05-18T16:44:00Z"/>
          <w:rFonts w:asciiTheme="minorHAnsi" w:hAnsiTheme="minorHAnsi" w:cstheme="minorHAnsi"/>
          <w:color w:val="000000"/>
          <w:lang w:val="sl-SI"/>
        </w:rPr>
      </w:pPr>
      <w:ins w:id="474" w:author="zigae" w:date="2012-05-18T16:44:00Z">
        <w:r w:rsidRPr="00AF36F9">
          <w:rPr>
            <w:rFonts w:asciiTheme="minorHAnsi" w:hAnsiTheme="minorHAnsi" w:cstheme="minorHAnsi"/>
            <w:color w:val="000000"/>
            <w:lang w:val="sl-SI"/>
          </w:rPr>
          <w:t>y:x:900:100::/tmp:/bin/bash</w:t>
        </w:r>
      </w:ins>
    </w:p>
    <w:p w:rsidR="00D72211" w:rsidRPr="00AF36F9" w:rsidRDefault="00D72211" w:rsidP="00D72211">
      <w:pPr>
        <w:pStyle w:val="HTMLPreformatted"/>
        <w:shd w:val="clear" w:color="auto" w:fill="FFFFFF"/>
        <w:spacing w:line="276" w:lineRule="auto"/>
        <w:rPr>
          <w:ins w:id="475" w:author="zigae" w:date="2012-05-18T16:44:00Z"/>
          <w:rFonts w:asciiTheme="minorHAnsi" w:hAnsiTheme="minorHAnsi" w:cstheme="minorHAnsi"/>
          <w:color w:val="000000"/>
          <w:lang w:val="sl-SI"/>
        </w:rPr>
      </w:pPr>
      <w:ins w:id="476" w:author="zigae" w:date="2012-05-18T16:44:00Z">
        <w:r w:rsidRPr="00AF36F9">
          <w:rPr>
            <w:rFonts w:asciiTheme="minorHAnsi" w:hAnsiTheme="minorHAnsi" w:cstheme="minorHAnsi"/>
            <w:color w:val="000000"/>
            <w:lang w:val="sl-SI"/>
          </w:rPr>
          <w:t>gopher:x:13:30:gopher:/usr/lib/gopher-data:</w:t>
        </w:r>
      </w:ins>
    </w:p>
    <w:p w:rsidR="00D72211" w:rsidRPr="00AF36F9" w:rsidRDefault="00D72211" w:rsidP="00D72211">
      <w:pPr>
        <w:pStyle w:val="HTMLPreformatted"/>
        <w:shd w:val="clear" w:color="auto" w:fill="FFFFFF"/>
        <w:spacing w:line="276" w:lineRule="auto"/>
        <w:rPr>
          <w:ins w:id="477" w:author="zigae" w:date="2012-05-18T16:44:00Z"/>
          <w:rFonts w:asciiTheme="minorHAnsi" w:hAnsiTheme="minorHAnsi" w:cstheme="minorHAnsi"/>
          <w:color w:val="000000"/>
          <w:lang w:val="sl-SI"/>
        </w:rPr>
      </w:pPr>
      <w:ins w:id="478" w:author="zigae" w:date="2012-05-18T16:44:00Z">
        <w:r w:rsidRPr="00AF36F9">
          <w:rPr>
            <w:rFonts w:asciiTheme="minorHAnsi" w:hAnsiTheme="minorHAnsi" w:cstheme="minorHAnsi"/>
            <w:color w:val="000000"/>
            <w:lang w:val="sl-SI"/>
          </w:rPr>
          <w:t>ftp:x:14:50:FTP User:/home/ftp:</w:t>
        </w:r>
      </w:ins>
    </w:p>
    <w:p w:rsidR="00D72211" w:rsidRPr="00AF36F9" w:rsidRDefault="00D72211" w:rsidP="00D72211">
      <w:pPr>
        <w:pStyle w:val="HTMLPreformatted"/>
        <w:shd w:val="clear" w:color="auto" w:fill="FFFFFF"/>
        <w:spacing w:line="276" w:lineRule="auto"/>
        <w:rPr>
          <w:ins w:id="479" w:author="zigae" w:date="2012-05-18T16:44:00Z"/>
          <w:rFonts w:asciiTheme="minorHAnsi" w:hAnsiTheme="minorHAnsi" w:cstheme="minorHAnsi"/>
          <w:color w:val="000000"/>
          <w:lang w:val="sl-SI"/>
        </w:rPr>
      </w:pPr>
      <w:ins w:id="480" w:author="zigae" w:date="2012-05-18T16:44:00Z">
        <w:r w:rsidRPr="00AF36F9">
          <w:rPr>
            <w:rFonts w:asciiTheme="minorHAnsi" w:hAnsiTheme="minorHAnsi" w:cstheme="minorHAnsi"/>
            <w:color w:val="000000"/>
            <w:lang w:val="sl-SI"/>
          </w:rPr>
          <w:t>nobody:x:99:99:Nobody:/:</w:t>
        </w:r>
      </w:ins>
    </w:p>
    <w:p w:rsidR="00D72211" w:rsidRPr="00AF36F9" w:rsidRDefault="00D72211" w:rsidP="00D72211">
      <w:pPr>
        <w:pStyle w:val="HTMLPreformatted"/>
        <w:shd w:val="clear" w:color="auto" w:fill="FFFFFF"/>
        <w:spacing w:line="276" w:lineRule="auto"/>
        <w:rPr>
          <w:ins w:id="481" w:author="zigae" w:date="2012-05-18T16:44:00Z"/>
          <w:rFonts w:asciiTheme="minorHAnsi" w:hAnsiTheme="minorHAnsi" w:cstheme="minorHAnsi"/>
          <w:color w:val="000000"/>
          <w:lang w:val="sl-SI"/>
        </w:rPr>
      </w:pPr>
      <w:ins w:id="482" w:author="zigae" w:date="2012-05-18T16:44:00Z">
        <w:r w:rsidRPr="00AF36F9">
          <w:rPr>
            <w:rFonts w:asciiTheme="minorHAnsi" w:hAnsiTheme="minorHAnsi" w:cstheme="minorHAnsi"/>
            <w:color w:val="000000"/>
            <w:lang w:val="sl-SI"/>
          </w:rPr>
          <w:t>gdm:x:42:42::/home/gdm:/bin/bash</w:t>
        </w:r>
      </w:ins>
    </w:p>
    <w:p w:rsidR="00D72211" w:rsidRPr="00AF36F9" w:rsidRDefault="00D72211" w:rsidP="00D72211">
      <w:pPr>
        <w:pStyle w:val="HTMLPreformatted"/>
        <w:shd w:val="clear" w:color="auto" w:fill="FFFFFF"/>
        <w:spacing w:line="276" w:lineRule="auto"/>
        <w:rPr>
          <w:ins w:id="483" w:author="zigae" w:date="2012-05-18T16:44:00Z"/>
          <w:rFonts w:asciiTheme="minorHAnsi" w:hAnsiTheme="minorHAnsi" w:cstheme="minorHAnsi"/>
          <w:color w:val="000000"/>
          <w:lang w:val="sl-SI"/>
        </w:rPr>
      </w:pPr>
      <w:ins w:id="484" w:author="zigae" w:date="2012-05-18T16:44:00Z">
        <w:r w:rsidRPr="00AF36F9">
          <w:rPr>
            <w:rFonts w:asciiTheme="minorHAnsi" w:hAnsiTheme="minorHAnsi" w:cstheme="minorHAnsi"/>
            <w:color w:val="000000"/>
            <w:lang w:val="sl-SI"/>
          </w:rPr>
          <w:t>xfs:x:100:233:X Font Server:/etc/X11/fs:/bin/false</w:t>
        </w:r>
      </w:ins>
    </w:p>
    <w:p w:rsidR="00D72211" w:rsidRPr="00AF36F9" w:rsidRDefault="00D72211" w:rsidP="00D72211">
      <w:pPr>
        <w:pStyle w:val="HTMLPreformatted"/>
        <w:shd w:val="clear" w:color="auto" w:fill="FFFFFF"/>
        <w:spacing w:line="276" w:lineRule="auto"/>
        <w:rPr>
          <w:ins w:id="485" w:author="zigae" w:date="2012-05-18T16:44:00Z"/>
          <w:rFonts w:asciiTheme="minorHAnsi" w:hAnsiTheme="minorHAnsi" w:cstheme="minorHAnsi"/>
          <w:color w:val="000000"/>
          <w:lang w:val="sl-SI"/>
        </w:rPr>
      </w:pPr>
      <w:ins w:id="486" w:author="zigae" w:date="2012-05-18T16:44:00Z">
        <w:r w:rsidRPr="00AF36F9">
          <w:rPr>
            <w:rFonts w:asciiTheme="minorHAnsi" w:hAnsiTheme="minorHAnsi" w:cstheme="minorHAnsi"/>
            <w:color w:val="000000"/>
            <w:lang w:val="sl-SI"/>
          </w:rPr>
          <w:t>user1:x:500:500:User 1:/home/user1:/bin/tcsh</w:t>
        </w:r>
      </w:ins>
    </w:p>
    <w:p w:rsidR="00D72211" w:rsidRPr="00AF36F9" w:rsidRDefault="00D72211" w:rsidP="00D72211">
      <w:pPr>
        <w:pStyle w:val="HTMLPreformatted"/>
        <w:shd w:val="clear" w:color="auto" w:fill="FFFFFF"/>
        <w:spacing w:line="276" w:lineRule="auto"/>
        <w:rPr>
          <w:ins w:id="487" w:author="zigae" w:date="2012-05-18T16:44:00Z"/>
          <w:rFonts w:asciiTheme="minorHAnsi" w:hAnsiTheme="minorHAnsi" w:cstheme="minorHAnsi"/>
          <w:color w:val="000000"/>
          <w:lang w:val="sl-SI"/>
        </w:rPr>
      </w:pPr>
      <w:ins w:id="488" w:author="zigae" w:date="2012-05-18T16:44:00Z">
        <w:r w:rsidRPr="00AF36F9">
          <w:rPr>
            <w:rFonts w:asciiTheme="minorHAnsi" w:hAnsiTheme="minorHAnsi" w:cstheme="minorHAnsi"/>
            <w:color w:val="000000"/>
            <w:lang w:val="sl-SI"/>
          </w:rPr>
          <w:t>user2:x:501:501:User 2:/home/user2:/bin/tcsh</w:t>
        </w:r>
      </w:ins>
    </w:p>
    <w:p w:rsidR="00D72211" w:rsidRPr="00AF36F9" w:rsidRDefault="00D72211" w:rsidP="00D72211">
      <w:pPr>
        <w:pStyle w:val="HTMLPreformatted"/>
        <w:shd w:val="clear" w:color="auto" w:fill="FFFFFF"/>
        <w:spacing w:line="276" w:lineRule="auto"/>
        <w:rPr>
          <w:ins w:id="489" w:author="zigae" w:date="2012-05-18T16:44:00Z"/>
          <w:rFonts w:asciiTheme="minorHAnsi" w:hAnsiTheme="minorHAnsi" w:cstheme="minorHAnsi"/>
          <w:color w:val="000000"/>
          <w:lang w:val="sl-SI"/>
        </w:rPr>
      </w:pPr>
      <w:ins w:id="490" w:author="zigae" w:date="2012-05-18T16:44:00Z">
        <w:r w:rsidRPr="00AF36F9">
          <w:rPr>
            <w:rFonts w:asciiTheme="minorHAnsi" w:hAnsiTheme="minorHAnsi" w:cstheme="minorHAnsi"/>
            <w:color w:val="000000"/>
            <w:lang w:val="sl-SI"/>
          </w:rPr>
          <w:t>user3:x:502:502:User 3:/home/user3:/bin/tcsh</w:t>
        </w:r>
      </w:ins>
    </w:p>
    <w:p w:rsidR="00D72211" w:rsidRPr="00AF36F9" w:rsidRDefault="00D72211" w:rsidP="00D72211">
      <w:pPr>
        <w:pStyle w:val="HTMLPreformatted"/>
        <w:shd w:val="clear" w:color="auto" w:fill="FFFFFF"/>
        <w:spacing w:line="276" w:lineRule="auto"/>
        <w:rPr>
          <w:ins w:id="491" w:author="zigae" w:date="2012-05-18T16:44:00Z"/>
          <w:rFonts w:asciiTheme="minorHAnsi" w:hAnsiTheme="minorHAnsi" w:cstheme="minorHAnsi"/>
          <w:color w:val="000000"/>
          <w:lang w:val="sl-SI"/>
        </w:rPr>
      </w:pPr>
      <w:ins w:id="492" w:author="zigae" w:date="2012-05-18T16:44:00Z">
        <w:r w:rsidRPr="00AF36F9">
          <w:rPr>
            <w:rFonts w:asciiTheme="minorHAnsi" w:hAnsiTheme="minorHAnsi" w:cstheme="minorHAnsi"/>
            <w:color w:val="000000"/>
            <w:lang w:val="sl-SI"/>
          </w:rPr>
          <w:t>named:x:25:25:Named:/var/named:/bin/false</w:t>
        </w:r>
      </w:ins>
    </w:p>
    <w:p w:rsidR="00D72211" w:rsidRPr="00AF36F9" w:rsidRDefault="00D72211" w:rsidP="00D72211">
      <w:pPr>
        <w:pStyle w:val="HTMLPreformatted"/>
        <w:shd w:val="clear" w:color="auto" w:fill="FFFFFF"/>
        <w:spacing w:line="276" w:lineRule="auto"/>
        <w:rPr>
          <w:ins w:id="493"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494" w:author="zigae" w:date="2012-05-18T16:44:00Z"/>
          <w:rFonts w:asciiTheme="minorHAnsi" w:hAnsiTheme="minorHAnsi" w:cstheme="minorHAnsi"/>
          <w:color w:val="000000"/>
          <w:sz w:val="24"/>
          <w:szCs w:val="24"/>
          <w:lang w:val="sl-SI"/>
        </w:rPr>
      </w:pPr>
      <w:ins w:id="495" w:author="zigae" w:date="2012-05-18T16:44:00Z">
        <w:r w:rsidRPr="00AF36F9">
          <w:rPr>
            <w:rFonts w:asciiTheme="minorHAnsi" w:hAnsiTheme="minorHAnsi" w:cstheme="minorHAnsi"/>
            <w:color w:val="000000"/>
            <w:sz w:val="24"/>
            <w:szCs w:val="24"/>
            <w:lang w:val="sl-SI"/>
          </w:rPr>
          <w:t>Preverimo</w:t>
        </w:r>
        <w:r w:rsidR="005D3B08" w:rsidRPr="00AF36F9">
          <w:rPr>
            <w:rFonts w:asciiTheme="minorHAnsi" w:hAnsiTheme="minorHAnsi" w:cstheme="minorHAnsi"/>
            <w:color w:val="000000"/>
            <w:sz w:val="24"/>
            <w:szCs w:val="24"/>
            <w:lang w:val="sl-SI"/>
          </w:rPr>
          <w:t>,</w:t>
        </w:r>
        <w:r w:rsidRPr="00AF36F9">
          <w:rPr>
            <w:rFonts w:asciiTheme="minorHAnsi" w:hAnsiTheme="minorHAnsi" w:cstheme="minorHAnsi"/>
            <w:color w:val="000000"/>
            <w:sz w:val="24"/>
            <w:szCs w:val="24"/>
            <w:lang w:val="sl-SI"/>
          </w:rPr>
          <w:t xml:space="preserve"> kater</w:t>
        </w:r>
        <w:r w:rsidR="005D3B08" w:rsidRPr="00AF36F9">
          <w:rPr>
            <w:rFonts w:asciiTheme="minorHAnsi" w:hAnsiTheme="minorHAnsi" w:cstheme="minorHAnsi"/>
            <w:color w:val="000000"/>
            <w:sz w:val="24"/>
            <w:szCs w:val="24"/>
            <w:lang w:val="sl-SI"/>
          </w:rPr>
          <w:t>i računi nam izgledajo zelo suml</w:t>
        </w:r>
        <w:r w:rsidRPr="00AF36F9">
          <w:rPr>
            <w:rFonts w:asciiTheme="minorHAnsi" w:hAnsiTheme="minorHAnsi" w:cstheme="minorHAnsi"/>
            <w:color w:val="000000"/>
            <w:sz w:val="24"/>
            <w:szCs w:val="24"/>
            <w:lang w:val="sl-SI"/>
          </w:rPr>
          <w:t xml:space="preserve">jivi, kot </w:t>
        </w:r>
        <w:r w:rsidRPr="00AF36F9">
          <w:rPr>
            <w:rFonts w:asciiTheme="minorHAnsi" w:hAnsiTheme="minorHAnsi" w:cstheme="minorHAnsi"/>
            <w:i/>
            <w:color w:val="000000"/>
            <w:sz w:val="24"/>
            <w:szCs w:val="24"/>
            <w:lang w:val="sl-SI"/>
          </w:rPr>
          <w:t>r00t</w:t>
        </w:r>
        <w:r w:rsidR="005D3B08" w:rsidRPr="00AF36F9">
          <w:rPr>
            <w:rFonts w:asciiTheme="minorHAnsi" w:hAnsiTheme="minorHAnsi" w:cstheme="minorHAnsi"/>
            <w:color w:val="000000"/>
            <w:sz w:val="24"/>
            <w:szCs w:val="24"/>
            <w:lang w:val="sl-SI"/>
          </w:rPr>
          <w:t xml:space="preserve"> (suml</w:t>
        </w:r>
        <w:r w:rsidRPr="00AF36F9">
          <w:rPr>
            <w:rFonts w:asciiTheme="minorHAnsi" w:hAnsiTheme="minorHAnsi" w:cstheme="minorHAnsi"/>
            <w:color w:val="000000"/>
            <w:sz w:val="24"/>
            <w:szCs w:val="24"/>
            <w:lang w:val="sl-SI"/>
          </w:rPr>
          <w:t xml:space="preserve">jivo ime), </w:t>
        </w:r>
        <w:r w:rsidRPr="00AF36F9">
          <w:rPr>
            <w:rFonts w:asciiTheme="minorHAnsi" w:hAnsiTheme="minorHAnsi" w:cstheme="minorHAnsi"/>
            <w:i/>
            <w:color w:val="000000"/>
            <w:sz w:val="24"/>
            <w:szCs w:val="24"/>
            <w:lang w:val="sl-SI"/>
          </w:rPr>
          <w:t>y</w:t>
        </w:r>
        <w:r w:rsidRPr="00AF36F9">
          <w:rPr>
            <w:rFonts w:asciiTheme="minorHAnsi" w:hAnsiTheme="minorHAnsi" w:cstheme="minorHAnsi"/>
            <w:color w:val="000000"/>
            <w:sz w:val="24"/>
            <w:szCs w:val="24"/>
            <w:lang w:val="sl-SI"/>
          </w:rPr>
          <w:t xml:space="preserve"> (domači imenik mu je </w:t>
        </w:r>
        <w:r w:rsidRPr="00AF36F9">
          <w:rPr>
            <w:rFonts w:asciiTheme="minorHAnsi" w:hAnsiTheme="minorHAnsi" w:cstheme="minorHAnsi"/>
            <w:i/>
            <w:color w:val="000000"/>
            <w:sz w:val="24"/>
            <w:szCs w:val="24"/>
            <w:lang w:val="sl-SI"/>
          </w:rPr>
          <w:t>/tmp</w:t>
        </w:r>
        <w:r w:rsidRPr="00AF36F9">
          <w:rPr>
            <w:rFonts w:asciiTheme="minorHAnsi" w:hAnsiTheme="minorHAnsi" w:cstheme="minorHAnsi"/>
            <w:color w:val="000000"/>
            <w:sz w:val="24"/>
            <w:szCs w:val="24"/>
            <w:lang w:val="sl-SI"/>
          </w:rPr>
          <w:t xml:space="preserve">), </w:t>
        </w:r>
        <w:r w:rsidRPr="00AF36F9">
          <w:rPr>
            <w:rFonts w:asciiTheme="minorHAnsi" w:hAnsiTheme="minorHAnsi" w:cstheme="minorHAnsi"/>
            <w:i/>
            <w:color w:val="000000"/>
            <w:sz w:val="24"/>
            <w:szCs w:val="24"/>
            <w:lang w:val="sl-SI"/>
          </w:rPr>
          <w:t>named</w:t>
        </w:r>
        <w:r w:rsidR="005D3B08" w:rsidRPr="00AF36F9">
          <w:rPr>
            <w:rFonts w:asciiTheme="minorHAnsi" w:hAnsiTheme="minorHAnsi" w:cstheme="minorHAnsi"/>
            <w:color w:val="000000"/>
            <w:sz w:val="24"/>
            <w:szCs w:val="24"/>
            <w:lang w:val="sl-SI"/>
          </w:rPr>
          <w:t xml:space="preserve"> </w:t>
        </w:r>
        <w:r w:rsidRPr="00AF36F9">
          <w:rPr>
            <w:rFonts w:asciiTheme="minorHAnsi" w:hAnsiTheme="minorHAnsi" w:cstheme="minorHAnsi"/>
            <w:color w:val="000000"/>
            <w:sz w:val="24"/>
            <w:szCs w:val="24"/>
            <w:lang w:val="sl-SI"/>
          </w:rPr>
          <w:t>(zadnji račun) in x (uid=0 in gid=0, isto kot korenski uporabnik!).</w:t>
        </w:r>
      </w:ins>
    </w:p>
    <w:p w:rsidR="00D72211" w:rsidRPr="00AF36F9" w:rsidRDefault="00D72211" w:rsidP="00D72211">
      <w:pPr>
        <w:pStyle w:val="HTMLPreformatted"/>
        <w:shd w:val="clear" w:color="auto" w:fill="FFFFFF"/>
        <w:spacing w:line="276" w:lineRule="auto"/>
        <w:rPr>
          <w:ins w:id="496"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497" w:author="zigae" w:date="2012-05-18T16:44:00Z"/>
          <w:rFonts w:asciiTheme="minorHAnsi" w:hAnsiTheme="minorHAnsi" w:cstheme="minorHAnsi"/>
          <w:color w:val="000000"/>
          <w:sz w:val="24"/>
          <w:szCs w:val="24"/>
          <w:lang w:val="sl-SI"/>
        </w:rPr>
      </w:pPr>
      <w:ins w:id="498" w:author="zigae" w:date="2012-05-18T16:44:00Z">
        <w:r w:rsidRPr="00AF36F9">
          <w:rPr>
            <w:rFonts w:asciiTheme="minorHAnsi" w:hAnsiTheme="minorHAnsi" w:cstheme="minorHAnsi"/>
            <w:color w:val="000000"/>
            <w:sz w:val="24"/>
            <w:szCs w:val="24"/>
            <w:lang w:val="sl-SI"/>
          </w:rPr>
          <w:t xml:space="preserve">Vzemimo za primer </w:t>
        </w:r>
        <w:r w:rsidRPr="00AF36F9">
          <w:rPr>
            <w:rFonts w:asciiTheme="minorHAnsi" w:hAnsiTheme="minorHAnsi" w:cstheme="minorHAnsi"/>
            <w:i/>
            <w:color w:val="000000"/>
            <w:sz w:val="24"/>
            <w:szCs w:val="24"/>
            <w:lang w:val="sl-SI"/>
          </w:rPr>
          <w:t>y</w:t>
        </w:r>
        <w:r w:rsidRPr="00AF36F9">
          <w:rPr>
            <w:rFonts w:asciiTheme="minorHAnsi" w:hAnsiTheme="minorHAnsi" w:cstheme="minorHAnsi"/>
            <w:color w:val="000000"/>
            <w:sz w:val="24"/>
            <w:szCs w:val="24"/>
            <w:lang w:val="sl-SI"/>
          </w:rPr>
          <w:t xml:space="preserve"> in gremo pogledat kaj je v </w:t>
        </w:r>
        <w:r w:rsidRPr="00AF36F9">
          <w:rPr>
            <w:rFonts w:asciiTheme="minorHAnsi" w:hAnsiTheme="minorHAnsi" w:cstheme="minorHAnsi"/>
            <w:i/>
            <w:color w:val="000000"/>
            <w:sz w:val="24"/>
            <w:szCs w:val="24"/>
            <w:lang w:val="sl-SI"/>
          </w:rPr>
          <w:t>/tmp</w:t>
        </w:r>
        <w:r w:rsidRPr="00AF36F9">
          <w:rPr>
            <w:rFonts w:asciiTheme="minorHAnsi" w:hAnsiTheme="minorHAnsi" w:cstheme="minorHAnsi"/>
            <w:color w:val="000000"/>
            <w:sz w:val="24"/>
            <w:szCs w:val="24"/>
            <w:lang w:val="sl-SI"/>
          </w:rPr>
          <w:t xml:space="preserve"> direktoriju.</w:t>
        </w:r>
      </w:ins>
    </w:p>
    <w:p w:rsidR="00D72211" w:rsidRPr="00AF36F9" w:rsidRDefault="00D72211" w:rsidP="00D72211">
      <w:pPr>
        <w:pStyle w:val="HTMLPreformatted"/>
        <w:shd w:val="clear" w:color="auto" w:fill="FFFFFF"/>
        <w:spacing w:line="276" w:lineRule="auto"/>
        <w:rPr>
          <w:ins w:id="499"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500" w:author="zigae" w:date="2012-05-18T16:44:00Z"/>
          <w:rFonts w:asciiTheme="minorHAnsi" w:hAnsiTheme="minorHAnsi" w:cstheme="minorHAnsi"/>
          <w:color w:val="000000"/>
          <w:lang w:val="sl-SI"/>
        </w:rPr>
      </w:pPr>
      <w:ins w:id="501" w:author="zigae" w:date="2012-05-18T16:44:00Z">
        <w:r w:rsidRPr="00AF36F9">
          <w:rPr>
            <w:rFonts w:asciiTheme="minorHAnsi" w:hAnsiTheme="minorHAnsi" w:cstheme="minorHAnsi"/>
            <w:color w:val="000000"/>
            <w:lang w:val="sl-SI"/>
          </w:rPr>
          <w:t># ls -lat /mnt/tmp</w:t>
        </w:r>
      </w:ins>
    </w:p>
    <w:p w:rsidR="00D72211" w:rsidRPr="00AF36F9" w:rsidRDefault="00D72211" w:rsidP="00D72211">
      <w:pPr>
        <w:pStyle w:val="HTMLPreformatted"/>
        <w:shd w:val="clear" w:color="auto" w:fill="FFFFFF"/>
        <w:spacing w:line="276" w:lineRule="auto"/>
        <w:rPr>
          <w:ins w:id="502" w:author="zigae" w:date="2012-05-18T16:44:00Z"/>
          <w:rFonts w:asciiTheme="minorHAnsi" w:hAnsiTheme="minorHAnsi" w:cstheme="minorHAnsi"/>
          <w:color w:val="000000"/>
          <w:lang w:val="sl-SI"/>
        </w:rPr>
      </w:pPr>
      <w:ins w:id="503" w:author="zigae" w:date="2012-05-18T16:44:00Z">
        <w:r w:rsidRPr="00AF36F9">
          <w:rPr>
            <w:rFonts w:asciiTheme="minorHAnsi" w:hAnsiTheme="minorHAnsi" w:cstheme="minorHAnsi"/>
            <w:color w:val="000000"/>
            <w:lang w:val="sl-SI"/>
          </w:rPr>
          <w:t>total 156</w:t>
        </w:r>
      </w:ins>
    </w:p>
    <w:p w:rsidR="00D72211" w:rsidRPr="00AF36F9" w:rsidRDefault="00D72211" w:rsidP="00D72211">
      <w:pPr>
        <w:pStyle w:val="HTMLPreformatted"/>
        <w:shd w:val="clear" w:color="auto" w:fill="FFFFFF"/>
        <w:spacing w:line="276" w:lineRule="auto"/>
        <w:rPr>
          <w:ins w:id="504" w:author="zigae" w:date="2012-05-18T16:44:00Z"/>
          <w:rFonts w:asciiTheme="minorHAnsi" w:hAnsiTheme="minorHAnsi" w:cstheme="minorHAnsi"/>
          <w:color w:val="000000"/>
          <w:lang w:val="sl-SI"/>
        </w:rPr>
      </w:pPr>
      <w:ins w:id="505" w:author="zigae" w:date="2012-05-18T16:44:00Z">
        <w:r w:rsidRPr="00AF36F9">
          <w:rPr>
            <w:rFonts w:asciiTheme="minorHAnsi" w:hAnsiTheme="minorHAnsi" w:cstheme="minorHAnsi"/>
            <w:color w:val="000000"/>
            <w:lang w:val="sl-SI"/>
          </w:rPr>
          <w:t>drwxrwxrwt   6 root     root         1024 May  1 04:03 .</w:t>
        </w:r>
      </w:ins>
    </w:p>
    <w:p w:rsidR="00D72211" w:rsidRPr="00AF36F9" w:rsidRDefault="00D72211" w:rsidP="00D72211">
      <w:pPr>
        <w:pStyle w:val="HTMLPreformatted"/>
        <w:shd w:val="clear" w:color="auto" w:fill="FFFFFF"/>
        <w:spacing w:line="276" w:lineRule="auto"/>
        <w:rPr>
          <w:ins w:id="506" w:author="zigae" w:date="2012-05-18T16:44:00Z"/>
          <w:rFonts w:asciiTheme="minorHAnsi" w:hAnsiTheme="minorHAnsi" w:cstheme="minorHAnsi"/>
          <w:color w:val="000000"/>
          <w:lang w:val="sl-SI"/>
        </w:rPr>
      </w:pPr>
      <w:ins w:id="507" w:author="zigae" w:date="2012-05-18T16:44:00Z">
        <w:r w:rsidRPr="00AF36F9">
          <w:rPr>
            <w:rFonts w:asciiTheme="minorHAnsi" w:hAnsiTheme="minorHAnsi" w:cstheme="minorHAnsi"/>
            <w:color w:val="000000"/>
            <w:lang w:val="sl-SI"/>
          </w:rPr>
          <w:t>-r--r--r--   1 root     gdm            11 Apr 29 14:17 .X0-lock</w:t>
        </w:r>
      </w:ins>
    </w:p>
    <w:p w:rsidR="00D72211" w:rsidRPr="00AF36F9" w:rsidRDefault="00D72211" w:rsidP="00D72211">
      <w:pPr>
        <w:pStyle w:val="HTMLPreformatted"/>
        <w:shd w:val="clear" w:color="auto" w:fill="FFFFFF"/>
        <w:spacing w:line="276" w:lineRule="auto"/>
        <w:rPr>
          <w:ins w:id="508" w:author="zigae" w:date="2012-05-18T16:44:00Z"/>
          <w:rFonts w:asciiTheme="minorHAnsi" w:hAnsiTheme="minorHAnsi" w:cstheme="minorHAnsi"/>
          <w:color w:val="000000"/>
          <w:lang w:val="sl-SI"/>
        </w:rPr>
      </w:pPr>
      <w:ins w:id="509" w:author="zigae" w:date="2012-05-18T16:44:00Z">
        <w:r w:rsidRPr="00AF36F9">
          <w:rPr>
            <w:rFonts w:asciiTheme="minorHAnsi" w:hAnsiTheme="minorHAnsi" w:cstheme="minorHAnsi"/>
            <w:color w:val="000000"/>
            <w:lang w:val="sl-SI"/>
          </w:rPr>
          <w:lastRenderedPageBreak/>
          <w:t>drwxrwxrwt   2 root     gdm          1024 Apr 29 14:17 .X11-unix</w:t>
        </w:r>
      </w:ins>
    </w:p>
    <w:p w:rsidR="00D72211" w:rsidRPr="00AF36F9" w:rsidRDefault="00D72211" w:rsidP="00D72211">
      <w:pPr>
        <w:pStyle w:val="HTMLPreformatted"/>
        <w:shd w:val="clear" w:color="auto" w:fill="FFFFFF"/>
        <w:spacing w:line="276" w:lineRule="auto"/>
        <w:rPr>
          <w:ins w:id="510" w:author="zigae" w:date="2012-05-18T16:44:00Z"/>
          <w:rFonts w:asciiTheme="minorHAnsi" w:hAnsiTheme="minorHAnsi" w:cstheme="minorHAnsi"/>
          <w:color w:val="000000"/>
          <w:lang w:val="sl-SI"/>
        </w:rPr>
      </w:pPr>
      <w:ins w:id="511" w:author="zigae" w:date="2012-05-18T16:44:00Z">
        <w:r w:rsidRPr="00AF36F9">
          <w:rPr>
            <w:rFonts w:asciiTheme="minorHAnsi" w:hAnsiTheme="minorHAnsi" w:cstheme="minorHAnsi"/>
            <w:color w:val="000000"/>
            <w:lang w:val="sl-SI"/>
          </w:rPr>
          <w:t>drwxrwxrwt   2 xfs      xfs          1024 Apr 29 14:17 .font-unix</w:t>
        </w:r>
      </w:ins>
    </w:p>
    <w:p w:rsidR="00D72211" w:rsidRPr="00AF36F9" w:rsidRDefault="00D72211" w:rsidP="00D72211">
      <w:pPr>
        <w:pStyle w:val="HTMLPreformatted"/>
        <w:shd w:val="clear" w:color="auto" w:fill="FFFFFF"/>
        <w:spacing w:line="276" w:lineRule="auto"/>
        <w:rPr>
          <w:ins w:id="512" w:author="zigae" w:date="2012-05-18T16:44:00Z"/>
          <w:rFonts w:asciiTheme="minorHAnsi" w:hAnsiTheme="minorHAnsi" w:cstheme="minorHAnsi"/>
          <w:color w:val="000000"/>
          <w:lang w:val="sl-SI"/>
        </w:rPr>
      </w:pPr>
      <w:ins w:id="513" w:author="zigae" w:date="2012-05-18T16:44:00Z">
        <w:r w:rsidRPr="00AF36F9">
          <w:rPr>
            <w:rFonts w:asciiTheme="minorHAnsi" w:hAnsiTheme="minorHAnsi" w:cstheme="minorHAnsi"/>
            <w:color w:val="000000"/>
            <w:lang w:val="sl-SI"/>
          </w:rPr>
          <w:t>drwxr-xr-x  25 y        root         1024 Apr 28 23:47 ..</w:t>
        </w:r>
      </w:ins>
    </w:p>
    <w:p w:rsidR="00D72211" w:rsidRPr="00AF36F9" w:rsidRDefault="00D72211" w:rsidP="00D72211">
      <w:pPr>
        <w:pStyle w:val="HTMLPreformatted"/>
        <w:shd w:val="clear" w:color="auto" w:fill="FFFFFF"/>
        <w:spacing w:line="276" w:lineRule="auto"/>
        <w:rPr>
          <w:ins w:id="514" w:author="zigae" w:date="2012-05-18T16:44:00Z"/>
          <w:rFonts w:asciiTheme="minorHAnsi" w:hAnsiTheme="minorHAnsi" w:cstheme="minorHAnsi"/>
          <w:color w:val="000000"/>
          <w:lang w:val="sl-SI"/>
        </w:rPr>
      </w:pPr>
      <w:ins w:id="515" w:author="zigae" w:date="2012-05-18T16:44:00Z">
        <w:r w:rsidRPr="00AF36F9">
          <w:rPr>
            <w:rFonts w:asciiTheme="minorHAnsi" w:hAnsiTheme="minorHAnsi" w:cstheme="minorHAnsi"/>
            <w:color w:val="000000"/>
            <w:lang w:val="sl-SI"/>
          </w:rPr>
          <w:t>drwx------   2 user1    user1        1024 Apr 26 17:36 kfm-cache-500</w:t>
        </w:r>
      </w:ins>
    </w:p>
    <w:p w:rsidR="00D72211" w:rsidRPr="00AF36F9" w:rsidRDefault="00D72211" w:rsidP="00D72211">
      <w:pPr>
        <w:pStyle w:val="HTMLPreformatted"/>
        <w:shd w:val="clear" w:color="auto" w:fill="FFFFFF"/>
        <w:spacing w:line="276" w:lineRule="auto"/>
        <w:rPr>
          <w:ins w:id="516" w:author="zigae" w:date="2012-05-18T16:44:00Z"/>
          <w:rFonts w:asciiTheme="minorHAnsi" w:hAnsiTheme="minorHAnsi" w:cstheme="minorHAnsi"/>
          <w:color w:val="000000"/>
          <w:lang w:val="sl-SI"/>
        </w:rPr>
      </w:pPr>
      <w:ins w:id="517" w:author="zigae" w:date="2012-05-18T16:44:00Z">
        <w:r w:rsidRPr="00AF36F9">
          <w:rPr>
            <w:rFonts w:asciiTheme="minorHAnsi" w:hAnsiTheme="minorHAnsi" w:cstheme="minorHAnsi"/>
            <w:color w:val="000000"/>
            <w:lang w:val="sl-SI"/>
          </w:rPr>
          <w:t>-rw-rw-r--   1 user1    user1       12288 Apr 26 16:37 psdevtab</w:t>
        </w:r>
      </w:ins>
    </w:p>
    <w:p w:rsidR="00D72211" w:rsidRPr="00AF36F9" w:rsidRDefault="00D72211" w:rsidP="00D72211">
      <w:pPr>
        <w:pStyle w:val="HTMLPreformatted"/>
        <w:shd w:val="clear" w:color="auto" w:fill="FFFFFF"/>
        <w:spacing w:line="276" w:lineRule="auto"/>
        <w:rPr>
          <w:ins w:id="518" w:author="zigae" w:date="2012-05-18T16:44:00Z"/>
          <w:rFonts w:asciiTheme="minorHAnsi" w:hAnsiTheme="minorHAnsi" w:cstheme="minorHAnsi"/>
          <w:color w:val="000000"/>
          <w:lang w:val="sl-SI"/>
        </w:rPr>
      </w:pPr>
      <w:ins w:id="519" w:author="zigae" w:date="2012-05-18T16:44:00Z">
        <w:r w:rsidRPr="00AF36F9">
          <w:rPr>
            <w:rFonts w:asciiTheme="minorHAnsi" w:hAnsiTheme="minorHAnsi" w:cstheme="minorHAnsi"/>
            <w:color w:val="000000"/>
            <w:lang w:val="sl-SI"/>
          </w:rPr>
          <w:t>drwxrwxrwt   2 root     root         1024 Apr 21 11:12 .ICE-unix</w:t>
        </w:r>
      </w:ins>
    </w:p>
    <w:p w:rsidR="00D72211" w:rsidRPr="00AF36F9" w:rsidRDefault="00D72211" w:rsidP="00D72211">
      <w:pPr>
        <w:pStyle w:val="HTMLPreformatted"/>
        <w:shd w:val="clear" w:color="auto" w:fill="FFFFFF"/>
        <w:spacing w:line="276" w:lineRule="auto"/>
        <w:rPr>
          <w:ins w:id="520" w:author="zigae" w:date="2012-05-18T16:44:00Z"/>
          <w:rFonts w:asciiTheme="minorHAnsi" w:hAnsiTheme="minorHAnsi" w:cstheme="minorHAnsi"/>
          <w:color w:val="000000"/>
          <w:lang w:val="sl-SI"/>
        </w:rPr>
      </w:pPr>
      <w:ins w:id="521" w:author="zigae" w:date="2012-05-18T16:44:00Z">
        <w:r w:rsidRPr="00AF36F9">
          <w:rPr>
            <w:rFonts w:asciiTheme="minorHAnsi" w:hAnsiTheme="minorHAnsi" w:cstheme="minorHAnsi"/>
            <w:color w:val="000000"/>
            <w:lang w:val="sl-SI"/>
          </w:rPr>
          <w:t>-rwx------   1 root     root       138520 Apr 20 20:15 .fileMFpmnk</w:t>
        </w:r>
      </w:ins>
    </w:p>
    <w:p w:rsidR="00D72211" w:rsidRPr="00AF36F9" w:rsidRDefault="00D72211" w:rsidP="00D72211">
      <w:pPr>
        <w:pStyle w:val="HTMLPreformatted"/>
        <w:shd w:val="clear" w:color="auto" w:fill="FFFFFF"/>
        <w:spacing w:line="276" w:lineRule="auto"/>
        <w:rPr>
          <w:ins w:id="522"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523" w:author="zigae" w:date="2012-05-18T16:44:00Z"/>
          <w:rFonts w:asciiTheme="minorHAnsi" w:hAnsiTheme="minorHAnsi" w:cstheme="minorHAnsi"/>
          <w:color w:val="000000"/>
          <w:sz w:val="24"/>
          <w:szCs w:val="24"/>
          <w:lang w:val="sl-SI"/>
        </w:rPr>
      </w:pPr>
      <w:ins w:id="524" w:author="zigae" w:date="2012-05-18T16:44:00Z">
        <w:r w:rsidRPr="00AF36F9">
          <w:rPr>
            <w:rFonts w:asciiTheme="minorHAnsi" w:hAnsiTheme="minorHAnsi" w:cstheme="minorHAnsi"/>
            <w:color w:val="000000"/>
            <w:sz w:val="24"/>
            <w:szCs w:val="24"/>
            <w:lang w:val="sl-SI"/>
          </w:rPr>
          <w:t xml:space="preserve">Zadnja datoteka </w:t>
        </w:r>
        <w:r w:rsidR="005D3B08" w:rsidRPr="00AF36F9">
          <w:rPr>
            <w:rFonts w:asciiTheme="minorHAnsi" w:hAnsiTheme="minorHAnsi" w:cstheme="minorHAnsi"/>
            <w:color w:val="000000"/>
            <w:sz w:val="24"/>
            <w:szCs w:val="24"/>
            <w:lang w:val="sl-SI"/>
          </w:rPr>
          <w:t>ima zelo čudno ime in je izvršljiva. Z ukazom</w:t>
        </w:r>
        <w:r w:rsidRPr="00AF36F9">
          <w:rPr>
            <w:rFonts w:asciiTheme="minorHAnsi" w:hAnsiTheme="minorHAnsi" w:cstheme="minorHAnsi"/>
            <w:color w:val="000000"/>
            <w:sz w:val="24"/>
            <w:szCs w:val="24"/>
            <w:lang w:val="sl-SI"/>
          </w:rPr>
          <w:t xml:space="preserve"> </w:t>
        </w:r>
        <w:r w:rsidRPr="00AF36F9">
          <w:rPr>
            <w:rFonts w:asciiTheme="minorHAnsi" w:hAnsiTheme="minorHAnsi" w:cstheme="minorHAnsi"/>
            <w:b/>
            <w:color w:val="000000"/>
            <w:sz w:val="24"/>
            <w:szCs w:val="24"/>
            <w:lang w:val="sl-SI"/>
          </w:rPr>
          <w:t>string</w:t>
        </w:r>
        <w:r w:rsidRPr="00AF36F9">
          <w:rPr>
            <w:rFonts w:asciiTheme="minorHAnsi" w:hAnsiTheme="minorHAnsi" w:cstheme="minorHAnsi"/>
            <w:color w:val="000000"/>
            <w:sz w:val="24"/>
            <w:szCs w:val="24"/>
            <w:lang w:val="sl-SI"/>
          </w:rPr>
          <w:t xml:space="preserve"> preverimo</w:t>
        </w:r>
        <w:r w:rsidR="005D3B08" w:rsidRPr="00AF36F9">
          <w:rPr>
            <w:rFonts w:asciiTheme="minorHAnsi" w:hAnsiTheme="minorHAnsi" w:cstheme="minorHAnsi"/>
            <w:color w:val="000000"/>
            <w:sz w:val="24"/>
            <w:szCs w:val="24"/>
            <w:lang w:val="sl-SI"/>
          </w:rPr>
          <w:t>, kaj je za</w:t>
        </w:r>
        <w:r w:rsidRPr="00AF36F9">
          <w:rPr>
            <w:rFonts w:asciiTheme="minorHAnsi" w:hAnsiTheme="minorHAnsi" w:cstheme="minorHAnsi"/>
            <w:color w:val="000000"/>
            <w:sz w:val="24"/>
            <w:szCs w:val="24"/>
            <w:lang w:val="sl-SI"/>
          </w:rPr>
          <w:t>pisano v datoteki.</w:t>
        </w:r>
      </w:ins>
    </w:p>
    <w:p w:rsidR="00D72211" w:rsidRPr="00AF36F9" w:rsidRDefault="00D72211" w:rsidP="00D72211">
      <w:pPr>
        <w:pStyle w:val="HTMLPreformatted"/>
        <w:shd w:val="clear" w:color="auto" w:fill="FFFFFF"/>
        <w:spacing w:line="276" w:lineRule="auto"/>
        <w:rPr>
          <w:ins w:id="525"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526" w:author="zigae" w:date="2012-05-18T16:44:00Z"/>
          <w:rFonts w:asciiTheme="minorHAnsi" w:hAnsiTheme="minorHAnsi" w:cstheme="minorHAnsi"/>
          <w:color w:val="000000"/>
          <w:lang w:val="sl-SI"/>
        </w:rPr>
      </w:pPr>
      <w:ins w:id="527" w:author="zigae" w:date="2012-05-18T16:44:00Z">
        <w:r w:rsidRPr="00AF36F9">
          <w:rPr>
            <w:rFonts w:asciiTheme="minorHAnsi" w:hAnsiTheme="minorHAnsi" w:cstheme="minorHAnsi"/>
            <w:color w:val="000000"/>
            <w:lang w:val="sl-SI"/>
          </w:rPr>
          <w:t># strings - /mnt/tmp/.fileMFpmnk</w:t>
        </w:r>
      </w:ins>
    </w:p>
    <w:p w:rsidR="00D72211" w:rsidRPr="00AF36F9" w:rsidRDefault="00D72211" w:rsidP="00D72211">
      <w:pPr>
        <w:pStyle w:val="HTMLPreformatted"/>
        <w:shd w:val="clear" w:color="auto" w:fill="FFFFFF"/>
        <w:spacing w:line="276" w:lineRule="auto"/>
        <w:rPr>
          <w:ins w:id="528" w:author="zigae" w:date="2012-05-18T16:44:00Z"/>
          <w:rFonts w:asciiTheme="minorHAnsi" w:hAnsiTheme="minorHAnsi" w:cstheme="minorHAnsi"/>
          <w:color w:val="000000"/>
          <w:lang w:val="sl-SI"/>
        </w:rPr>
      </w:pPr>
      <w:ins w:id="529" w:author="zigae" w:date="2012-05-18T16:44:00Z">
        <w:r w:rsidRPr="00AF36F9">
          <w:rPr>
            <w:rFonts w:asciiTheme="minorHAnsi" w:hAnsiTheme="minorHAnsi" w:cstheme="minorHAnsi"/>
            <w:color w:val="000000"/>
            <w:lang w:val="sl-SI"/>
          </w:rPr>
          <w:t>/lib/ld-linux.so.2</w:t>
        </w:r>
      </w:ins>
    </w:p>
    <w:p w:rsidR="00D72211" w:rsidRPr="00AF36F9" w:rsidRDefault="00D72211" w:rsidP="00D72211">
      <w:pPr>
        <w:pStyle w:val="HTMLPreformatted"/>
        <w:shd w:val="clear" w:color="auto" w:fill="FFFFFF"/>
        <w:spacing w:line="276" w:lineRule="auto"/>
        <w:rPr>
          <w:ins w:id="530" w:author="zigae" w:date="2012-05-18T16:44:00Z"/>
          <w:rFonts w:asciiTheme="minorHAnsi" w:hAnsiTheme="minorHAnsi" w:cstheme="minorHAnsi"/>
          <w:color w:val="000000"/>
          <w:lang w:val="sl-SI"/>
        </w:rPr>
      </w:pPr>
      <w:ins w:id="531" w:author="zigae" w:date="2012-05-18T16:44:00Z">
        <w:r w:rsidRPr="00AF36F9">
          <w:rPr>
            <w:rFonts w:asciiTheme="minorHAnsi" w:hAnsiTheme="minorHAnsi" w:cstheme="minorHAnsi"/>
            <w:color w:val="000000"/>
            <w:lang w:val="sl-SI"/>
          </w:rPr>
          <w:t>__gmon_start__</w:t>
        </w:r>
      </w:ins>
    </w:p>
    <w:p w:rsidR="00D72211" w:rsidRPr="00AF36F9" w:rsidRDefault="00D72211" w:rsidP="00D72211">
      <w:pPr>
        <w:pStyle w:val="HTMLPreformatted"/>
        <w:shd w:val="clear" w:color="auto" w:fill="FFFFFF"/>
        <w:spacing w:line="276" w:lineRule="auto"/>
        <w:rPr>
          <w:ins w:id="532" w:author="zigae" w:date="2012-05-18T16:44:00Z"/>
          <w:rFonts w:asciiTheme="minorHAnsi" w:hAnsiTheme="minorHAnsi" w:cstheme="minorHAnsi"/>
          <w:color w:val="000000"/>
          <w:lang w:val="sl-SI"/>
        </w:rPr>
      </w:pPr>
      <w:ins w:id="533" w:author="zigae" w:date="2012-05-18T16:44:00Z">
        <w:r w:rsidRPr="00AF36F9">
          <w:rPr>
            <w:rFonts w:asciiTheme="minorHAnsi" w:hAnsiTheme="minorHAnsi" w:cstheme="minorHAnsi"/>
            <w:color w:val="000000"/>
            <w:lang w:val="sl-SI"/>
          </w:rPr>
          <w:t>libpam.so.0</w:t>
        </w:r>
      </w:ins>
    </w:p>
    <w:p w:rsidR="00D72211" w:rsidRPr="00AF36F9" w:rsidRDefault="00D72211" w:rsidP="00D72211">
      <w:pPr>
        <w:pStyle w:val="HTMLPreformatted"/>
        <w:shd w:val="clear" w:color="auto" w:fill="FFFFFF"/>
        <w:spacing w:line="276" w:lineRule="auto"/>
        <w:rPr>
          <w:ins w:id="534" w:author="zigae" w:date="2012-05-18T16:44:00Z"/>
          <w:rFonts w:asciiTheme="minorHAnsi" w:hAnsiTheme="minorHAnsi" w:cstheme="minorHAnsi"/>
          <w:color w:val="000000"/>
          <w:lang w:val="sl-SI"/>
        </w:rPr>
      </w:pPr>
      <w:ins w:id="535" w:author="zigae" w:date="2012-05-18T16:44:00Z">
        <w:r w:rsidRPr="00AF36F9">
          <w:rPr>
            <w:rFonts w:asciiTheme="minorHAnsi" w:hAnsiTheme="minorHAnsi" w:cstheme="minorHAnsi"/>
            <w:color w:val="000000"/>
            <w:lang w:val="sl-SI"/>
          </w:rPr>
          <w:t>_DYNAMIC</w:t>
        </w:r>
      </w:ins>
    </w:p>
    <w:p w:rsidR="00D72211" w:rsidRPr="00AF36F9" w:rsidRDefault="00D72211" w:rsidP="00D72211">
      <w:pPr>
        <w:pStyle w:val="HTMLPreformatted"/>
        <w:shd w:val="clear" w:color="auto" w:fill="FFFFFF"/>
        <w:spacing w:line="276" w:lineRule="auto"/>
        <w:rPr>
          <w:ins w:id="536" w:author="zigae" w:date="2012-05-18T16:44:00Z"/>
          <w:rFonts w:asciiTheme="minorHAnsi" w:hAnsiTheme="minorHAnsi" w:cstheme="minorHAnsi"/>
          <w:color w:val="000000"/>
          <w:lang w:val="sl-SI"/>
        </w:rPr>
      </w:pPr>
      <w:ins w:id="537" w:author="zigae" w:date="2012-05-18T16:44:00Z">
        <w:r w:rsidRPr="00AF36F9">
          <w:rPr>
            <w:rFonts w:asciiTheme="minorHAnsi" w:hAnsiTheme="minorHAnsi" w:cstheme="minorHAnsi"/>
            <w:color w:val="000000"/>
            <w:lang w:val="sl-SI"/>
          </w:rPr>
          <w:t>_GLOBAL_OFFSET_TABLE_</w:t>
        </w:r>
      </w:ins>
    </w:p>
    <w:p w:rsidR="00D72211" w:rsidRPr="00AF36F9" w:rsidRDefault="00D72211" w:rsidP="00D72211">
      <w:pPr>
        <w:pStyle w:val="HTMLPreformatted"/>
        <w:shd w:val="clear" w:color="auto" w:fill="FFFFFF"/>
        <w:spacing w:line="276" w:lineRule="auto"/>
        <w:rPr>
          <w:ins w:id="538" w:author="zigae" w:date="2012-05-18T16:44:00Z"/>
          <w:rFonts w:asciiTheme="minorHAnsi" w:hAnsiTheme="minorHAnsi" w:cstheme="minorHAnsi"/>
          <w:color w:val="000000"/>
          <w:lang w:val="sl-SI"/>
        </w:rPr>
      </w:pPr>
      <w:ins w:id="539" w:author="zigae" w:date="2012-05-18T16:44:00Z">
        <w:r w:rsidRPr="00AF36F9">
          <w:rPr>
            <w:rFonts w:asciiTheme="minorHAnsi" w:hAnsiTheme="minorHAnsi" w:cstheme="minorHAnsi"/>
            <w:color w:val="000000"/>
            <w:lang w:val="sl-SI"/>
          </w:rPr>
          <w:t>pam_set_item</w:t>
        </w:r>
      </w:ins>
    </w:p>
    <w:p w:rsidR="00D72211" w:rsidRPr="00AF36F9" w:rsidRDefault="00D72211" w:rsidP="00D72211">
      <w:pPr>
        <w:pStyle w:val="HTMLPreformatted"/>
        <w:shd w:val="clear" w:color="auto" w:fill="FFFFFF"/>
        <w:spacing w:line="276" w:lineRule="auto"/>
        <w:rPr>
          <w:ins w:id="540" w:author="zigae" w:date="2012-05-18T16:44:00Z"/>
          <w:rFonts w:asciiTheme="minorHAnsi" w:hAnsiTheme="minorHAnsi" w:cstheme="minorHAnsi"/>
          <w:color w:val="000000"/>
          <w:lang w:val="sl-SI"/>
        </w:rPr>
      </w:pPr>
      <w:ins w:id="541" w:author="zigae" w:date="2012-05-18T16:44:00Z">
        <w:r w:rsidRPr="00AF36F9">
          <w:rPr>
            <w:rFonts w:asciiTheme="minorHAnsi" w:hAnsiTheme="minorHAnsi" w:cstheme="minorHAnsi"/>
            <w:color w:val="000000"/>
            <w:lang w:val="sl-SI"/>
          </w:rPr>
          <w:t>free</w:t>
        </w:r>
      </w:ins>
    </w:p>
    <w:p w:rsidR="00D72211" w:rsidRPr="00AF36F9" w:rsidRDefault="00D72211" w:rsidP="00D72211">
      <w:pPr>
        <w:pStyle w:val="HTMLPreformatted"/>
        <w:shd w:val="clear" w:color="auto" w:fill="FFFFFF"/>
        <w:spacing w:line="276" w:lineRule="auto"/>
        <w:rPr>
          <w:ins w:id="542" w:author="zigae" w:date="2012-05-18T16:44:00Z"/>
          <w:rFonts w:asciiTheme="minorHAnsi" w:hAnsiTheme="minorHAnsi" w:cstheme="minorHAnsi"/>
          <w:color w:val="000000"/>
          <w:lang w:val="sl-SI"/>
        </w:rPr>
      </w:pPr>
      <w:ins w:id="543" w:author="zigae" w:date="2012-05-18T16:44:00Z">
        <w:r w:rsidRPr="00AF36F9">
          <w:rPr>
            <w:rFonts w:asciiTheme="minorHAnsi" w:hAnsiTheme="minorHAnsi" w:cstheme="minorHAnsi"/>
            <w:color w:val="000000"/>
            <w:lang w:val="sl-SI"/>
          </w:rPr>
          <w:t>__ctype_tolower</w:t>
        </w:r>
      </w:ins>
    </w:p>
    <w:p w:rsidR="00D72211" w:rsidRPr="00AF36F9" w:rsidRDefault="00D72211" w:rsidP="00D72211">
      <w:pPr>
        <w:pStyle w:val="HTMLPreformatted"/>
        <w:shd w:val="clear" w:color="auto" w:fill="FFFFFF"/>
        <w:spacing w:line="276" w:lineRule="auto"/>
        <w:rPr>
          <w:ins w:id="544" w:author="zigae" w:date="2012-05-18T16:44:00Z"/>
          <w:rFonts w:asciiTheme="minorHAnsi" w:hAnsiTheme="minorHAnsi" w:cstheme="minorHAnsi"/>
          <w:color w:val="000000"/>
          <w:lang w:val="sl-SI"/>
        </w:rPr>
      </w:pPr>
      <w:ins w:id="545" w:author="zigae" w:date="2012-05-18T16:44:00Z">
        <w:r w:rsidRPr="00AF36F9">
          <w:rPr>
            <w:rFonts w:asciiTheme="minorHAnsi" w:hAnsiTheme="minorHAnsi" w:cstheme="minorHAnsi"/>
            <w:color w:val="000000"/>
            <w:lang w:val="sl-SI"/>
          </w:rPr>
          <w:t>malloc</w:t>
        </w:r>
      </w:ins>
    </w:p>
    <w:p w:rsidR="00D72211" w:rsidRPr="00AF36F9" w:rsidRDefault="00D72211" w:rsidP="00D72211">
      <w:pPr>
        <w:pStyle w:val="HTMLPreformatted"/>
        <w:shd w:val="clear" w:color="auto" w:fill="FFFFFF"/>
        <w:spacing w:line="276" w:lineRule="auto"/>
        <w:rPr>
          <w:ins w:id="546" w:author="zigae" w:date="2012-05-18T16:44:00Z"/>
          <w:rFonts w:asciiTheme="minorHAnsi" w:hAnsiTheme="minorHAnsi" w:cstheme="minorHAnsi"/>
          <w:color w:val="000000"/>
          <w:lang w:val="sl-SI"/>
        </w:rPr>
      </w:pPr>
      <w:ins w:id="547" w:author="zigae" w:date="2012-05-18T16:44:00Z">
        <w:r w:rsidRPr="00AF36F9">
          <w:rPr>
            <w:rFonts w:asciiTheme="minorHAnsi" w:hAnsiTheme="minorHAnsi" w:cstheme="minorHAnsi"/>
            <w:color w:val="000000"/>
            <w:lang w:val="sl-SI"/>
          </w:rPr>
          <w:t>strcmp</w:t>
        </w:r>
      </w:ins>
    </w:p>
    <w:p w:rsidR="00D72211" w:rsidRPr="00AF36F9" w:rsidRDefault="00D72211" w:rsidP="00D72211">
      <w:pPr>
        <w:pStyle w:val="HTMLPreformatted"/>
        <w:shd w:val="clear" w:color="auto" w:fill="FFFFFF"/>
        <w:spacing w:line="276" w:lineRule="auto"/>
        <w:rPr>
          <w:ins w:id="548" w:author="zigae" w:date="2012-05-18T16:44:00Z"/>
          <w:rFonts w:asciiTheme="minorHAnsi" w:hAnsiTheme="minorHAnsi" w:cstheme="minorHAnsi"/>
          <w:color w:val="000000"/>
          <w:lang w:val="sl-SI"/>
        </w:rPr>
      </w:pPr>
      <w:ins w:id="549" w:author="zigae" w:date="2012-05-18T16:44:00Z">
        <w:r w:rsidRPr="00AF36F9">
          <w:rPr>
            <w:rFonts w:asciiTheme="minorHAnsi" w:hAnsiTheme="minorHAnsi" w:cstheme="minorHAnsi"/>
            <w:color w:val="000000"/>
            <w:lang w:val="sl-SI"/>
          </w:rPr>
          <w:t>pam_end</w:t>
        </w:r>
      </w:ins>
    </w:p>
    <w:p w:rsidR="00D72211" w:rsidRPr="00AF36F9" w:rsidRDefault="00D72211" w:rsidP="00D72211">
      <w:pPr>
        <w:pStyle w:val="HTMLPreformatted"/>
        <w:shd w:val="clear" w:color="auto" w:fill="FFFFFF"/>
        <w:spacing w:line="276" w:lineRule="auto"/>
        <w:rPr>
          <w:ins w:id="550" w:author="zigae" w:date="2012-05-18T16:44:00Z"/>
          <w:rFonts w:asciiTheme="minorHAnsi" w:hAnsiTheme="minorHAnsi" w:cstheme="minorHAnsi"/>
          <w:color w:val="000000"/>
          <w:lang w:val="sl-SI"/>
        </w:rPr>
      </w:pPr>
      <w:ins w:id="551" w:author="zigae" w:date="2012-05-18T16:44:00Z">
        <w:r w:rsidRPr="00AF36F9">
          <w:rPr>
            <w:rFonts w:asciiTheme="minorHAnsi" w:hAnsiTheme="minorHAnsi" w:cstheme="minorHAnsi"/>
            <w:color w:val="000000"/>
            <w:lang w:val="sl-SI"/>
          </w:rPr>
          <w:t>pam_start</w:t>
        </w:r>
      </w:ins>
    </w:p>
    <w:p w:rsidR="00D72211" w:rsidRPr="00AF36F9" w:rsidRDefault="00D72211" w:rsidP="00D72211">
      <w:pPr>
        <w:pStyle w:val="HTMLPreformatted"/>
        <w:shd w:val="clear" w:color="auto" w:fill="FFFFFF"/>
        <w:spacing w:line="276" w:lineRule="auto"/>
        <w:rPr>
          <w:ins w:id="552" w:author="zigae" w:date="2012-05-18T16:44:00Z"/>
          <w:rFonts w:asciiTheme="minorHAnsi" w:hAnsiTheme="minorHAnsi" w:cstheme="minorHAnsi"/>
          <w:color w:val="000000"/>
          <w:lang w:val="sl-SI"/>
        </w:rPr>
      </w:pPr>
      <w:ins w:id="553"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554" w:author="zigae" w:date="2012-05-18T16:44:00Z"/>
          <w:rFonts w:asciiTheme="minorHAnsi" w:hAnsiTheme="minorHAnsi" w:cstheme="minorHAnsi"/>
          <w:color w:val="000000"/>
          <w:lang w:val="sl-SI"/>
        </w:rPr>
      </w:pPr>
      <w:ins w:id="555" w:author="zigae" w:date="2012-05-18T16:44:00Z">
        <w:r w:rsidRPr="00AF36F9">
          <w:rPr>
            <w:rFonts w:asciiTheme="minorHAnsi" w:hAnsiTheme="minorHAnsi" w:cstheme="minorHAnsi"/>
            <w:color w:val="000000"/>
            <w:lang w:val="sl-SI"/>
          </w:rPr>
          <w:t>File</w:t>
        </w:r>
      </w:ins>
    </w:p>
    <w:p w:rsidR="00D72211" w:rsidRPr="00AF36F9" w:rsidRDefault="00D72211" w:rsidP="00D72211">
      <w:pPr>
        <w:pStyle w:val="HTMLPreformatted"/>
        <w:shd w:val="clear" w:color="auto" w:fill="FFFFFF"/>
        <w:spacing w:line="276" w:lineRule="auto"/>
        <w:rPr>
          <w:ins w:id="556" w:author="zigae" w:date="2012-05-18T16:44:00Z"/>
          <w:rFonts w:asciiTheme="minorHAnsi" w:hAnsiTheme="minorHAnsi" w:cstheme="minorHAnsi"/>
          <w:color w:val="000000"/>
          <w:lang w:val="sl-SI"/>
        </w:rPr>
      </w:pPr>
      <w:ins w:id="557" w:author="zigae" w:date="2012-05-18T16:44:00Z">
        <w:r w:rsidRPr="00AF36F9">
          <w:rPr>
            <w:rFonts w:asciiTheme="minorHAnsi" w:hAnsiTheme="minorHAnsi" w:cstheme="minorHAnsi"/>
            <w:color w:val="000000"/>
            <w:lang w:val="sl-SI"/>
          </w:rPr>
          <w:t>Compressed</w:t>
        </w:r>
      </w:ins>
    </w:p>
    <w:p w:rsidR="00D72211" w:rsidRPr="00AF36F9" w:rsidRDefault="00D72211" w:rsidP="00D72211">
      <w:pPr>
        <w:pStyle w:val="HTMLPreformatted"/>
        <w:shd w:val="clear" w:color="auto" w:fill="FFFFFF"/>
        <w:spacing w:line="276" w:lineRule="auto"/>
        <w:rPr>
          <w:ins w:id="558" w:author="zigae" w:date="2012-05-18T16:44:00Z"/>
          <w:rFonts w:asciiTheme="minorHAnsi" w:hAnsiTheme="minorHAnsi" w:cstheme="minorHAnsi"/>
          <w:color w:val="000000"/>
          <w:lang w:val="sl-SI"/>
        </w:rPr>
      </w:pPr>
      <w:ins w:id="559" w:author="zigae" w:date="2012-05-18T16:44:00Z">
        <w:r w:rsidRPr="00AF36F9">
          <w:rPr>
            <w:rFonts w:asciiTheme="minorHAnsi" w:hAnsiTheme="minorHAnsi" w:cstheme="minorHAnsi"/>
            <w:color w:val="000000"/>
            <w:lang w:val="sl-SI"/>
          </w:rPr>
          <w:t>Block</w:t>
        </w:r>
      </w:ins>
    </w:p>
    <w:p w:rsidR="00D72211" w:rsidRPr="00AF36F9" w:rsidRDefault="00D72211" w:rsidP="00D72211">
      <w:pPr>
        <w:pStyle w:val="HTMLPreformatted"/>
        <w:shd w:val="clear" w:color="auto" w:fill="FFFFFF"/>
        <w:spacing w:line="276" w:lineRule="auto"/>
        <w:rPr>
          <w:ins w:id="560" w:author="zigae" w:date="2012-05-18T16:44:00Z"/>
          <w:rFonts w:asciiTheme="minorHAnsi" w:hAnsiTheme="minorHAnsi" w:cstheme="minorHAnsi"/>
          <w:color w:val="000000"/>
          <w:lang w:val="sl-SI"/>
        </w:rPr>
      </w:pPr>
      <w:ins w:id="561" w:author="zigae" w:date="2012-05-18T16:44:00Z">
        <w:r w:rsidRPr="00AF36F9">
          <w:rPr>
            <w:rFonts w:asciiTheme="minorHAnsi" w:hAnsiTheme="minorHAnsi" w:cstheme="minorHAnsi"/>
            <w:color w:val="000000"/>
            <w:lang w:val="sl-SI"/>
          </w:rPr>
          <w:t>Stream</w:t>
        </w:r>
      </w:ins>
    </w:p>
    <w:p w:rsidR="00D72211" w:rsidRPr="00AF36F9" w:rsidRDefault="00D72211" w:rsidP="00D72211">
      <w:pPr>
        <w:pStyle w:val="HTMLPreformatted"/>
        <w:shd w:val="clear" w:color="auto" w:fill="FFFFFF"/>
        <w:spacing w:line="276" w:lineRule="auto"/>
        <w:rPr>
          <w:ins w:id="562" w:author="zigae" w:date="2012-05-18T16:44:00Z"/>
          <w:rFonts w:asciiTheme="minorHAnsi" w:hAnsiTheme="minorHAnsi" w:cstheme="minorHAnsi"/>
          <w:color w:val="000000"/>
          <w:lang w:val="sl-SI"/>
        </w:rPr>
      </w:pPr>
      <w:ins w:id="563" w:author="zigae" w:date="2012-05-18T16:44:00Z">
        <w:r w:rsidRPr="00AF36F9">
          <w:rPr>
            <w:rFonts w:asciiTheme="minorHAnsi" w:hAnsiTheme="minorHAnsi" w:cstheme="minorHAnsi"/>
            <w:color w:val="000000"/>
            <w:lang w:val="sl-SI"/>
          </w:rPr>
          <w:t>[nowhere yet]</w:t>
        </w:r>
      </w:ins>
    </w:p>
    <w:p w:rsidR="00D72211" w:rsidRPr="00AF36F9" w:rsidRDefault="00D72211" w:rsidP="00D72211">
      <w:pPr>
        <w:pStyle w:val="HTMLPreformatted"/>
        <w:shd w:val="clear" w:color="auto" w:fill="FFFFFF"/>
        <w:spacing w:line="276" w:lineRule="auto"/>
        <w:rPr>
          <w:ins w:id="564" w:author="zigae" w:date="2012-05-18T16:44:00Z"/>
          <w:rFonts w:asciiTheme="minorHAnsi" w:hAnsiTheme="minorHAnsi" w:cstheme="minorHAnsi"/>
          <w:color w:val="000000"/>
          <w:lang w:val="sl-SI"/>
        </w:rPr>
      </w:pPr>
      <w:ins w:id="565" w:author="zigae" w:date="2012-05-18T16:44:00Z">
        <w:r w:rsidRPr="00AF36F9">
          <w:rPr>
            <w:rFonts w:asciiTheme="minorHAnsi" w:hAnsiTheme="minorHAnsi" w:cstheme="minorHAnsi"/>
            <w:color w:val="000000"/>
            <w:lang w:val="sl-SI"/>
          </w:rPr>
          <w:t>ftpd</w:t>
        </w:r>
      </w:ins>
    </w:p>
    <w:p w:rsidR="00D72211" w:rsidRPr="00AF36F9" w:rsidRDefault="00D72211" w:rsidP="00D72211">
      <w:pPr>
        <w:pStyle w:val="HTMLPreformatted"/>
        <w:shd w:val="clear" w:color="auto" w:fill="FFFFFF"/>
        <w:spacing w:line="276" w:lineRule="auto"/>
        <w:rPr>
          <w:ins w:id="566" w:author="zigae" w:date="2012-05-18T16:44:00Z"/>
          <w:rFonts w:asciiTheme="minorHAnsi" w:hAnsiTheme="minorHAnsi" w:cstheme="minorHAnsi"/>
          <w:color w:val="000000"/>
          <w:lang w:val="sl-SI"/>
        </w:rPr>
      </w:pPr>
      <w:ins w:id="567" w:author="zigae" w:date="2012-05-18T16:44:00Z">
        <w:r w:rsidRPr="00AF36F9">
          <w:rPr>
            <w:rFonts w:asciiTheme="minorHAnsi" w:hAnsiTheme="minorHAnsi" w:cstheme="minorHAnsi"/>
            <w:color w:val="000000"/>
            <w:lang w:val="sl-SI"/>
          </w:rPr>
          <w:t>:aAvdlLiop:P:qQr:sSt:T:u:wWX</w:t>
        </w:r>
      </w:ins>
    </w:p>
    <w:p w:rsidR="00D72211" w:rsidRPr="00AF36F9" w:rsidRDefault="00D72211" w:rsidP="00D72211">
      <w:pPr>
        <w:pStyle w:val="HTMLPreformatted"/>
        <w:shd w:val="clear" w:color="auto" w:fill="FFFFFF"/>
        <w:spacing w:line="276" w:lineRule="auto"/>
        <w:rPr>
          <w:ins w:id="568" w:author="zigae" w:date="2012-05-18T16:44:00Z"/>
          <w:rFonts w:asciiTheme="minorHAnsi" w:hAnsiTheme="minorHAnsi" w:cstheme="minorHAnsi"/>
          <w:color w:val="000000"/>
          <w:lang w:val="sl-SI"/>
        </w:rPr>
      </w:pPr>
      <w:ins w:id="569" w:author="zigae" w:date="2012-05-18T16:44:00Z">
        <w:r w:rsidRPr="00AF36F9">
          <w:rPr>
            <w:rFonts w:asciiTheme="minorHAnsi" w:hAnsiTheme="minorHAnsi" w:cstheme="minorHAnsi"/>
            <w:color w:val="000000"/>
            <w:lang w:val="sl-SI"/>
          </w:rPr>
          <w:t>bad value for -u</w:t>
        </w:r>
      </w:ins>
    </w:p>
    <w:p w:rsidR="00D72211" w:rsidRPr="00AF36F9" w:rsidRDefault="00D72211" w:rsidP="00D72211">
      <w:pPr>
        <w:pStyle w:val="HTMLPreformatted"/>
        <w:shd w:val="clear" w:color="auto" w:fill="FFFFFF"/>
        <w:spacing w:line="276" w:lineRule="auto"/>
        <w:rPr>
          <w:ins w:id="570" w:author="zigae" w:date="2012-05-18T16:44:00Z"/>
          <w:rFonts w:asciiTheme="minorHAnsi" w:hAnsiTheme="minorHAnsi" w:cstheme="minorHAnsi"/>
          <w:color w:val="000000"/>
          <w:lang w:val="sl-SI"/>
        </w:rPr>
      </w:pPr>
      <w:ins w:id="571" w:author="zigae" w:date="2012-05-18T16:44:00Z">
        <w:r w:rsidRPr="00AF36F9">
          <w:rPr>
            <w:rFonts w:asciiTheme="minorHAnsi" w:hAnsiTheme="minorHAnsi" w:cstheme="minorHAnsi"/>
            <w:color w:val="000000"/>
            <w:lang w:val="sl-SI"/>
          </w:rPr>
          <w:t>option -%c requires an argument</w:t>
        </w:r>
      </w:ins>
    </w:p>
    <w:p w:rsidR="00D72211" w:rsidRPr="00AF36F9" w:rsidRDefault="00D72211" w:rsidP="00D72211">
      <w:pPr>
        <w:pStyle w:val="HTMLPreformatted"/>
        <w:shd w:val="clear" w:color="auto" w:fill="FFFFFF"/>
        <w:spacing w:line="276" w:lineRule="auto"/>
        <w:rPr>
          <w:ins w:id="572" w:author="zigae" w:date="2012-05-18T16:44:00Z"/>
          <w:rFonts w:asciiTheme="minorHAnsi" w:hAnsiTheme="minorHAnsi" w:cstheme="minorHAnsi"/>
          <w:color w:val="000000"/>
          <w:lang w:val="sl-SI"/>
        </w:rPr>
      </w:pPr>
      <w:ins w:id="573" w:author="zigae" w:date="2012-05-18T16:44:00Z">
        <w:r w:rsidRPr="00AF36F9">
          <w:rPr>
            <w:rFonts w:asciiTheme="minorHAnsi" w:hAnsiTheme="minorHAnsi" w:cstheme="minorHAnsi"/>
            <w:color w:val="000000"/>
            <w:lang w:val="sl-SI"/>
          </w:rPr>
          <w:t>unknown option -%c ignored</w:t>
        </w:r>
      </w:ins>
    </w:p>
    <w:p w:rsidR="00D72211" w:rsidRPr="00AF36F9" w:rsidRDefault="00D72211" w:rsidP="00D72211">
      <w:pPr>
        <w:pStyle w:val="HTMLPreformatted"/>
        <w:shd w:val="clear" w:color="auto" w:fill="FFFFFF"/>
        <w:spacing w:line="276" w:lineRule="auto"/>
        <w:rPr>
          <w:ins w:id="574" w:author="zigae" w:date="2012-05-18T16:44:00Z"/>
          <w:rFonts w:asciiTheme="minorHAnsi" w:hAnsiTheme="minorHAnsi" w:cstheme="minorHAnsi"/>
          <w:color w:val="000000"/>
          <w:lang w:val="sl-SI"/>
        </w:rPr>
      </w:pPr>
      <w:ins w:id="575"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576" w:author="zigae" w:date="2012-05-18T16:44:00Z"/>
          <w:rFonts w:asciiTheme="minorHAnsi" w:hAnsiTheme="minorHAnsi" w:cstheme="minorHAnsi"/>
          <w:color w:val="000000"/>
          <w:lang w:val="sl-SI"/>
        </w:rPr>
      </w:pPr>
      <w:ins w:id="577" w:author="zigae" w:date="2012-05-18T16:44:00Z">
        <w:r w:rsidRPr="00AF36F9">
          <w:rPr>
            <w:rFonts w:asciiTheme="minorHAnsi" w:hAnsiTheme="minorHAnsi" w:cstheme="minorHAnsi"/>
            <w:color w:val="000000"/>
            <w:lang w:val="sl-SI"/>
          </w:rPr>
          <w:t>VirtualFTP Connect to: %s [%s]</w:t>
        </w:r>
      </w:ins>
    </w:p>
    <w:p w:rsidR="00D72211" w:rsidRPr="00AF36F9" w:rsidRDefault="00D72211" w:rsidP="00D72211">
      <w:pPr>
        <w:pStyle w:val="HTMLPreformatted"/>
        <w:shd w:val="clear" w:color="auto" w:fill="FFFFFF"/>
        <w:spacing w:line="276" w:lineRule="auto"/>
        <w:rPr>
          <w:ins w:id="578" w:author="zigae" w:date="2012-05-18T16:44:00Z"/>
          <w:rFonts w:asciiTheme="minorHAnsi" w:hAnsiTheme="minorHAnsi" w:cstheme="minorHAnsi"/>
          <w:color w:val="000000"/>
          <w:lang w:val="sl-SI"/>
        </w:rPr>
      </w:pPr>
      <w:ins w:id="579" w:author="zigae" w:date="2012-05-18T16:44:00Z">
        <w:r w:rsidRPr="00AF36F9">
          <w:rPr>
            <w:rFonts w:asciiTheme="minorHAnsi" w:hAnsiTheme="minorHAnsi" w:cstheme="minorHAnsi"/>
            <w:color w:val="000000"/>
            <w:lang w:val="sl-SI"/>
          </w:rPr>
          <w:t>banner</w:t>
        </w:r>
      </w:ins>
    </w:p>
    <w:p w:rsidR="00D72211" w:rsidRPr="00AF36F9" w:rsidRDefault="00D72211" w:rsidP="00D72211">
      <w:pPr>
        <w:pStyle w:val="HTMLPreformatted"/>
        <w:shd w:val="clear" w:color="auto" w:fill="FFFFFF"/>
        <w:spacing w:line="276" w:lineRule="auto"/>
        <w:rPr>
          <w:ins w:id="580" w:author="zigae" w:date="2012-05-18T16:44:00Z"/>
          <w:rFonts w:asciiTheme="minorHAnsi" w:hAnsiTheme="minorHAnsi" w:cstheme="minorHAnsi"/>
          <w:color w:val="000000"/>
          <w:lang w:val="sl-SI"/>
        </w:rPr>
      </w:pPr>
      <w:ins w:id="581" w:author="zigae" w:date="2012-05-18T16:44:00Z">
        <w:r w:rsidRPr="00AF36F9">
          <w:rPr>
            <w:rFonts w:asciiTheme="minorHAnsi" w:hAnsiTheme="minorHAnsi" w:cstheme="minorHAnsi"/>
            <w:color w:val="000000"/>
            <w:lang w:val="sl-SI"/>
          </w:rPr>
          <w:t>logfile</w:t>
        </w:r>
      </w:ins>
    </w:p>
    <w:p w:rsidR="00D72211" w:rsidRPr="00AF36F9" w:rsidRDefault="00D72211" w:rsidP="00D72211">
      <w:pPr>
        <w:pStyle w:val="HTMLPreformatted"/>
        <w:shd w:val="clear" w:color="auto" w:fill="FFFFFF"/>
        <w:spacing w:line="276" w:lineRule="auto"/>
        <w:rPr>
          <w:ins w:id="582" w:author="zigae" w:date="2012-05-18T16:44:00Z"/>
          <w:rFonts w:asciiTheme="minorHAnsi" w:hAnsiTheme="minorHAnsi" w:cstheme="minorHAnsi"/>
          <w:color w:val="000000"/>
          <w:lang w:val="sl-SI"/>
        </w:rPr>
      </w:pPr>
      <w:ins w:id="583" w:author="zigae" w:date="2012-05-18T16:44:00Z">
        <w:r w:rsidRPr="00AF36F9">
          <w:rPr>
            <w:rFonts w:asciiTheme="minorHAnsi" w:hAnsiTheme="minorHAnsi" w:cstheme="minorHAnsi"/>
            <w:color w:val="000000"/>
            <w:lang w:val="sl-SI"/>
          </w:rPr>
          <w:t>email</w:t>
        </w:r>
      </w:ins>
    </w:p>
    <w:p w:rsidR="00D72211" w:rsidRPr="00AF36F9" w:rsidRDefault="00D72211" w:rsidP="00D72211">
      <w:pPr>
        <w:pStyle w:val="HTMLPreformatted"/>
        <w:shd w:val="clear" w:color="auto" w:fill="FFFFFF"/>
        <w:spacing w:line="276" w:lineRule="auto"/>
        <w:rPr>
          <w:ins w:id="584" w:author="zigae" w:date="2012-05-18T16:44:00Z"/>
          <w:rFonts w:asciiTheme="minorHAnsi" w:hAnsiTheme="minorHAnsi" w:cstheme="minorHAnsi"/>
          <w:color w:val="000000"/>
          <w:lang w:val="sl-SI"/>
        </w:rPr>
      </w:pPr>
      <w:ins w:id="585" w:author="zigae" w:date="2012-05-18T16:44:00Z">
        <w:r w:rsidRPr="00AF36F9">
          <w:rPr>
            <w:rFonts w:asciiTheme="minorHAnsi" w:hAnsiTheme="minorHAnsi" w:cstheme="minorHAnsi"/>
            <w:color w:val="000000"/>
            <w:lang w:val="sl-SI"/>
          </w:rPr>
          <w:t>/var/log/xferlog</w:t>
        </w:r>
      </w:ins>
    </w:p>
    <w:p w:rsidR="00D72211" w:rsidRPr="00AF36F9" w:rsidRDefault="00D72211" w:rsidP="00D72211">
      <w:pPr>
        <w:pStyle w:val="HTMLPreformatted"/>
        <w:shd w:val="clear" w:color="auto" w:fill="FFFFFF"/>
        <w:spacing w:line="276" w:lineRule="auto"/>
        <w:rPr>
          <w:ins w:id="586" w:author="zigae" w:date="2012-05-18T16:44:00Z"/>
          <w:rFonts w:asciiTheme="minorHAnsi" w:hAnsiTheme="minorHAnsi" w:cstheme="minorHAnsi"/>
          <w:color w:val="000000"/>
          <w:lang w:val="sl-SI"/>
        </w:rPr>
      </w:pPr>
      <w:ins w:id="587" w:author="zigae" w:date="2012-05-18T16:44:00Z">
        <w:r w:rsidRPr="00AF36F9">
          <w:rPr>
            <w:rFonts w:asciiTheme="minorHAnsi" w:hAnsiTheme="minorHAnsi" w:cstheme="minorHAnsi"/>
            <w:color w:val="000000"/>
            <w:lang w:val="sl-SI"/>
          </w:rPr>
          <w:t>connection refused (server shut down) from %s</w:t>
        </w:r>
      </w:ins>
    </w:p>
    <w:p w:rsidR="00D72211" w:rsidRPr="00AF36F9" w:rsidRDefault="00D72211" w:rsidP="00D72211">
      <w:pPr>
        <w:pStyle w:val="HTMLPreformatted"/>
        <w:shd w:val="clear" w:color="auto" w:fill="FFFFFF"/>
        <w:spacing w:line="276" w:lineRule="auto"/>
        <w:rPr>
          <w:ins w:id="588" w:author="zigae" w:date="2012-05-18T16:44:00Z"/>
          <w:rFonts w:asciiTheme="minorHAnsi" w:hAnsiTheme="minorHAnsi" w:cstheme="minorHAnsi"/>
          <w:color w:val="000000"/>
          <w:lang w:val="sl-SI"/>
        </w:rPr>
      </w:pPr>
      <w:ins w:id="589" w:author="zigae" w:date="2012-05-18T16:44:00Z">
        <w:r w:rsidRPr="00AF36F9">
          <w:rPr>
            <w:rFonts w:asciiTheme="minorHAnsi" w:hAnsiTheme="minorHAnsi" w:cstheme="minorHAnsi"/>
            <w:color w:val="000000"/>
            <w:lang w:val="sl-SI"/>
          </w:rPr>
          <w:t>%s FTP server shut down -- please try again later.</w:t>
        </w:r>
      </w:ins>
    </w:p>
    <w:p w:rsidR="00D72211" w:rsidRPr="00AF36F9" w:rsidRDefault="00D72211" w:rsidP="00D72211">
      <w:pPr>
        <w:pStyle w:val="HTMLPreformatted"/>
        <w:shd w:val="clear" w:color="auto" w:fill="FFFFFF"/>
        <w:spacing w:line="276" w:lineRule="auto"/>
        <w:rPr>
          <w:ins w:id="590" w:author="zigae" w:date="2012-05-18T16:44:00Z"/>
          <w:rFonts w:asciiTheme="minorHAnsi" w:hAnsiTheme="minorHAnsi" w:cstheme="minorHAnsi"/>
          <w:color w:val="000000"/>
          <w:lang w:val="sl-SI"/>
        </w:rPr>
      </w:pPr>
      <w:ins w:id="591" w:author="zigae" w:date="2012-05-18T16:44:00Z">
        <w:r w:rsidRPr="00AF36F9">
          <w:rPr>
            <w:rFonts w:asciiTheme="minorHAnsi" w:hAnsiTheme="minorHAnsi" w:cstheme="minorHAnsi"/>
            <w:color w:val="000000"/>
            <w:lang w:val="sl-SI"/>
          </w:rPr>
          <w:t>lslong</w:t>
        </w:r>
      </w:ins>
    </w:p>
    <w:p w:rsidR="00D72211" w:rsidRPr="00AF36F9" w:rsidRDefault="00D72211" w:rsidP="00D72211">
      <w:pPr>
        <w:pStyle w:val="HTMLPreformatted"/>
        <w:shd w:val="clear" w:color="auto" w:fill="FFFFFF"/>
        <w:spacing w:line="276" w:lineRule="auto"/>
        <w:rPr>
          <w:ins w:id="592" w:author="zigae" w:date="2012-05-18T16:44:00Z"/>
          <w:rFonts w:asciiTheme="minorHAnsi" w:hAnsiTheme="minorHAnsi" w:cstheme="minorHAnsi"/>
          <w:color w:val="000000"/>
          <w:lang w:val="sl-SI"/>
        </w:rPr>
      </w:pPr>
      <w:ins w:id="593" w:author="zigae" w:date="2012-05-18T16:44:00Z">
        <w:r w:rsidRPr="00AF36F9">
          <w:rPr>
            <w:rFonts w:asciiTheme="minorHAnsi" w:hAnsiTheme="minorHAnsi" w:cstheme="minorHAnsi"/>
            <w:color w:val="000000"/>
            <w:lang w:val="sl-SI"/>
          </w:rPr>
          <w:t>/bin/ls -la</w:t>
        </w:r>
      </w:ins>
    </w:p>
    <w:p w:rsidR="00D72211" w:rsidRPr="00AF36F9" w:rsidRDefault="00D72211" w:rsidP="00D72211">
      <w:pPr>
        <w:pStyle w:val="HTMLPreformatted"/>
        <w:shd w:val="clear" w:color="auto" w:fill="FFFFFF"/>
        <w:spacing w:line="276" w:lineRule="auto"/>
        <w:rPr>
          <w:ins w:id="594" w:author="zigae" w:date="2012-05-18T16:44:00Z"/>
          <w:rFonts w:asciiTheme="minorHAnsi" w:hAnsiTheme="minorHAnsi" w:cstheme="minorHAnsi"/>
          <w:color w:val="000000"/>
          <w:lang w:val="sl-SI"/>
        </w:rPr>
      </w:pPr>
      <w:ins w:id="595" w:author="zigae" w:date="2012-05-18T16:44:00Z">
        <w:r w:rsidRPr="00AF36F9">
          <w:rPr>
            <w:rFonts w:asciiTheme="minorHAnsi" w:hAnsiTheme="minorHAnsi" w:cstheme="minorHAnsi"/>
            <w:color w:val="000000"/>
            <w:lang w:val="sl-SI"/>
          </w:rPr>
          <w:t>lsshort</w:t>
        </w:r>
      </w:ins>
    </w:p>
    <w:p w:rsidR="00D72211" w:rsidRPr="00AF36F9" w:rsidRDefault="00D72211" w:rsidP="00D72211">
      <w:pPr>
        <w:pStyle w:val="HTMLPreformatted"/>
        <w:shd w:val="clear" w:color="auto" w:fill="FFFFFF"/>
        <w:spacing w:line="276" w:lineRule="auto"/>
        <w:rPr>
          <w:ins w:id="596" w:author="zigae" w:date="2012-05-18T16:44:00Z"/>
          <w:rFonts w:asciiTheme="minorHAnsi" w:hAnsiTheme="minorHAnsi" w:cstheme="minorHAnsi"/>
          <w:color w:val="000000"/>
          <w:lang w:val="sl-SI"/>
        </w:rPr>
      </w:pPr>
      <w:ins w:id="597" w:author="zigae" w:date="2012-05-18T16:44:00Z">
        <w:r w:rsidRPr="00AF36F9">
          <w:rPr>
            <w:rFonts w:asciiTheme="minorHAnsi" w:hAnsiTheme="minorHAnsi" w:cstheme="minorHAnsi"/>
            <w:color w:val="000000"/>
            <w:lang w:val="sl-SI"/>
          </w:rPr>
          <w:t>lsplain</w:t>
        </w:r>
      </w:ins>
    </w:p>
    <w:p w:rsidR="00D72211" w:rsidRPr="00AF36F9" w:rsidRDefault="00D72211" w:rsidP="00D72211">
      <w:pPr>
        <w:pStyle w:val="HTMLPreformatted"/>
        <w:shd w:val="clear" w:color="auto" w:fill="FFFFFF"/>
        <w:spacing w:line="276" w:lineRule="auto"/>
        <w:rPr>
          <w:ins w:id="598" w:author="zigae" w:date="2012-05-18T16:44:00Z"/>
          <w:rFonts w:asciiTheme="minorHAnsi" w:hAnsiTheme="minorHAnsi" w:cstheme="minorHAnsi"/>
          <w:color w:val="000000"/>
          <w:lang w:val="sl-SI"/>
        </w:rPr>
      </w:pPr>
      <w:ins w:id="599" w:author="zigae" w:date="2012-05-18T16:44:00Z">
        <w:r w:rsidRPr="00AF36F9">
          <w:rPr>
            <w:rFonts w:asciiTheme="minorHAnsi" w:hAnsiTheme="minorHAnsi" w:cstheme="minorHAnsi"/>
            <w:color w:val="000000"/>
            <w:lang w:val="sl-SI"/>
          </w:rPr>
          <w:t>/bin/ls</w:t>
        </w:r>
      </w:ins>
    </w:p>
    <w:p w:rsidR="00D72211" w:rsidRPr="00AF36F9" w:rsidRDefault="00D72211" w:rsidP="00D72211">
      <w:pPr>
        <w:pStyle w:val="HTMLPreformatted"/>
        <w:shd w:val="clear" w:color="auto" w:fill="FFFFFF"/>
        <w:spacing w:line="276" w:lineRule="auto"/>
        <w:rPr>
          <w:ins w:id="600" w:author="zigae" w:date="2012-05-18T16:44:00Z"/>
          <w:rFonts w:asciiTheme="minorHAnsi" w:hAnsiTheme="minorHAnsi" w:cstheme="minorHAnsi"/>
          <w:color w:val="000000"/>
          <w:lang w:val="sl-SI"/>
        </w:rPr>
      </w:pPr>
      <w:ins w:id="601" w:author="zigae" w:date="2012-05-18T16:44:00Z">
        <w:r w:rsidRPr="00AF36F9">
          <w:rPr>
            <w:rFonts w:asciiTheme="minorHAnsi" w:hAnsiTheme="minorHAnsi" w:cstheme="minorHAnsi"/>
            <w:color w:val="000000"/>
            <w:lang w:val="sl-SI"/>
          </w:rPr>
          <w:t>greeting</w:t>
        </w:r>
      </w:ins>
    </w:p>
    <w:p w:rsidR="00D72211" w:rsidRPr="00AF36F9" w:rsidRDefault="00D72211" w:rsidP="00D72211">
      <w:pPr>
        <w:pStyle w:val="HTMLPreformatted"/>
        <w:shd w:val="clear" w:color="auto" w:fill="FFFFFF"/>
        <w:spacing w:line="276" w:lineRule="auto"/>
        <w:rPr>
          <w:ins w:id="602" w:author="zigae" w:date="2012-05-18T16:44:00Z"/>
          <w:rFonts w:asciiTheme="minorHAnsi" w:hAnsiTheme="minorHAnsi" w:cstheme="minorHAnsi"/>
          <w:color w:val="000000"/>
          <w:lang w:val="sl-SI"/>
        </w:rPr>
      </w:pPr>
      <w:ins w:id="603" w:author="zigae" w:date="2012-05-18T16:44:00Z">
        <w:r w:rsidRPr="00AF36F9">
          <w:rPr>
            <w:rFonts w:asciiTheme="minorHAnsi" w:hAnsiTheme="minorHAnsi" w:cstheme="minorHAnsi"/>
            <w:color w:val="000000"/>
            <w:lang w:val="sl-SI"/>
          </w:rPr>
          <w:lastRenderedPageBreak/>
          <w:t>full</w:t>
        </w:r>
      </w:ins>
    </w:p>
    <w:p w:rsidR="00D72211" w:rsidRPr="00AF36F9" w:rsidRDefault="00D72211" w:rsidP="00D72211">
      <w:pPr>
        <w:pStyle w:val="HTMLPreformatted"/>
        <w:shd w:val="clear" w:color="auto" w:fill="FFFFFF"/>
        <w:spacing w:line="276" w:lineRule="auto"/>
        <w:rPr>
          <w:ins w:id="604" w:author="zigae" w:date="2012-05-18T16:44:00Z"/>
          <w:rFonts w:asciiTheme="minorHAnsi" w:hAnsiTheme="minorHAnsi" w:cstheme="minorHAnsi"/>
          <w:color w:val="000000"/>
          <w:lang w:val="sl-SI"/>
        </w:rPr>
      </w:pPr>
      <w:ins w:id="605" w:author="zigae" w:date="2012-05-18T16:44:00Z">
        <w:r w:rsidRPr="00AF36F9">
          <w:rPr>
            <w:rFonts w:asciiTheme="minorHAnsi" w:hAnsiTheme="minorHAnsi" w:cstheme="minorHAnsi"/>
            <w:color w:val="000000"/>
            <w:lang w:val="sl-SI"/>
          </w:rPr>
          <w:t>terse</w:t>
        </w:r>
      </w:ins>
    </w:p>
    <w:p w:rsidR="00D72211" w:rsidRPr="00AF36F9" w:rsidRDefault="00D72211" w:rsidP="00D72211">
      <w:pPr>
        <w:pStyle w:val="HTMLPreformatted"/>
        <w:shd w:val="clear" w:color="auto" w:fill="FFFFFF"/>
        <w:spacing w:line="276" w:lineRule="auto"/>
        <w:rPr>
          <w:ins w:id="606" w:author="zigae" w:date="2012-05-18T16:44:00Z"/>
          <w:rFonts w:asciiTheme="minorHAnsi" w:hAnsiTheme="minorHAnsi" w:cstheme="minorHAnsi"/>
          <w:color w:val="000000"/>
          <w:lang w:val="sl-SI"/>
        </w:rPr>
      </w:pPr>
      <w:ins w:id="607" w:author="zigae" w:date="2012-05-18T16:44:00Z">
        <w:r w:rsidRPr="00AF36F9">
          <w:rPr>
            <w:rFonts w:asciiTheme="minorHAnsi" w:hAnsiTheme="minorHAnsi" w:cstheme="minorHAnsi"/>
            <w:color w:val="000000"/>
            <w:lang w:val="sl-SI"/>
          </w:rPr>
          <w:t>brief</w:t>
        </w:r>
      </w:ins>
    </w:p>
    <w:p w:rsidR="00D72211" w:rsidRPr="00AF36F9" w:rsidRDefault="00D72211" w:rsidP="00D72211">
      <w:pPr>
        <w:pStyle w:val="HTMLPreformatted"/>
        <w:shd w:val="clear" w:color="auto" w:fill="FFFFFF"/>
        <w:spacing w:line="276" w:lineRule="auto"/>
        <w:rPr>
          <w:ins w:id="608" w:author="zigae" w:date="2012-05-18T16:44:00Z"/>
          <w:rFonts w:asciiTheme="minorHAnsi" w:hAnsiTheme="minorHAnsi" w:cstheme="minorHAnsi"/>
          <w:color w:val="000000"/>
          <w:lang w:val="sl-SI"/>
        </w:rPr>
      </w:pPr>
      <w:ins w:id="609" w:author="zigae" w:date="2012-05-18T16:44:00Z">
        <w:r w:rsidRPr="00AF36F9">
          <w:rPr>
            <w:rFonts w:asciiTheme="minorHAnsi" w:hAnsiTheme="minorHAnsi" w:cstheme="minorHAnsi"/>
            <w:color w:val="000000"/>
            <w:lang w:val="sl-SI"/>
          </w:rPr>
          <w:t>%s FTP server (%s) ready.</w:t>
        </w:r>
      </w:ins>
    </w:p>
    <w:p w:rsidR="00D72211" w:rsidRPr="00AF36F9" w:rsidRDefault="00D72211" w:rsidP="00D72211">
      <w:pPr>
        <w:pStyle w:val="HTMLPreformatted"/>
        <w:shd w:val="clear" w:color="auto" w:fill="FFFFFF"/>
        <w:spacing w:line="276" w:lineRule="auto"/>
        <w:rPr>
          <w:ins w:id="610" w:author="zigae" w:date="2012-05-18T16:44:00Z"/>
          <w:rFonts w:asciiTheme="minorHAnsi" w:hAnsiTheme="minorHAnsi" w:cstheme="minorHAnsi"/>
          <w:color w:val="000000"/>
          <w:lang w:val="sl-SI"/>
        </w:rPr>
      </w:pPr>
      <w:ins w:id="611" w:author="zigae" w:date="2012-05-18T16:44:00Z">
        <w:r w:rsidRPr="00AF36F9">
          <w:rPr>
            <w:rFonts w:asciiTheme="minorHAnsi" w:hAnsiTheme="minorHAnsi" w:cstheme="minorHAnsi"/>
            <w:color w:val="000000"/>
            <w:lang w:val="sl-SI"/>
          </w:rPr>
          <w:t>%s FTP server ready.</w:t>
        </w:r>
      </w:ins>
    </w:p>
    <w:p w:rsidR="00D72211" w:rsidRPr="00AF36F9" w:rsidRDefault="00D72211" w:rsidP="00D72211">
      <w:pPr>
        <w:pStyle w:val="HTMLPreformatted"/>
        <w:shd w:val="clear" w:color="auto" w:fill="FFFFFF"/>
        <w:spacing w:line="276" w:lineRule="auto"/>
        <w:rPr>
          <w:ins w:id="612" w:author="zigae" w:date="2012-05-18T16:44:00Z"/>
          <w:rFonts w:asciiTheme="minorHAnsi" w:hAnsiTheme="minorHAnsi" w:cstheme="minorHAnsi"/>
          <w:color w:val="000000"/>
          <w:lang w:val="sl-SI"/>
        </w:rPr>
      </w:pPr>
      <w:ins w:id="613" w:author="zigae" w:date="2012-05-18T16:44:00Z">
        <w:r w:rsidRPr="00AF36F9">
          <w:rPr>
            <w:rFonts w:asciiTheme="minorHAnsi" w:hAnsiTheme="minorHAnsi" w:cstheme="minorHAnsi"/>
            <w:color w:val="000000"/>
            <w:lang w:val="sl-SI"/>
          </w:rPr>
          <w:t>FTP server ready.</w:t>
        </w:r>
      </w:ins>
    </w:p>
    <w:p w:rsidR="00D72211" w:rsidRPr="00AF36F9" w:rsidRDefault="00D72211" w:rsidP="00D72211">
      <w:pPr>
        <w:pStyle w:val="HTMLPreformatted"/>
        <w:shd w:val="clear" w:color="auto" w:fill="FFFFFF"/>
        <w:spacing w:line="276" w:lineRule="auto"/>
        <w:rPr>
          <w:ins w:id="614" w:author="zigae" w:date="2012-05-18T16:44:00Z"/>
          <w:rFonts w:asciiTheme="minorHAnsi" w:hAnsiTheme="minorHAnsi" w:cstheme="minorHAnsi"/>
          <w:color w:val="000000"/>
          <w:lang w:val="sl-SI"/>
        </w:rPr>
      </w:pPr>
      <w:ins w:id="615"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616" w:author="zigae" w:date="2012-05-18T16:44:00Z"/>
          <w:rFonts w:asciiTheme="minorHAnsi" w:hAnsiTheme="minorHAnsi" w:cstheme="minorHAnsi"/>
          <w:color w:val="000000"/>
          <w:lang w:val="sl-SI"/>
        </w:rPr>
      </w:pPr>
      <w:ins w:id="617" w:author="zigae" w:date="2012-05-18T16:44:00Z">
        <w:r w:rsidRPr="00AF36F9">
          <w:rPr>
            <w:rFonts w:asciiTheme="minorHAnsi" w:hAnsiTheme="minorHAnsi" w:cstheme="minorHAnsi"/>
            <w:color w:val="000000"/>
            <w:lang w:val="sl-SI"/>
          </w:rPr>
          <w:t>FTP LOGIN REFUSED (already logged in as %s) FROM %s, %s</w:t>
        </w:r>
      </w:ins>
    </w:p>
    <w:p w:rsidR="00D72211" w:rsidRPr="00AF36F9" w:rsidRDefault="00D72211" w:rsidP="00D72211">
      <w:pPr>
        <w:pStyle w:val="HTMLPreformatted"/>
        <w:shd w:val="clear" w:color="auto" w:fill="FFFFFF"/>
        <w:spacing w:line="276" w:lineRule="auto"/>
        <w:rPr>
          <w:ins w:id="618" w:author="zigae" w:date="2012-05-18T16:44:00Z"/>
          <w:rFonts w:asciiTheme="minorHAnsi" w:hAnsiTheme="minorHAnsi" w:cstheme="minorHAnsi"/>
          <w:color w:val="000000"/>
          <w:lang w:val="sl-SI"/>
        </w:rPr>
      </w:pPr>
      <w:ins w:id="619" w:author="zigae" w:date="2012-05-18T16:44:00Z">
        <w:r w:rsidRPr="00AF36F9">
          <w:rPr>
            <w:rFonts w:asciiTheme="minorHAnsi" w:hAnsiTheme="minorHAnsi" w:cstheme="minorHAnsi"/>
            <w:color w:val="000000"/>
            <w:lang w:val="sl-SI"/>
          </w:rPr>
          <w:t>Already logged in.</w:t>
        </w:r>
      </w:ins>
    </w:p>
    <w:p w:rsidR="00D72211" w:rsidRPr="00AF36F9" w:rsidRDefault="00D72211" w:rsidP="00D72211">
      <w:pPr>
        <w:pStyle w:val="HTMLPreformatted"/>
        <w:shd w:val="clear" w:color="auto" w:fill="FFFFFF"/>
        <w:spacing w:line="276" w:lineRule="auto"/>
        <w:rPr>
          <w:ins w:id="620" w:author="zigae" w:date="2012-05-18T16:44:00Z"/>
          <w:rFonts w:asciiTheme="minorHAnsi" w:hAnsiTheme="minorHAnsi" w:cstheme="minorHAnsi"/>
          <w:color w:val="000000"/>
          <w:lang w:val="sl-SI"/>
        </w:rPr>
      </w:pPr>
      <w:ins w:id="621" w:author="zigae" w:date="2012-05-18T16:44:00Z">
        <w:r w:rsidRPr="00AF36F9">
          <w:rPr>
            <w:rFonts w:asciiTheme="minorHAnsi" w:hAnsiTheme="minorHAnsi" w:cstheme="minorHAnsi"/>
            <w:color w:val="000000"/>
            <w:lang w:val="sl-SI"/>
          </w:rPr>
          <w:t>/etc/ftphosts</w:t>
        </w:r>
      </w:ins>
    </w:p>
    <w:p w:rsidR="00D72211" w:rsidRPr="00AF36F9" w:rsidRDefault="00D72211" w:rsidP="00D72211">
      <w:pPr>
        <w:pStyle w:val="HTMLPreformatted"/>
        <w:shd w:val="clear" w:color="auto" w:fill="FFFFFF"/>
        <w:spacing w:line="276" w:lineRule="auto"/>
        <w:rPr>
          <w:ins w:id="622" w:author="zigae" w:date="2012-05-18T16:44:00Z"/>
          <w:rFonts w:asciiTheme="minorHAnsi" w:hAnsiTheme="minorHAnsi" w:cstheme="minorHAnsi"/>
          <w:color w:val="000000"/>
          <w:lang w:val="sl-SI"/>
        </w:rPr>
      </w:pPr>
      <w:ins w:id="623" w:author="zigae" w:date="2012-05-18T16:44:00Z">
        <w:r w:rsidRPr="00AF36F9">
          <w:rPr>
            <w:rFonts w:asciiTheme="minorHAnsi" w:hAnsiTheme="minorHAnsi" w:cstheme="minorHAnsi"/>
            <w:color w:val="000000"/>
            <w:lang w:val="sl-SI"/>
          </w:rPr>
          <w:t>FTP LOGIN REFUSED (name in %s) FROM %s, %s</w:t>
        </w:r>
      </w:ins>
    </w:p>
    <w:p w:rsidR="00D72211" w:rsidRPr="00AF36F9" w:rsidRDefault="00D72211" w:rsidP="00D72211">
      <w:pPr>
        <w:pStyle w:val="HTMLPreformatted"/>
        <w:shd w:val="clear" w:color="auto" w:fill="FFFFFF"/>
        <w:spacing w:line="276" w:lineRule="auto"/>
        <w:rPr>
          <w:ins w:id="624" w:author="zigae" w:date="2012-05-18T16:44:00Z"/>
          <w:rFonts w:asciiTheme="minorHAnsi" w:hAnsiTheme="minorHAnsi" w:cstheme="minorHAnsi"/>
          <w:color w:val="000000"/>
          <w:lang w:val="sl-SI"/>
        </w:rPr>
      </w:pPr>
      <w:ins w:id="625" w:author="zigae" w:date="2012-05-18T16:44:00Z">
        <w:r w:rsidRPr="00AF36F9">
          <w:rPr>
            <w:rFonts w:asciiTheme="minorHAnsi" w:hAnsiTheme="minorHAnsi" w:cstheme="minorHAnsi"/>
            <w:color w:val="000000"/>
            <w:lang w:val="sl-SI"/>
          </w:rPr>
          <w:t>anonymous</w:t>
        </w:r>
      </w:ins>
    </w:p>
    <w:p w:rsidR="00D72211" w:rsidRPr="00AF36F9" w:rsidRDefault="00D72211" w:rsidP="00D72211">
      <w:pPr>
        <w:pStyle w:val="HTMLPreformatted"/>
        <w:shd w:val="clear" w:color="auto" w:fill="FFFFFF"/>
        <w:spacing w:line="276" w:lineRule="auto"/>
        <w:rPr>
          <w:ins w:id="626" w:author="zigae" w:date="2012-05-18T16:44:00Z"/>
          <w:rFonts w:asciiTheme="minorHAnsi" w:hAnsiTheme="minorHAnsi" w:cstheme="minorHAnsi"/>
          <w:color w:val="000000"/>
          <w:lang w:val="sl-SI"/>
        </w:rPr>
      </w:pPr>
      <w:ins w:id="627" w:author="zigae" w:date="2012-05-18T16:44:00Z">
        <w:r w:rsidRPr="00AF36F9">
          <w:rPr>
            <w:rFonts w:asciiTheme="minorHAnsi" w:hAnsiTheme="minorHAnsi" w:cstheme="minorHAnsi"/>
            <w:color w:val="000000"/>
            <w:lang w:val="sl-SI"/>
          </w:rPr>
          <w:t>FTP LOGIN REFUSED (anonymous ftp denied on default server) FROM %s, %s</w:t>
        </w:r>
      </w:ins>
    </w:p>
    <w:p w:rsidR="00D72211" w:rsidRPr="00AF36F9" w:rsidRDefault="00D72211" w:rsidP="00D72211">
      <w:pPr>
        <w:pStyle w:val="HTMLPreformatted"/>
        <w:shd w:val="clear" w:color="auto" w:fill="FFFFFF"/>
        <w:spacing w:line="276" w:lineRule="auto"/>
        <w:rPr>
          <w:ins w:id="628" w:author="zigae" w:date="2012-05-18T16:44:00Z"/>
          <w:rFonts w:asciiTheme="minorHAnsi" w:hAnsiTheme="minorHAnsi" w:cstheme="minorHAnsi"/>
          <w:color w:val="000000"/>
          <w:lang w:val="sl-SI"/>
        </w:rPr>
      </w:pPr>
      <w:ins w:id="629" w:author="zigae" w:date="2012-05-18T16:44:00Z">
        <w:r w:rsidRPr="00AF36F9">
          <w:rPr>
            <w:rFonts w:asciiTheme="minorHAnsi" w:hAnsiTheme="minorHAnsi" w:cstheme="minorHAnsi"/>
            <w:color w:val="000000"/>
            <w:lang w:val="sl-SI"/>
          </w:rPr>
          <w:t>FTP LOGIN REFUSED (ftp in denied-uid) FROM %s, %s</w:t>
        </w:r>
      </w:ins>
    </w:p>
    <w:p w:rsidR="00D72211" w:rsidRPr="00AF36F9" w:rsidRDefault="00D72211" w:rsidP="00D72211">
      <w:pPr>
        <w:pStyle w:val="HTMLPreformatted"/>
        <w:shd w:val="clear" w:color="auto" w:fill="FFFFFF"/>
        <w:spacing w:line="276" w:lineRule="auto"/>
        <w:rPr>
          <w:ins w:id="630" w:author="zigae" w:date="2012-05-18T16:44:00Z"/>
          <w:rFonts w:asciiTheme="minorHAnsi" w:hAnsiTheme="minorHAnsi" w:cstheme="minorHAnsi"/>
          <w:color w:val="000000"/>
          <w:lang w:val="sl-SI"/>
        </w:rPr>
      </w:pPr>
      <w:ins w:id="631" w:author="zigae" w:date="2012-05-18T16:44:00Z">
        <w:r w:rsidRPr="00AF36F9">
          <w:rPr>
            <w:rFonts w:asciiTheme="minorHAnsi" w:hAnsiTheme="minorHAnsi" w:cstheme="minorHAnsi"/>
            <w:color w:val="000000"/>
            <w:lang w:val="sl-SI"/>
          </w:rPr>
          <w:t>/etc/ftpusers</w:t>
        </w:r>
      </w:ins>
    </w:p>
    <w:p w:rsidR="00D72211" w:rsidRPr="00AF36F9" w:rsidRDefault="00D72211" w:rsidP="00D72211">
      <w:pPr>
        <w:pStyle w:val="HTMLPreformatted"/>
        <w:shd w:val="clear" w:color="auto" w:fill="FFFFFF"/>
        <w:spacing w:line="276" w:lineRule="auto"/>
        <w:rPr>
          <w:ins w:id="632"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633" w:author="zigae" w:date="2012-05-18T16:44:00Z"/>
          <w:rFonts w:asciiTheme="minorHAnsi" w:hAnsiTheme="minorHAnsi" w:cstheme="minorHAnsi"/>
          <w:color w:val="000000"/>
          <w:sz w:val="24"/>
          <w:szCs w:val="24"/>
          <w:lang w:val="sl-SI"/>
        </w:rPr>
      </w:pPr>
      <w:ins w:id="634" w:author="zigae" w:date="2012-05-18T16:44:00Z">
        <w:r w:rsidRPr="00AF36F9">
          <w:rPr>
            <w:rFonts w:asciiTheme="minorHAnsi" w:hAnsiTheme="minorHAnsi" w:cstheme="minorHAnsi"/>
            <w:color w:val="000000"/>
            <w:sz w:val="24"/>
            <w:szCs w:val="24"/>
            <w:lang w:val="sl-SI"/>
          </w:rPr>
          <w:t>Dat</w:t>
        </w:r>
        <w:r w:rsidR="00216F4F" w:rsidRPr="00AF36F9">
          <w:rPr>
            <w:rFonts w:asciiTheme="minorHAnsi" w:hAnsiTheme="minorHAnsi" w:cstheme="minorHAnsi"/>
            <w:color w:val="000000"/>
            <w:sz w:val="24"/>
            <w:szCs w:val="24"/>
            <w:lang w:val="sl-SI"/>
          </w:rPr>
          <w:t>oteka izgleda kot FTP strežnik, ki</w:t>
        </w:r>
        <w:r w:rsidRPr="00AF36F9">
          <w:rPr>
            <w:rFonts w:asciiTheme="minorHAnsi" w:hAnsiTheme="minorHAnsi" w:cstheme="minorHAnsi"/>
            <w:color w:val="000000"/>
            <w:sz w:val="24"/>
            <w:szCs w:val="24"/>
            <w:lang w:val="sl-SI"/>
          </w:rPr>
          <w:t xml:space="preserve"> se ponavadi imenujejo ftpd ali .ftpd. Zaradi</w:t>
        </w:r>
        <w:r w:rsidR="00216F4F" w:rsidRPr="00AF36F9">
          <w:rPr>
            <w:rFonts w:asciiTheme="minorHAnsi" w:hAnsiTheme="minorHAnsi" w:cstheme="minorHAnsi"/>
            <w:color w:val="000000"/>
            <w:sz w:val="24"/>
            <w:szCs w:val="24"/>
            <w:lang w:val="sl-SI"/>
          </w:rPr>
          <w:t xml:space="preserve"> tega datoteko označimo kot suml</w:t>
        </w:r>
        <w:r w:rsidRPr="00AF36F9">
          <w:rPr>
            <w:rFonts w:asciiTheme="minorHAnsi" w:hAnsiTheme="minorHAnsi" w:cstheme="minorHAnsi"/>
            <w:color w:val="000000"/>
            <w:sz w:val="24"/>
            <w:szCs w:val="24"/>
            <w:lang w:val="sl-SI"/>
          </w:rPr>
          <w:t>jivo.</w:t>
        </w:r>
      </w:ins>
    </w:p>
    <w:p w:rsidR="00D72211" w:rsidRPr="00AF36F9" w:rsidRDefault="00D72211" w:rsidP="00D72211">
      <w:pPr>
        <w:pStyle w:val="HTMLPreformatted"/>
        <w:shd w:val="clear" w:color="auto" w:fill="FFFFFF"/>
        <w:spacing w:line="276" w:lineRule="auto"/>
        <w:rPr>
          <w:ins w:id="635"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636" w:author="zigae" w:date="2012-05-18T16:44:00Z"/>
          <w:rFonts w:asciiTheme="minorHAnsi" w:hAnsiTheme="minorHAnsi" w:cstheme="minorHAnsi"/>
          <w:color w:val="000000"/>
          <w:sz w:val="24"/>
          <w:szCs w:val="24"/>
          <w:lang w:val="sl-SI"/>
        </w:rPr>
      </w:pPr>
      <w:ins w:id="637" w:author="zigae" w:date="2012-05-18T16:44:00Z">
        <w:r w:rsidRPr="00AF36F9">
          <w:rPr>
            <w:rFonts w:asciiTheme="minorHAnsi" w:hAnsiTheme="minorHAnsi" w:cstheme="minorHAnsi"/>
            <w:color w:val="000000"/>
            <w:sz w:val="24"/>
            <w:szCs w:val="24"/>
            <w:lang w:val="sl-SI"/>
          </w:rPr>
          <w:t>Potem je dobro preverit</w:t>
        </w:r>
        <w:r w:rsidR="00216F4F" w:rsidRPr="00AF36F9">
          <w:rPr>
            <w:rFonts w:asciiTheme="minorHAnsi" w:hAnsiTheme="minorHAnsi" w:cstheme="minorHAnsi"/>
            <w:color w:val="000000"/>
            <w:sz w:val="24"/>
            <w:szCs w:val="24"/>
            <w:lang w:val="sl-SI"/>
          </w:rPr>
          <w:t>i</w:t>
        </w:r>
        <w:r w:rsidRPr="00AF36F9">
          <w:rPr>
            <w:rFonts w:asciiTheme="minorHAnsi" w:hAnsiTheme="minorHAnsi" w:cstheme="minorHAnsi"/>
            <w:color w:val="000000"/>
            <w:sz w:val="24"/>
            <w:szCs w:val="24"/>
            <w:lang w:val="sl-SI"/>
          </w:rPr>
          <w:t xml:space="preserve"> nastavitvene datoteke v </w:t>
        </w:r>
        <w:r w:rsidRPr="00AF36F9">
          <w:rPr>
            <w:rFonts w:asciiTheme="minorHAnsi" w:hAnsiTheme="minorHAnsi" w:cstheme="minorHAnsi"/>
            <w:i/>
            <w:color w:val="000000"/>
            <w:sz w:val="24"/>
            <w:szCs w:val="24"/>
            <w:lang w:val="sl-SI"/>
          </w:rPr>
          <w:t>/dev</w:t>
        </w:r>
        <w:r w:rsidRPr="00AF36F9">
          <w:rPr>
            <w:rFonts w:asciiTheme="minorHAnsi" w:hAnsiTheme="minorHAnsi" w:cstheme="minorHAnsi"/>
            <w:color w:val="000000"/>
            <w:sz w:val="24"/>
            <w:szCs w:val="24"/>
            <w:lang w:val="sl-SI"/>
          </w:rPr>
          <w:t xml:space="preserve"> direktoriju, kje</w:t>
        </w:r>
        <w:r w:rsidR="00216F4F" w:rsidRPr="00AF36F9">
          <w:rPr>
            <w:rFonts w:asciiTheme="minorHAnsi" w:hAnsiTheme="minorHAnsi" w:cstheme="minorHAnsi"/>
            <w:color w:val="000000"/>
            <w:sz w:val="24"/>
            <w:szCs w:val="24"/>
            <w:lang w:val="sl-SI"/>
          </w:rPr>
          <w:t>r</w:t>
        </w:r>
        <w:r w:rsidRPr="00AF36F9">
          <w:rPr>
            <w:rFonts w:asciiTheme="minorHAnsi" w:hAnsiTheme="minorHAnsi" w:cstheme="minorHAnsi"/>
            <w:color w:val="000000"/>
            <w:sz w:val="24"/>
            <w:szCs w:val="24"/>
            <w:lang w:val="sl-SI"/>
          </w:rPr>
          <w:t xml:space="preserve"> se lahko nahajajo datoteke</w:t>
        </w:r>
        <w:r w:rsidR="00216F4F" w:rsidRPr="00AF36F9">
          <w:rPr>
            <w:rFonts w:asciiTheme="minorHAnsi" w:hAnsiTheme="minorHAnsi" w:cstheme="minorHAnsi"/>
            <w:color w:val="000000"/>
            <w:sz w:val="24"/>
            <w:szCs w:val="24"/>
            <w:lang w:val="sl-SI"/>
          </w:rPr>
          <w:t>,</w:t>
        </w:r>
        <w:r w:rsidRPr="00AF36F9">
          <w:rPr>
            <w:rFonts w:asciiTheme="minorHAnsi" w:hAnsiTheme="minorHAnsi" w:cstheme="minorHAnsi"/>
            <w:color w:val="000000"/>
            <w:sz w:val="24"/>
            <w:szCs w:val="24"/>
            <w:lang w:val="sl-SI"/>
          </w:rPr>
          <w:t xml:space="preserve"> katere </w:t>
        </w:r>
        <w:r w:rsidR="00216F4F" w:rsidRPr="00AF36F9">
          <w:rPr>
            <w:rFonts w:asciiTheme="minorHAnsi" w:hAnsiTheme="minorHAnsi" w:cstheme="minorHAnsi"/>
            <w:color w:val="000000"/>
            <w:sz w:val="24"/>
            <w:szCs w:val="24"/>
            <w:lang w:val="sl-SI"/>
          </w:rPr>
          <w:t>je zlikovec pustil za sabo</w:t>
        </w:r>
        <w:r w:rsidRPr="00AF36F9">
          <w:rPr>
            <w:rFonts w:asciiTheme="minorHAnsi" w:hAnsiTheme="minorHAnsi" w:cstheme="minorHAnsi"/>
            <w:color w:val="000000"/>
            <w:sz w:val="24"/>
            <w:szCs w:val="24"/>
            <w:lang w:val="sl-SI"/>
          </w:rPr>
          <w:t>.</w:t>
        </w:r>
      </w:ins>
    </w:p>
    <w:p w:rsidR="00D72211" w:rsidRPr="00AF36F9" w:rsidRDefault="00D72211" w:rsidP="00D72211">
      <w:pPr>
        <w:pStyle w:val="HTMLPreformatted"/>
        <w:shd w:val="clear" w:color="auto" w:fill="FFFFFF"/>
        <w:spacing w:line="276" w:lineRule="auto"/>
        <w:rPr>
          <w:ins w:id="638"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639" w:author="zigae" w:date="2012-05-18T16:44:00Z"/>
          <w:rFonts w:asciiTheme="minorHAnsi" w:hAnsiTheme="minorHAnsi" w:cstheme="minorHAnsi"/>
          <w:color w:val="000000"/>
          <w:lang w:val="sl-SI"/>
        </w:rPr>
      </w:pPr>
      <w:ins w:id="640" w:author="zigae" w:date="2012-05-18T16:44:00Z">
        <w:r w:rsidRPr="00AF36F9">
          <w:rPr>
            <w:rFonts w:asciiTheme="minorHAnsi" w:hAnsiTheme="minorHAnsi" w:cstheme="minorHAnsi"/>
            <w:color w:val="000000"/>
            <w:lang w:val="sl-SI"/>
          </w:rPr>
          <w:t># cd /mnt/dev</w:t>
        </w:r>
      </w:ins>
    </w:p>
    <w:p w:rsidR="00D72211" w:rsidRPr="00AF36F9" w:rsidRDefault="00D72211" w:rsidP="00D72211">
      <w:pPr>
        <w:pStyle w:val="HTMLPreformatted"/>
        <w:shd w:val="clear" w:color="auto" w:fill="FFFFFF"/>
        <w:spacing w:line="276" w:lineRule="auto"/>
        <w:rPr>
          <w:ins w:id="641" w:author="zigae" w:date="2012-05-18T16:44:00Z"/>
          <w:rFonts w:asciiTheme="minorHAnsi" w:hAnsiTheme="minorHAnsi" w:cstheme="minorHAnsi"/>
          <w:color w:val="000000"/>
          <w:lang w:val="sl-SI"/>
        </w:rPr>
      </w:pPr>
      <w:ins w:id="642" w:author="zigae" w:date="2012-05-18T16:44:00Z">
        <w:r w:rsidRPr="00AF36F9">
          <w:rPr>
            <w:rFonts w:asciiTheme="minorHAnsi" w:hAnsiTheme="minorHAnsi" w:cstheme="minorHAnsi"/>
            <w:color w:val="000000"/>
            <w:lang w:val="sl-SI"/>
          </w:rPr>
          <w:t># ls -lat | head -30</w:t>
        </w:r>
      </w:ins>
    </w:p>
    <w:p w:rsidR="00D72211" w:rsidRPr="00AF36F9" w:rsidRDefault="00D72211" w:rsidP="00D72211">
      <w:pPr>
        <w:pStyle w:val="HTMLPreformatted"/>
        <w:shd w:val="clear" w:color="auto" w:fill="FFFFFF"/>
        <w:spacing w:line="276" w:lineRule="auto"/>
        <w:rPr>
          <w:ins w:id="643" w:author="zigae" w:date="2012-05-18T16:44:00Z"/>
          <w:rFonts w:asciiTheme="minorHAnsi" w:hAnsiTheme="minorHAnsi" w:cstheme="minorHAnsi"/>
          <w:color w:val="000000"/>
          <w:lang w:val="sl-SI"/>
        </w:rPr>
      </w:pPr>
      <w:ins w:id="644" w:author="zigae" w:date="2012-05-18T16:44:00Z">
        <w:r w:rsidRPr="00AF36F9">
          <w:rPr>
            <w:rFonts w:asciiTheme="minorHAnsi" w:hAnsiTheme="minorHAnsi" w:cstheme="minorHAnsi"/>
            <w:color w:val="000000"/>
            <w:lang w:val="sl-SI"/>
          </w:rPr>
          <w:t>total 116</w:t>
        </w:r>
      </w:ins>
    </w:p>
    <w:p w:rsidR="00D72211" w:rsidRPr="00AF36F9" w:rsidRDefault="00D72211" w:rsidP="00D72211">
      <w:pPr>
        <w:pStyle w:val="HTMLPreformatted"/>
        <w:shd w:val="clear" w:color="auto" w:fill="FFFFFF"/>
        <w:spacing w:line="276" w:lineRule="auto"/>
        <w:rPr>
          <w:ins w:id="645" w:author="zigae" w:date="2012-05-18T16:44:00Z"/>
          <w:rFonts w:asciiTheme="minorHAnsi" w:hAnsiTheme="minorHAnsi" w:cstheme="minorHAnsi"/>
          <w:color w:val="000000"/>
          <w:lang w:val="sl-SI"/>
        </w:rPr>
      </w:pPr>
      <w:ins w:id="646" w:author="zigae" w:date="2012-05-18T16:44:00Z">
        <w:r w:rsidRPr="00AF36F9">
          <w:rPr>
            <w:rFonts w:asciiTheme="minorHAnsi" w:hAnsiTheme="minorHAnsi" w:cstheme="minorHAnsi"/>
            <w:color w:val="000000"/>
            <w:lang w:val="sl-SI"/>
          </w:rPr>
          <w:t>drwxr-xr-x   8 root     root        34816 Apr 30 04:02 .</w:t>
        </w:r>
      </w:ins>
    </w:p>
    <w:p w:rsidR="00D72211" w:rsidRPr="00AF36F9" w:rsidRDefault="00D72211" w:rsidP="00D72211">
      <w:pPr>
        <w:pStyle w:val="HTMLPreformatted"/>
        <w:shd w:val="clear" w:color="auto" w:fill="FFFFFF"/>
        <w:spacing w:line="276" w:lineRule="auto"/>
        <w:rPr>
          <w:ins w:id="647" w:author="zigae" w:date="2012-05-18T16:44:00Z"/>
          <w:rFonts w:asciiTheme="minorHAnsi" w:hAnsiTheme="minorHAnsi" w:cstheme="minorHAnsi"/>
          <w:color w:val="000000"/>
          <w:lang w:val="sl-SI"/>
        </w:rPr>
      </w:pPr>
      <w:ins w:id="648" w:author="zigae" w:date="2012-05-18T16:44:00Z">
        <w:r w:rsidRPr="00AF36F9">
          <w:rPr>
            <w:rFonts w:asciiTheme="minorHAnsi" w:hAnsiTheme="minorHAnsi" w:cstheme="minorHAnsi"/>
            <w:color w:val="000000"/>
            <w:lang w:val="sl-SI"/>
          </w:rPr>
          <w:t>srw-rw-rw-   1 root     root            0 Apr 30 04:02 log</w:t>
        </w:r>
      </w:ins>
    </w:p>
    <w:p w:rsidR="00D72211" w:rsidRPr="00AF36F9" w:rsidRDefault="00D72211" w:rsidP="00D72211">
      <w:pPr>
        <w:pStyle w:val="HTMLPreformatted"/>
        <w:shd w:val="clear" w:color="auto" w:fill="FFFFFF"/>
        <w:spacing w:line="276" w:lineRule="auto"/>
        <w:rPr>
          <w:ins w:id="649" w:author="zigae" w:date="2012-05-18T16:44:00Z"/>
          <w:rFonts w:asciiTheme="minorHAnsi" w:hAnsiTheme="minorHAnsi" w:cstheme="minorHAnsi"/>
          <w:color w:val="000000"/>
          <w:lang w:val="sl-SI"/>
        </w:rPr>
      </w:pPr>
      <w:ins w:id="650" w:author="zigae" w:date="2012-05-18T16:44:00Z">
        <w:r w:rsidRPr="00AF36F9">
          <w:rPr>
            <w:rFonts w:asciiTheme="minorHAnsi" w:hAnsiTheme="minorHAnsi" w:cstheme="minorHAnsi"/>
            <w:color w:val="000000"/>
            <w:lang w:val="sl-SI"/>
          </w:rPr>
          <w:t>crw-------   1 root     root       4,   1 Apr 29 14:17 tty1</w:t>
        </w:r>
      </w:ins>
    </w:p>
    <w:p w:rsidR="00D72211" w:rsidRPr="00AF36F9" w:rsidRDefault="00D72211" w:rsidP="00D72211">
      <w:pPr>
        <w:pStyle w:val="HTMLPreformatted"/>
        <w:shd w:val="clear" w:color="auto" w:fill="FFFFFF"/>
        <w:spacing w:line="276" w:lineRule="auto"/>
        <w:rPr>
          <w:ins w:id="651" w:author="zigae" w:date="2012-05-18T16:44:00Z"/>
          <w:rFonts w:asciiTheme="minorHAnsi" w:hAnsiTheme="minorHAnsi" w:cstheme="minorHAnsi"/>
          <w:color w:val="000000"/>
          <w:lang w:val="sl-SI"/>
        </w:rPr>
      </w:pPr>
      <w:ins w:id="652" w:author="zigae" w:date="2012-05-18T16:44:00Z">
        <w:r w:rsidRPr="00AF36F9">
          <w:rPr>
            <w:rFonts w:asciiTheme="minorHAnsi" w:hAnsiTheme="minorHAnsi" w:cstheme="minorHAnsi"/>
            <w:color w:val="000000"/>
            <w:lang w:val="sl-SI"/>
          </w:rPr>
          <w:t>crw-------   1 root     root       4,   2 Apr 29 14:17 tty2</w:t>
        </w:r>
      </w:ins>
    </w:p>
    <w:p w:rsidR="00D72211" w:rsidRPr="00AF36F9" w:rsidRDefault="00D72211" w:rsidP="00D72211">
      <w:pPr>
        <w:pStyle w:val="HTMLPreformatted"/>
        <w:shd w:val="clear" w:color="auto" w:fill="FFFFFF"/>
        <w:spacing w:line="276" w:lineRule="auto"/>
        <w:rPr>
          <w:ins w:id="653" w:author="zigae" w:date="2012-05-18T16:44:00Z"/>
          <w:rFonts w:asciiTheme="minorHAnsi" w:hAnsiTheme="minorHAnsi" w:cstheme="minorHAnsi"/>
          <w:color w:val="000000"/>
          <w:lang w:val="sl-SI"/>
        </w:rPr>
      </w:pPr>
      <w:ins w:id="654" w:author="zigae" w:date="2012-05-18T16:44:00Z">
        <w:r w:rsidRPr="00AF36F9">
          <w:rPr>
            <w:rFonts w:asciiTheme="minorHAnsi" w:hAnsiTheme="minorHAnsi" w:cstheme="minorHAnsi"/>
            <w:color w:val="000000"/>
            <w:lang w:val="sl-SI"/>
          </w:rPr>
          <w:t>crw-------   1 root     root       4,   3 Apr 29 14:17 tty3</w:t>
        </w:r>
      </w:ins>
    </w:p>
    <w:p w:rsidR="00D72211" w:rsidRPr="00AF36F9" w:rsidRDefault="00D72211" w:rsidP="00D72211">
      <w:pPr>
        <w:pStyle w:val="HTMLPreformatted"/>
        <w:shd w:val="clear" w:color="auto" w:fill="FFFFFF"/>
        <w:spacing w:line="276" w:lineRule="auto"/>
        <w:rPr>
          <w:ins w:id="655" w:author="zigae" w:date="2012-05-18T16:44:00Z"/>
          <w:rFonts w:asciiTheme="minorHAnsi" w:hAnsiTheme="minorHAnsi" w:cstheme="minorHAnsi"/>
          <w:color w:val="000000"/>
          <w:lang w:val="sl-SI"/>
        </w:rPr>
      </w:pPr>
      <w:ins w:id="656" w:author="zigae" w:date="2012-05-18T16:44:00Z">
        <w:r w:rsidRPr="00AF36F9">
          <w:rPr>
            <w:rFonts w:asciiTheme="minorHAnsi" w:hAnsiTheme="minorHAnsi" w:cstheme="minorHAnsi"/>
            <w:color w:val="000000"/>
            <w:lang w:val="sl-SI"/>
          </w:rPr>
          <w:t>crw-------   1 root     root       4,   4 Apr 29 14:17 tty4</w:t>
        </w:r>
      </w:ins>
    </w:p>
    <w:p w:rsidR="00D72211" w:rsidRPr="00AF36F9" w:rsidRDefault="00D72211" w:rsidP="00D72211">
      <w:pPr>
        <w:pStyle w:val="HTMLPreformatted"/>
        <w:shd w:val="clear" w:color="auto" w:fill="FFFFFF"/>
        <w:spacing w:line="276" w:lineRule="auto"/>
        <w:rPr>
          <w:ins w:id="657" w:author="zigae" w:date="2012-05-18T16:44:00Z"/>
          <w:rFonts w:asciiTheme="minorHAnsi" w:hAnsiTheme="minorHAnsi" w:cstheme="minorHAnsi"/>
          <w:color w:val="000000"/>
          <w:lang w:val="sl-SI"/>
        </w:rPr>
      </w:pPr>
      <w:ins w:id="658" w:author="zigae" w:date="2012-05-18T16:44:00Z">
        <w:r w:rsidRPr="00AF36F9">
          <w:rPr>
            <w:rFonts w:asciiTheme="minorHAnsi" w:hAnsiTheme="minorHAnsi" w:cstheme="minorHAnsi"/>
            <w:color w:val="000000"/>
            <w:lang w:val="sl-SI"/>
          </w:rPr>
          <w:t>crw-------   1 root     root       4,   5 Apr 29 14:17 tty5</w:t>
        </w:r>
      </w:ins>
    </w:p>
    <w:p w:rsidR="00D72211" w:rsidRPr="00AF36F9" w:rsidRDefault="00D72211" w:rsidP="00D72211">
      <w:pPr>
        <w:pStyle w:val="HTMLPreformatted"/>
        <w:shd w:val="clear" w:color="auto" w:fill="FFFFFF"/>
        <w:spacing w:line="276" w:lineRule="auto"/>
        <w:rPr>
          <w:ins w:id="659" w:author="zigae" w:date="2012-05-18T16:44:00Z"/>
          <w:rFonts w:asciiTheme="minorHAnsi" w:hAnsiTheme="minorHAnsi" w:cstheme="minorHAnsi"/>
          <w:color w:val="000000"/>
          <w:lang w:val="sl-SI"/>
        </w:rPr>
      </w:pPr>
      <w:ins w:id="660" w:author="zigae" w:date="2012-05-18T16:44:00Z">
        <w:r w:rsidRPr="00AF36F9">
          <w:rPr>
            <w:rFonts w:asciiTheme="minorHAnsi" w:hAnsiTheme="minorHAnsi" w:cstheme="minorHAnsi"/>
            <w:color w:val="000000"/>
            <w:lang w:val="sl-SI"/>
          </w:rPr>
          <w:t>crw-------   1 root     root       4,   6 Apr 29 14:17 tty6</w:t>
        </w:r>
      </w:ins>
    </w:p>
    <w:p w:rsidR="00D72211" w:rsidRPr="00AF36F9" w:rsidRDefault="00D72211" w:rsidP="00D72211">
      <w:pPr>
        <w:pStyle w:val="HTMLPreformatted"/>
        <w:shd w:val="clear" w:color="auto" w:fill="FFFFFF"/>
        <w:spacing w:line="276" w:lineRule="auto"/>
        <w:rPr>
          <w:ins w:id="661" w:author="zigae" w:date="2012-05-18T16:44:00Z"/>
          <w:rFonts w:asciiTheme="minorHAnsi" w:hAnsiTheme="minorHAnsi" w:cstheme="minorHAnsi"/>
          <w:color w:val="000000"/>
          <w:lang w:val="sl-SI"/>
        </w:rPr>
      </w:pPr>
      <w:ins w:id="662" w:author="zigae" w:date="2012-05-18T16:44:00Z">
        <w:r w:rsidRPr="00AF36F9">
          <w:rPr>
            <w:rFonts w:asciiTheme="minorHAnsi" w:hAnsiTheme="minorHAnsi" w:cstheme="minorHAnsi"/>
            <w:color w:val="000000"/>
            <w:lang w:val="sl-SI"/>
          </w:rPr>
          <w:t>srwxrwxrwx   1 root     root            0 Apr 29 14:17 gpmctl</w:t>
        </w:r>
      </w:ins>
    </w:p>
    <w:p w:rsidR="00D72211" w:rsidRPr="00AF36F9" w:rsidRDefault="00D72211" w:rsidP="00D72211">
      <w:pPr>
        <w:pStyle w:val="HTMLPreformatted"/>
        <w:shd w:val="clear" w:color="auto" w:fill="FFFFFF"/>
        <w:spacing w:line="276" w:lineRule="auto"/>
        <w:rPr>
          <w:ins w:id="663" w:author="zigae" w:date="2012-05-18T16:44:00Z"/>
          <w:rFonts w:asciiTheme="minorHAnsi" w:hAnsiTheme="minorHAnsi" w:cstheme="minorHAnsi"/>
          <w:color w:val="000000"/>
          <w:lang w:val="sl-SI"/>
        </w:rPr>
      </w:pPr>
      <w:ins w:id="664" w:author="zigae" w:date="2012-05-18T16:44:00Z">
        <w:r w:rsidRPr="00AF36F9">
          <w:rPr>
            <w:rFonts w:asciiTheme="minorHAnsi" w:hAnsiTheme="minorHAnsi" w:cstheme="minorHAnsi"/>
            <w:color w:val="000000"/>
            <w:lang w:val="sl-SI"/>
          </w:rPr>
          <w:t>srw-------   1 root     root            0 Apr 29 14:17 printer</w:t>
        </w:r>
      </w:ins>
    </w:p>
    <w:p w:rsidR="00D72211" w:rsidRPr="00AF36F9" w:rsidRDefault="00D72211" w:rsidP="00D72211">
      <w:pPr>
        <w:pStyle w:val="HTMLPreformatted"/>
        <w:shd w:val="clear" w:color="auto" w:fill="FFFFFF"/>
        <w:spacing w:line="276" w:lineRule="auto"/>
        <w:rPr>
          <w:ins w:id="665" w:author="zigae" w:date="2012-05-18T16:44:00Z"/>
          <w:rFonts w:asciiTheme="minorHAnsi" w:hAnsiTheme="minorHAnsi" w:cstheme="minorHAnsi"/>
          <w:color w:val="000000"/>
          <w:lang w:val="sl-SI"/>
        </w:rPr>
      </w:pPr>
      <w:ins w:id="666" w:author="zigae" w:date="2012-05-18T16:44:00Z">
        <w:r w:rsidRPr="00AF36F9">
          <w:rPr>
            <w:rFonts w:asciiTheme="minorHAnsi" w:hAnsiTheme="minorHAnsi" w:cstheme="minorHAnsi"/>
            <w:color w:val="000000"/>
            <w:lang w:val="sl-SI"/>
          </w:rPr>
          <w:t>crw-r--r--   1 root     root       1,   9 Apr 29 14:17 urandom</w:t>
        </w:r>
      </w:ins>
    </w:p>
    <w:p w:rsidR="00D72211" w:rsidRPr="00AF36F9" w:rsidRDefault="00D72211" w:rsidP="00D72211">
      <w:pPr>
        <w:pStyle w:val="HTMLPreformatted"/>
        <w:shd w:val="clear" w:color="auto" w:fill="FFFFFF"/>
        <w:spacing w:line="276" w:lineRule="auto"/>
        <w:rPr>
          <w:ins w:id="667" w:author="zigae" w:date="2012-05-18T16:44:00Z"/>
          <w:rFonts w:asciiTheme="minorHAnsi" w:hAnsiTheme="minorHAnsi" w:cstheme="minorHAnsi"/>
          <w:color w:val="000000"/>
          <w:lang w:val="sl-SI"/>
        </w:rPr>
      </w:pPr>
      <w:ins w:id="668" w:author="zigae" w:date="2012-05-18T16:44:00Z">
        <w:r w:rsidRPr="00AF36F9">
          <w:rPr>
            <w:rFonts w:asciiTheme="minorHAnsi" w:hAnsiTheme="minorHAnsi" w:cstheme="minorHAnsi"/>
            <w:color w:val="000000"/>
            <w:lang w:val="sl-SI"/>
          </w:rPr>
          <w:t>prw-------   1 root     root            0 Apr 29 14:14 initctl</w:t>
        </w:r>
      </w:ins>
    </w:p>
    <w:p w:rsidR="00D72211" w:rsidRPr="00AF36F9" w:rsidRDefault="00D72211" w:rsidP="00D72211">
      <w:pPr>
        <w:pStyle w:val="HTMLPreformatted"/>
        <w:shd w:val="clear" w:color="auto" w:fill="FFFFFF"/>
        <w:spacing w:line="276" w:lineRule="auto"/>
        <w:rPr>
          <w:ins w:id="669" w:author="zigae" w:date="2012-05-18T16:44:00Z"/>
          <w:rFonts w:asciiTheme="minorHAnsi" w:hAnsiTheme="minorHAnsi" w:cstheme="minorHAnsi"/>
          <w:color w:val="000000"/>
          <w:lang w:val="sl-SI"/>
        </w:rPr>
      </w:pPr>
      <w:ins w:id="670" w:author="zigae" w:date="2012-05-18T16:44:00Z">
        <w:r w:rsidRPr="00AF36F9">
          <w:rPr>
            <w:rFonts w:asciiTheme="minorHAnsi" w:hAnsiTheme="minorHAnsi" w:cstheme="minorHAnsi"/>
            <w:color w:val="000000"/>
            <w:lang w:val="sl-SI"/>
          </w:rPr>
          <w:t>drwxr-xr-x  25 y        root         1024 Apr 28 23:47 ..</w:t>
        </w:r>
      </w:ins>
    </w:p>
    <w:p w:rsidR="00D72211" w:rsidRPr="00AF36F9" w:rsidRDefault="00D72211" w:rsidP="00D72211">
      <w:pPr>
        <w:pStyle w:val="HTMLPreformatted"/>
        <w:shd w:val="clear" w:color="auto" w:fill="FFFFFF"/>
        <w:spacing w:line="276" w:lineRule="auto"/>
        <w:rPr>
          <w:ins w:id="671" w:author="zigae" w:date="2012-05-18T16:44:00Z"/>
          <w:rFonts w:asciiTheme="minorHAnsi" w:hAnsiTheme="minorHAnsi" w:cstheme="minorHAnsi"/>
          <w:color w:val="000000"/>
          <w:lang w:val="sl-SI"/>
        </w:rPr>
      </w:pPr>
      <w:ins w:id="672" w:author="zigae" w:date="2012-05-18T16:44:00Z">
        <w:r w:rsidRPr="00AF36F9">
          <w:rPr>
            <w:rFonts w:asciiTheme="minorHAnsi" w:hAnsiTheme="minorHAnsi" w:cstheme="minorHAnsi"/>
            <w:color w:val="000000"/>
            <w:lang w:val="sl-SI"/>
          </w:rPr>
          <w:t>crw-rw-rw-   1 root     tty        3,   2 Apr 28 11:44 ttyp2</w:t>
        </w:r>
      </w:ins>
    </w:p>
    <w:p w:rsidR="00D72211" w:rsidRPr="00AF36F9" w:rsidRDefault="00D72211" w:rsidP="00D72211">
      <w:pPr>
        <w:pStyle w:val="HTMLPreformatted"/>
        <w:shd w:val="clear" w:color="auto" w:fill="FFFFFF"/>
        <w:spacing w:line="276" w:lineRule="auto"/>
        <w:rPr>
          <w:ins w:id="673" w:author="zigae" w:date="2012-05-18T16:44:00Z"/>
          <w:rFonts w:asciiTheme="minorHAnsi" w:hAnsiTheme="minorHAnsi" w:cstheme="minorHAnsi"/>
          <w:color w:val="000000"/>
          <w:lang w:val="sl-SI"/>
        </w:rPr>
      </w:pPr>
      <w:ins w:id="674" w:author="zigae" w:date="2012-05-18T16:44:00Z">
        <w:r w:rsidRPr="00AF36F9">
          <w:rPr>
            <w:rFonts w:asciiTheme="minorHAnsi" w:hAnsiTheme="minorHAnsi" w:cstheme="minorHAnsi"/>
            <w:color w:val="000000"/>
            <w:lang w:val="sl-SI"/>
          </w:rPr>
          <w:t>crw-rw-rw-   1 root     tty        3,   0 Apr 28 11:43 ttyp0</w:t>
        </w:r>
      </w:ins>
    </w:p>
    <w:p w:rsidR="00D72211" w:rsidRPr="00AF36F9" w:rsidRDefault="00D72211" w:rsidP="00D72211">
      <w:pPr>
        <w:pStyle w:val="HTMLPreformatted"/>
        <w:shd w:val="clear" w:color="auto" w:fill="FFFFFF"/>
        <w:spacing w:line="276" w:lineRule="auto"/>
        <w:rPr>
          <w:ins w:id="675" w:author="zigae" w:date="2012-05-18T16:44:00Z"/>
          <w:rFonts w:asciiTheme="minorHAnsi" w:hAnsiTheme="minorHAnsi" w:cstheme="minorHAnsi"/>
          <w:color w:val="000000"/>
          <w:lang w:val="sl-SI"/>
        </w:rPr>
      </w:pPr>
      <w:ins w:id="676" w:author="zigae" w:date="2012-05-18T16:44:00Z">
        <w:r w:rsidRPr="00AF36F9">
          <w:rPr>
            <w:rFonts w:asciiTheme="minorHAnsi" w:hAnsiTheme="minorHAnsi" w:cstheme="minorHAnsi"/>
            <w:color w:val="000000"/>
            <w:lang w:val="sl-SI"/>
          </w:rPr>
          <w:t>crw-rw-rw-   1 root     tty        3,   1 Apr 28 11:43 ttyp1</w:t>
        </w:r>
      </w:ins>
    </w:p>
    <w:p w:rsidR="00D72211" w:rsidRPr="00AF36F9" w:rsidRDefault="00D72211" w:rsidP="00D72211">
      <w:pPr>
        <w:pStyle w:val="HTMLPreformatted"/>
        <w:shd w:val="clear" w:color="auto" w:fill="FFFFFF"/>
        <w:spacing w:line="276" w:lineRule="auto"/>
        <w:rPr>
          <w:ins w:id="677" w:author="zigae" w:date="2012-05-18T16:44:00Z"/>
          <w:rFonts w:asciiTheme="minorHAnsi" w:hAnsiTheme="minorHAnsi" w:cstheme="minorHAnsi"/>
          <w:color w:val="000000"/>
          <w:lang w:val="sl-SI"/>
        </w:rPr>
      </w:pPr>
      <w:ins w:id="678" w:author="zigae" w:date="2012-05-18T16:44:00Z">
        <w:r w:rsidRPr="00AF36F9">
          <w:rPr>
            <w:rFonts w:asciiTheme="minorHAnsi" w:hAnsiTheme="minorHAnsi" w:cstheme="minorHAnsi"/>
            <w:color w:val="000000"/>
            <w:lang w:val="sl-SI"/>
          </w:rPr>
          <w:t>-rw-r--r--   1 root     root           18 Apr 27 22:58 ptyp</w:t>
        </w:r>
      </w:ins>
    </w:p>
    <w:p w:rsidR="00D72211" w:rsidRPr="00AF36F9" w:rsidRDefault="00D72211" w:rsidP="00D72211">
      <w:pPr>
        <w:pStyle w:val="HTMLPreformatted"/>
        <w:shd w:val="clear" w:color="auto" w:fill="FFFFFF"/>
        <w:spacing w:line="276" w:lineRule="auto"/>
        <w:rPr>
          <w:ins w:id="679" w:author="zigae" w:date="2012-05-18T16:44:00Z"/>
          <w:rFonts w:asciiTheme="minorHAnsi" w:hAnsiTheme="minorHAnsi" w:cstheme="minorHAnsi"/>
          <w:color w:val="000000"/>
          <w:lang w:val="sl-SI"/>
        </w:rPr>
      </w:pPr>
      <w:ins w:id="680" w:author="zigae" w:date="2012-05-18T16:44:00Z">
        <w:r w:rsidRPr="00AF36F9">
          <w:rPr>
            <w:rFonts w:asciiTheme="minorHAnsi" w:hAnsiTheme="minorHAnsi" w:cstheme="minorHAnsi"/>
            <w:color w:val="000000"/>
            <w:lang w:val="sl-SI"/>
          </w:rPr>
          <w:t>drwxr-xr-x   4 r00t     root         1024 Apr 27 22:58 ...</w:t>
        </w:r>
      </w:ins>
    </w:p>
    <w:p w:rsidR="00D72211" w:rsidRPr="00AF36F9" w:rsidRDefault="00D72211" w:rsidP="00D72211">
      <w:pPr>
        <w:pStyle w:val="HTMLPreformatted"/>
        <w:shd w:val="clear" w:color="auto" w:fill="FFFFFF"/>
        <w:spacing w:line="276" w:lineRule="auto"/>
        <w:rPr>
          <w:ins w:id="681" w:author="zigae" w:date="2012-05-18T16:44:00Z"/>
          <w:rFonts w:asciiTheme="minorHAnsi" w:hAnsiTheme="minorHAnsi" w:cstheme="minorHAnsi"/>
          <w:color w:val="000000"/>
          <w:lang w:val="sl-SI"/>
        </w:rPr>
      </w:pPr>
      <w:ins w:id="682" w:author="zigae" w:date="2012-05-18T16:44:00Z">
        <w:r w:rsidRPr="00AF36F9">
          <w:rPr>
            <w:rFonts w:asciiTheme="minorHAnsi" w:hAnsiTheme="minorHAnsi" w:cstheme="minorHAnsi"/>
            <w:color w:val="000000"/>
            <w:lang w:val="sl-SI"/>
          </w:rPr>
          <w:t>crw-rw-rw-   1 root     tty        3,   4 Apr 27 12:02 ttyp4</w:t>
        </w:r>
      </w:ins>
    </w:p>
    <w:p w:rsidR="00D72211" w:rsidRPr="00AF36F9" w:rsidRDefault="00D72211" w:rsidP="00D72211">
      <w:pPr>
        <w:pStyle w:val="HTMLPreformatted"/>
        <w:shd w:val="clear" w:color="auto" w:fill="FFFFFF"/>
        <w:spacing w:line="276" w:lineRule="auto"/>
        <w:rPr>
          <w:ins w:id="683" w:author="zigae" w:date="2012-05-18T16:44:00Z"/>
          <w:rFonts w:asciiTheme="minorHAnsi" w:hAnsiTheme="minorHAnsi" w:cstheme="minorHAnsi"/>
          <w:color w:val="000000"/>
          <w:lang w:val="sl-SI"/>
        </w:rPr>
      </w:pPr>
      <w:ins w:id="684" w:author="zigae" w:date="2012-05-18T16:44:00Z">
        <w:r w:rsidRPr="00AF36F9">
          <w:rPr>
            <w:rFonts w:asciiTheme="minorHAnsi" w:hAnsiTheme="minorHAnsi" w:cstheme="minorHAnsi"/>
            <w:color w:val="000000"/>
            <w:lang w:val="sl-SI"/>
          </w:rPr>
          <w:t>crw-rw-rw-   1 root     tty        3,   3 Apr 27 11:56 ttyp3</w:t>
        </w:r>
      </w:ins>
    </w:p>
    <w:p w:rsidR="00D72211" w:rsidRPr="00AF36F9" w:rsidRDefault="00D72211" w:rsidP="00D72211">
      <w:pPr>
        <w:pStyle w:val="HTMLPreformatted"/>
        <w:shd w:val="clear" w:color="auto" w:fill="FFFFFF"/>
        <w:spacing w:line="276" w:lineRule="auto"/>
        <w:rPr>
          <w:ins w:id="685" w:author="zigae" w:date="2012-05-18T16:44:00Z"/>
          <w:rFonts w:asciiTheme="minorHAnsi" w:hAnsiTheme="minorHAnsi" w:cstheme="minorHAnsi"/>
          <w:color w:val="000000"/>
          <w:lang w:val="sl-SI"/>
        </w:rPr>
      </w:pPr>
      <w:ins w:id="686" w:author="zigae" w:date="2012-05-18T16:44:00Z">
        <w:r w:rsidRPr="00AF36F9">
          <w:rPr>
            <w:rFonts w:asciiTheme="minorHAnsi" w:hAnsiTheme="minorHAnsi" w:cstheme="minorHAnsi"/>
            <w:color w:val="000000"/>
            <w:lang w:val="sl-SI"/>
          </w:rPr>
          <w:t>crw-------   1 root     root       5,   1 Apr 21 11:09 console</w:t>
        </w:r>
      </w:ins>
    </w:p>
    <w:p w:rsidR="00D72211" w:rsidRPr="00AF36F9" w:rsidRDefault="00D72211" w:rsidP="00D72211">
      <w:pPr>
        <w:pStyle w:val="HTMLPreformatted"/>
        <w:shd w:val="clear" w:color="auto" w:fill="FFFFFF"/>
        <w:spacing w:line="276" w:lineRule="auto"/>
        <w:rPr>
          <w:ins w:id="687" w:author="zigae" w:date="2012-05-18T16:44:00Z"/>
          <w:rFonts w:asciiTheme="minorHAnsi" w:hAnsiTheme="minorHAnsi" w:cstheme="minorHAnsi"/>
          <w:color w:val="000000"/>
          <w:lang w:val="sl-SI"/>
        </w:rPr>
      </w:pPr>
      <w:ins w:id="688" w:author="zigae" w:date="2012-05-18T16:44:00Z">
        <w:r w:rsidRPr="00AF36F9">
          <w:rPr>
            <w:rFonts w:asciiTheme="minorHAnsi" w:hAnsiTheme="minorHAnsi" w:cstheme="minorHAnsi"/>
            <w:color w:val="000000"/>
            <w:lang w:val="sl-SI"/>
          </w:rPr>
          <w:t>lrwxrwxrwx   1 root     root            5 Apr 21 04:02 mouse -&gt; psaux</w:t>
        </w:r>
      </w:ins>
    </w:p>
    <w:p w:rsidR="00D72211" w:rsidRPr="00AF36F9" w:rsidRDefault="00D72211" w:rsidP="00D72211">
      <w:pPr>
        <w:pStyle w:val="HTMLPreformatted"/>
        <w:shd w:val="clear" w:color="auto" w:fill="FFFFFF"/>
        <w:spacing w:line="276" w:lineRule="auto"/>
        <w:rPr>
          <w:ins w:id="689" w:author="zigae" w:date="2012-05-18T16:44:00Z"/>
          <w:rFonts w:asciiTheme="minorHAnsi" w:hAnsiTheme="minorHAnsi" w:cstheme="minorHAnsi"/>
          <w:color w:val="000000"/>
          <w:lang w:val="sl-SI"/>
        </w:rPr>
      </w:pPr>
      <w:ins w:id="690" w:author="zigae" w:date="2012-05-18T16:44:00Z">
        <w:r w:rsidRPr="00AF36F9">
          <w:rPr>
            <w:rFonts w:asciiTheme="minorHAnsi" w:hAnsiTheme="minorHAnsi" w:cstheme="minorHAnsi"/>
            <w:color w:val="000000"/>
            <w:lang w:val="sl-SI"/>
          </w:rPr>
          <w:t>drwxr-xr-x   2 root     root         1024 Apr 20 15:21 rev0</w:t>
        </w:r>
      </w:ins>
    </w:p>
    <w:p w:rsidR="00D72211" w:rsidRPr="00AF36F9" w:rsidRDefault="00D72211" w:rsidP="00D72211">
      <w:pPr>
        <w:pStyle w:val="HTMLPreformatted"/>
        <w:shd w:val="clear" w:color="auto" w:fill="FFFFFF"/>
        <w:spacing w:line="276" w:lineRule="auto"/>
        <w:rPr>
          <w:ins w:id="691" w:author="zigae" w:date="2012-05-18T16:44:00Z"/>
          <w:rFonts w:asciiTheme="minorHAnsi" w:hAnsiTheme="minorHAnsi" w:cstheme="minorHAnsi"/>
          <w:color w:val="000000"/>
          <w:lang w:val="sl-SI"/>
        </w:rPr>
      </w:pPr>
      <w:ins w:id="692" w:author="zigae" w:date="2012-05-18T16:44:00Z">
        <w:r w:rsidRPr="00AF36F9">
          <w:rPr>
            <w:rFonts w:asciiTheme="minorHAnsi" w:hAnsiTheme="minorHAnsi" w:cstheme="minorHAnsi"/>
            <w:color w:val="000000"/>
            <w:lang w:val="sl-SI"/>
          </w:rPr>
          <w:lastRenderedPageBreak/>
          <w:t>-rw-r--r--   1 root     root           33 Apr 20 15:21 ptyr</w:t>
        </w:r>
      </w:ins>
    </w:p>
    <w:p w:rsidR="00D72211" w:rsidRPr="00AF36F9" w:rsidRDefault="00D72211" w:rsidP="00D72211">
      <w:pPr>
        <w:pStyle w:val="HTMLPreformatted"/>
        <w:shd w:val="clear" w:color="auto" w:fill="FFFFFF"/>
        <w:spacing w:line="276" w:lineRule="auto"/>
        <w:rPr>
          <w:ins w:id="693" w:author="zigae" w:date="2012-05-18T16:44:00Z"/>
          <w:rFonts w:asciiTheme="minorHAnsi" w:hAnsiTheme="minorHAnsi" w:cstheme="minorHAnsi"/>
          <w:color w:val="000000"/>
          <w:lang w:val="sl-SI"/>
        </w:rPr>
      </w:pPr>
      <w:ins w:id="694" w:author="zigae" w:date="2012-05-18T16:44:00Z">
        <w:r w:rsidRPr="00AF36F9">
          <w:rPr>
            <w:rFonts w:asciiTheme="minorHAnsi" w:hAnsiTheme="minorHAnsi" w:cstheme="minorHAnsi"/>
            <w:color w:val="000000"/>
            <w:lang w:val="sl-SI"/>
          </w:rPr>
          <w:t>lrwxrwxrwx   1 root     root            9 Feb 28 02:23 isdnctrl -&gt; isdnctrl0</w:t>
        </w:r>
      </w:ins>
    </w:p>
    <w:p w:rsidR="00D72211" w:rsidRPr="00AF36F9" w:rsidRDefault="00D72211" w:rsidP="00D72211">
      <w:pPr>
        <w:pStyle w:val="HTMLPreformatted"/>
        <w:shd w:val="clear" w:color="auto" w:fill="FFFFFF"/>
        <w:spacing w:line="276" w:lineRule="auto"/>
        <w:rPr>
          <w:ins w:id="695" w:author="zigae" w:date="2012-05-18T16:44:00Z"/>
          <w:rFonts w:asciiTheme="minorHAnsi" w:hAnsiTheme="minorHAnsi" w:cstheme="minorHAnsi"/>
          <w:color w:val="000000"/>
          <w:lang w:val="sl-SI"/>
        </w:rPr>
      </w:pPr>
      <w:ins w:id="696" w:author="zigae" w:date="2012-05-18T16:44:00Z">
        <w:r w:rsidRPr="00AF36F9">
          <w:rPr>
            <w:rFonts w:asciiTheme="minorHAnsi" w:hAnsiTheme="minorHAnsi" w:cstheme="minorHAnsi"/>
            <w:color w:val="000000"/>
            <w:lang w:val="sl-SI"/>
          </w:rPr>
          <w:t>lrwxrwxrwx   1 root     root            5 Feb 28 02:23 nftape -&gt; nrft0</w:t>
        </w:r>
      </w:ins>
    </w:p>
    <w:p w:rsidR="00D72211" w:rsidRPr="00AF36F9" w:rsidRDefault="00D72211" w:rsidP="00D72211">
      <w:pPr>
        <w:pStyle w:val="HTMLPreformatted"/>
        <w:shd w:val="clear" w:color="auto" w:fill="FFFFFF"/>
        <w:spacing w:line="276" w:lineRule="auto"/>
        <w:rPr>
          <w:ins w:id="697" w:author="zigae" w:date="2012-05-18T16:44:00Z"/>
          <w:rFonts w:asciiTheme="minorHAnsi" w:hAnsiTheme="minorHAnsi" w:cstheme="minorHAnsi"/>
          <w:color w:val="000000"/>
          <w:lang w:val="sl-SI"/>
        </w:rPr>
      </w:pPr>
      <w:ins w:id="698" w:author="zigae" w:date="2012-05-18T16:44:00Z">
        <w:r w:rsidRPr="00AF36F9">
          <w:rPr>
            <w:rFonts w:asciiTheme="minorHAnsi" w:hAnsiTheme="minorHAnsi" w:cstheme="minorHAnsi"/>
            <w:color w:val="000000"/>
            <w:lang w:val="sl-SI"/>
          </w:rPr>
          <w:t>lrwxrwxrwx   1 root     root            3 Feb 28 02:23 fb -&gt; fb0</w:t>
        </w:r>
      </w:ins>
    </w:p>
    <w:p w:rsidR="00D72211" w:rsidRPr="00AF36F9" w:rsidRDefault="00D72211" w:rsidP="00D72211">
      <w:pPr>
        <w:pStyle w:val="HTMLPreformatted"/>
        <w:shd w:val="clear" w:color="auto" w:fill="FFFFFF"/>
        <w:spacing w:line="276" w:lineRule="auto"/>
        <w:rPr>
          <w:ins w:id="699" w:author="zigae" w:date="2012-05-18T16:44:00Z"/>
          <w:rFonts w:asciiTheme="minorHAnsi" w:hAnsiTheme="minorHAnsi" w:cstheme="minorHAnsi"/>
          <w:color w:val="000000"/>
          <w:lang w:val="sl-SI"/>
        </w:rPr>
      </w:pPr>
      <w:ins w:id="700" w:author="zigae" w:date="2012-05-18T16:44:00Z">
        <w:r w:rsidRPr="00AF36F9">
          <w:rPr>
            <w:rFonts w:asciiTheme="minorHAnsi" w:hAnsiTheme="minorHAnsi" w:cstheme="minorHAnsi"/>
            <w:color w:val="000000"/>
            <w:lang w:val="sl-SI"/>
          </w:rPr>
          <w:t>lrwxrwxrwx   1 root     root           15 Feb 28 02:23 fd -&gt; ../proc/self/fd</w:t>
        </w:r>
      </w:ins>
    </w:p>
    <w:p w:rsidR="00D72211" w:rsidRPr="00AF36F9" w:rsidRDefault="00D72211" w:rsidP="00D72211">
      <w:pPr>
        <w:pStyle w:val="HTMLPreformatted"/>
        <w:shd w:val="clear" w:color="auto" w:fill="FFFFFF"/>
        <w:spacing w:line="276" w:lineRule="auto"/>
        <w:rPr>
          <w:ins w:id="701" w:author="zigae" w:date="2012-05-18T16:44:00Z"/>
          <w:rFonts w:asciiTheme="minorHAnsi" w:hAnsiTheme="minorHAnsi" w:cstheme="minorHAnsi"/>
          <w:color w:val="000000"/>
          <w:lang w:val="sl-SI"/>
        </w:rPr>
      </w:pPr>
      <w:ins w:id="702" w:author="zigae" w:date="2012-05-18T16:44:00Z">
        <w:r w:rsidRPr="00AF36F9">
          <w:rPr>
            <w:rFonts w:asciiTheme="minorHAnsi" w:hAnsiTheme="minorHAnsi" w:cstheme="minorHAnsi"/>
            <w:color w:val="000000"/>
            <w:lang w:val="sl-SI"/>
          </w:rPr>
          <w:t>lrwxrwxrwx   1 root     root            4 Feb 28 02:23 ftape -&gt; rft0</w:t>
        </w:r>
      </w:ins>
    </w:p>
    <w:p w:rsidR="00D72211" w:rsidRPr="00AF36F9" w:rsidRDefault="00D72211" w:rsidP="00D72211">
      <w:pPr>
        <w:pStyle w:val="HTMLPreformatted"/>
        <w:shd w:val="clear" w:color="auto" w:fill="FFFFFF"/>
        <w:spacing w:line="276" w:lineRule="auto"/>
        <w:rPr>
          <w:ins w:id="703" w:author="zigae" w:date="2012-05-18T16:44:00Z"/>
          <w:rFonts w:asciiTheme="minorHAnsi" w:hAnsiTheme="minorHAnsi" w:cstheme="minorHAnsi"/>
          <w:color w:val="000000"/>
          <w:lang w:val="sl-SI"/>
        </w:rPr>
      </w:pPr>
      <w:ins w:id="704" w:author="zigae" w:date="2012-05-18T16:44:00Z">
        <w:r w:rsidRPr="00AF36F9">
          <w:rPr>
            <w:rFonts w:asciiTheme="minorHAnsi" w:hAnsiTheme="minorHAnsi" w:cstheme="minorHAnsi"/>
            <w:color w:val="000000"/>
            <w:lang w:val="sl-SI"/>
          </w:rPr>
          <w:t>Broken pipe</w:t>
        </w:r>
      </w:ins>
    </w:p>
    <w:p w:rsidR="00D72211" w:rsidRPr="00AF36F9" w:rsidRDefault="00D72211" w:rsidP="00D72211">
      <w:pPr>
        <w:pStyle w:val="HTMLPreformatted"/>
        <w:shd w:val="clear" w:color="auto" w:fill="FFFFFF"/>
        <w:spacing w:line="276" w:lineRule="auto"/>
        <w:rPr>
          <w:ins w:id="705" w:author="zigae" w:date="2012-05-18T16:44:00Z"/>
          <w:rFonts w:asciiTheme="minorHAnsi" w:hAnsiTheme="minorHAnsi" w:cstheme="minorHAnsi"/>
          <w:color w:val="000000"/>
          <w:sz w:val="24"/>
          <w:szCs w:val="24"/>
          <w:lang w:val="sl-SI"/>
        </w:rPr>
      </w:pPr>
    </w:p>
    <w:p w:rsidR="00D72211" w:rsidRPr="00AF36F9" w:rsidRDefault="00E22A93" w:rsidP="00D72211">
      <w:pPr>
        <w:pStyle w:val="HTMLPreformatted"/>
        <w:shd w:val="clear" w:color="auto" w:fill="FFFFFF"/>
        <w:spacing w:line="276" w:lineRule="auto"/>
        <w:rPr>
          <w:ins w:id="706" w:author="zigae" w:date="2012-05-18T16:44:00Z"/>
          <w:rFonts w:asciiTheme="minorHAnsi" w:hAnsiTheme="minorHAnsi" w:cstheme="minorHAnsi"/>
          <w:color w:val="000000"/>
          <w:sz w:val="24"/>
          <w:szCs w:val="24"/>
          <w:lang w:val="sl-SI"/>
        </w:rPr>
      </w:pPr>
      <w:ins w:id="707" w:author="zigae" w:date="2012-05-18T16:44:00Z">
        <w:r w:rsidRPr="00AF36F9">
          <w:rPr>
            <w:rFonts w:asciiTheme="minorHAnsi" w:hAnsiTheme="minorHAnsi" w:cstheme="minorHAnsi"/>
            <w:color w:val="000000"/>
            <w:sz w:val="24"/>
            <w:szCs w:val="24"/>
            <w:lang w:val="sl-SI"/>
          </w:rPr>
          <w:t>Suml</w:t>
        </w:r>
        <w:r w:rsidR="00D72211" w:rsidRPr="00AF36F9">
          <w:rPr>
            <w:rFonts w:asciiTheme="minorHAnsi" w:hAnsiTheme="minorHAnsi" w:cstheme="minorHAnsi"/>
            <w:color w:val="000000"/>
            <w:sz w:val="24"/>
            <w:szCs w:val="24"/>
            <w:lang w:val="sl-SI"/>
          </w:rPr>
          <w:t xml:space="preserve">jive so nam datoteke </w:t>
        </w:r>
        <w:r w:rsidR="00D72211" w:rsidRPr="00AF36F9">
          <w:rPr>
            <w:rFonts w:asciiTheme="minorHAnsi" w:hAnsiTheme="minorHAnsi" w:cstheme="minorHAnsi"/>
            <w:i/>
            <w:color w:val="000000"/>
            <w:sz w:val="24"/>
            <w:szCs w:val="24"/>
            <w:lang w:val="sl-SI"/>
          </w:rPr>
          <w:t>ptyp</w:t>
        </w:r>
        <w:r w:rsidR="00D72211" w:rsidRPr="00AF36F9">
          <w:rPr>
            <w:rFonts w:asciiTheme="minorHAnsi" w:hAnsiTheme="minorHAnsi" w:cstheme="minorHAnsi"/>
            <w:color w:val="000000"/>
            <w:sz w:val="24"/>
            <w:szCs w:val="24"/>
            <w:lang w:val="sl-SI"/>
          </w:rPr>
          <w:t xml:space="preserve"> in </w:t>
        </w:r>
        <w:r w:rsidR="00D72211" w:rsidRPr="00AF36F9">
          <w:rPr>
            <w:rFonts w:asciiTheme="minorHAnsi" w:hAnsiTheme="minorHAnsi" w:cstheme="minorHAnsi"/>
            <w:i/>
            <w:color w:val="000000"/>
            <w:sz w:val="24"/>
            <w:szCs w:val="24"/>
            <w:lang w:val="sl-SI"/>
          </w:rPr>
          <w:t>ptyr</w:t>
        </w:r>
        <w:r w:rsidR="00D72211" w:rsidRPr="00AF36F9">
          <w:rPr>
            <w:rFonts w:asciiTheme="minorHAnsi" w:hAnsiTheme="minorHAnsi" w:cstheme="minorHAnsi"/>
            <w:color w:val="000000"/>
            <w:sz w:val="24"/>
            <w:szCs w:val="24"/>
            <w:lang w:val="sl-SI"/>
          </w:rPr>
          <w:t xml:space="preserve"> (- kot prvi znak v opisu dato</w:t>
        </w:r>
        <w:r w:rsidRPr="00AF36F9">
          <w:rPr>
            <w:rFonts w:asciiTheme="minorHAnsi" w:hAnsiTheme="minorHAnsi" w:cstheme="minorHAnsi"/>
            <w:color w:val="000000"/>
            <w:sz w:val="24"/>
            <w:szCs w:val="24"/>
            <w:lang w:val="sl-SI"/>
          </w:rPr>
          <w:t>te</w:t>
        </w:r>
        <w:r w:rsidR="00D72211" w:rsidRPr="00AF36F9">
          <w:rPr>
            <w:rFonts w:asciiTheme="minorHAnsi" w:hAnsiTheme="minorHAnsi" w:cstheme="minorHAnsi"/>
            <w:color w:val="000000"/>
            <w:sz w:val="24"/>
            <w:szCs w:val="24"/>
            <w:lang w:val="sl-SI"/>
          </w:rPr>
          <w:t xml:space="preserve">ke), direktorij </w:t>
        </w:r>
        <w:r w:rsidR="00D72211" w:rsidRPr="00AF36F9">
          <w:rPr>
            <w:rFonts w:asciiTheme="minorHAnsi" w:hAnsiTheme="minorHAnsi" w:cstheme="minorHAnsi"/>
            <w:i/>
            <w:color w:val="000000"/>
            <w:sz w:val="24"/>
            <w:szCs w:val="24"/>
            <w:lang w:val="sl-SI"/>
          </w:rPr>
          <w:t>rev0</w:t>
        </w:r>
        <w:r w:rsidR="00D72211" w:rsidRPr="00AF36F9">
          <w:rPr>
            <w:rFonts w:asciiTheme="minorHAnsi" w:hAnsiTheme="minorHAnsi" w:cstheme="minorHAnsi"/>
            <w:color w:val="000000"/>
            <w:sz w:val="24"/>
            <w:szCs w:val="24"/>
            <w:lang w:val="sl-SI"/>
          </w:rPr>
          <w:t xml:space="preserve"> in skriti direktorij </w:t>
        </w:r>
        <w:r w:rsidR="00D72211" w:rsidRPr="00AF36F9">
          <w:rPr>
            <w:rFonts w:asciiTheme="minorHAnsi" w:hAnsiTheme="minorHAnsi" w:cstheme="minorHAnsi"/>
            <w:i/>
            <w:color w:val="000000"/>
            <w:sz w:val="24"/>
            <w:szCs w:val="24"/>
            <w:lang w:val="sl-SI"/>
          </w:rPr>
          <w:t>.</w:t>
        </w:r>
        <w:r w:rsidR="00D72211" w:rsidRPr="00AF36F9">
          <w:rPr>
            <w:rFonts w:asciiTheme="minorHAnsi" w:hAnsiTheme="minorHAnsi" w:cstheme="minorHAnsi"/>
            <w:color w:val="000000"/>
            <w:sz w:val="24"/>
            <w:szCs w:val="24"/>
            <w:lang w:val="sl-SI"/>
          </w:rPr>
          <w:t>.</w:t>
        </w:r>
      </w:ins>
    </w:p>
    <w:p w:rsidR="00D72211" w:rsidRPr="00AF36F9" w:rsidRDefault="00D72211" w:rsidP="00D72211">
      <w:pPr>
        <w:pStyle w:val="HTMLPreformatted"/>
        <w:shd w:val="clear" w:color="auto" w:fill="FFFFFF"/>
        <w:spacing w:line="276" w:lineRule="auto"/>
        <w:rPr>
          <w:ins w:id="708"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709" w:author="zigae" w:date="2012-05-18T16:44:00Z"/>
          <w:rFonts w:asciiTheme="minorHAnsi" w:hAnsiTheme="minorHAnsi" w:cstheme="minorHAnsi"/>
          <w:color w:val="000000"/>
          <w:sz w:val="24"/>
          <w:szCs w:val="24"/>
          <w:lang w:val="sl-SI"/>
        </w:rPr>
      </w:pPr>
      <w:ins w:id="710" w:author="zigae" w:date="2012-05-18T16:44:00Z">
        <w:r w:rsidRPr="00AF36F9">
          <w:rPr>
            <w:rFonts w:asciiTheme="minorHAnsi" w:hAnsiTheme="minorHAnsi" w:cstheme="minorHAnsi"/>
            <w:color w:val="000000"/>
            <w:sz w:val="24"/>
            <w:szCs w:val="24"/>
            <w:lang w:val="sl-SI"/>
          </w:rPr>
          <w:t xml:space="preserve">Preverimo kaj se nahaja v </w:t>
        </w:r>
        <w:r w:rsidRPr="00AF36F9">
          <w:rPr>
            <w:rFonts w:asciiTheme="minorHAnsi" w:hAnsiTheme="minorHAnsi" w:cstheme="minorHAnsi"/>
            <w:i/>
            <w:color w:val="000000"/>
            <w:sz w:val="24"/>
            <w:szCs w:val="24"/>
            <w:lang w:val="sl-SI"/>
          </w:rPr>
          <w:t>ptyp</w:t>
        </w:r>
        <w:r w:rsidRPr="00AF36F9">
          <w:rPr>
            <w:rFonts w:asciiTheme="minorHAnsi" w:hAnsiTheme="minorHAnsi" w:cstheme="minorHAnsi"/>
            <w:color w:val="000000"/>
            <w:sz w:val="24"/>
            <w:szCs w:val="24"/>
            <w:lang w:val="sl-SI"/>
          </w:rPr>
          <w:t>:</w:t>
        </w:r>
      </w:ins>
    </w:p>
    <w:p w:rsidR="00D72211" w:rsidRPr="00AF36F9" w:rsidRDefault="00D72211" w:rsidP="00D72211">
      <w:pPr>
        <w:pStyle w:val="HTMLPreformatted"/>
        <w:shd w:val="clear" w:color="auto" w:fill="FFFFFF"/>
        <w:spacing w:line="276" w:lineRule="auto"/>
        <w:rPr>
          <w:ins w:id="711" w:author="zigae" w:date="2012-05-18T16:44:00Z"/>
          <w:rFonts w:asciiTheme="minorHAnsi" w:hAnsiTheme="minorHAnsi" w:cstheme="minorHAnsi"/>
          <w:color w:val="000000"/>
          <w:sz w:val="24"/>
          <w:szCs w:val="24"/>
          <w:lang w:val="sl-SI"/>
        </w:rPr>
      </w:pPr>
    </w:p>
    <w:p w:rsidR="00D72211" w:rsidRPr="00AF36F9" w:rsidRDefault="00D72211" w:rsidP="00D72211">
      <w:pPr>
        <w:pStyle w:val="HTMLPreformatted"/>
        <w:shd w:val="clear" w:color="auto" w:fill="FFFFFF"/>
        <w:spacing w:line="276" w:lineRule="auto"/>
        <w:rPr>
          <w:ins w:id="712" w:author="zigae" w:date="2012-05-18T16:44:00Z"/>
          <w:rFonts w:asciiTheme="minorHAnsi" w:hAnsiTheme="minorHAnsi" w:cstheme="minorHAnsi"/>
          <w:color w:val="000000"/>
          <w:lang w:val="sl-SI"/>
        </w:rPr>
      </w:pPr>
      <w:ins w:id="713" w:author="zigae" w:date="2012-05-18T16:44:00Z">
        <w:r w:rsidRPr="00AF36F9">
          <w:rPr>
            <w:rFonts w:asciiTheme="minorHAnsi" w:hAnsiTheme="minorHAnsi" w:cstheme="minorHAnsi"/>
            <w:color w:val="000000"/>
            <w:lang w:val="sl-SI"/>
          </w:rPr>
          <w:t># less ptyr</w:t>
        </w:r>
      </w:ins>
    </w:p>
    <w:p w:rsidR="00D72211" w:rsidRPr="00AF36F9" w:rsidRDefault="00D72211" w:rsidP="00D72211">
      <w:pPr>
        <w:pStyle w:val="HTMLPreformatted"/>
        <w:shd w:val="clear" w:color="auto" w:fill="FFFFFF"/>
        <w:spacing w:line="276" w:lineRule="auto"/>
        <w:rPr>
          <w:ins w:id="714" w:author="zigae" w:date="2012-05-18T16:44:00Z"/>
          <w:rFonts w:asciiTheme="minorHAnsi" w:hAnsiTheme="minorHAnsi" w:cstheme="minorHAnsi"/>
          <w:color w:val="000000"/>
          <w:lang w:val="sl-SI"/>
        </w:rPr>
      </w:pPr>
      <w:ins w:id="715"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716" w:author="zigae" w:date="2012-05-18T16:44:00Z"/>
          <w:rFonts w:asciiTheme="minorHAnsi" w:hAnsiTheme="minorHAnsi" w:cstheme="minorHAnsi"/>
          <w:color w:val="000000"/>
          <w:lang w:val="sl-SI"/>
        </w:rPr>
      </w:pPr>
      <w:ins w:id="717" w:author="zigae" w:date="2012-05-18T16:44:00Z">
        <w:r w:rsidRPr="00AF36F9">
          <w:rPr>
            <w:rFonts w:asciiTheme="minorHAnsi" w:hAnsiTheme="minorHAnsi" w:cstheme="minorHAnsi"/>
            <w:color w:val="000000"/>
            <w:lang w:val="sl-SI"/>
          </w:rPr>
          <w:t>sp.pl</w:t>
        </w:r>
      </w:ins>
    </w:p>
    <w:p w:rsidR="00D72211" w:rsidRPr="00AF36F9" w:rsidRDefault="00D72211" w:rsidP="00D72211">
      <w:pPr>
        <w:pStyle w:val="HTMLPreformatted"/>
        <w:shd w:val="clear" w:color="auto" w:fill="FFFFFF"/>
        <w:spacing w:line="276" w:lineRule="auto"/>
        <w:rPr>
          <w:ins w:id="718" w:author="zigae" w:date="2012-05-18T16:44:00Z"/>
          <w:rFonts w:asciiTheme="minorHAnsi" w:hAnsiTheme="minorHAnsi" w:cstheme="minorHAnsi"/>
          <w:color w:val="000000"/>
          <w:lang w:val="sl-SI"/>
        </w:rPr>
      </w:pPr>
      <w:ins w:id="719" w:author="zigae" w:date="2012-05-18T16:44:00Z">
        <w:r w:rsidRPr="00AF36F9">
          <w:rPr>
            <w:rFonts w:asciiTheme="minorHAnsi" w:hAnsiTheme="minorHAnsi" w:cstheme="minorHAnsi"/>
            <w:color w:val="000000"/>
            <w:lang w:val="sl-SI"/>
          </w:rPr>
          <w:t>slice</w:t>
        </w:r>
      </w:ins>
    </w:p>
    <w:p w:rsidR="00D72211" w:rsidRPr="00AF36F9" w:rsidRDefault="00D72211" w:rsidP="00D72211">
      <w:pPr>
        <w:pStyle w:val="HTMLPreformatted"/>
        <w:shd w:val="clear" w:color="auto" w:fill="FFFFFF"/>
        <w:spacing w:line="276" w:lineRule="auto"/>
        <w:rPr>
          <w:ins w:id="720" w:author="zigae" w:date="2012-05-18T16:44:00Z"/>
          <w:rFonts w:asciiTheme="minorHAnsi" w:hAnsiTheme="minorHAnsi" w:cstheme="minorHAnsi"/>
          <w:color w:val="000000"/>
          <w:lang w:val="sl-SI"/>
        </w:rPr>
      </w:pPr>
      <w:ins w:id="721" w:author="zigae" w:date="2012-05-18T16:44:00Z">
        <w:r w:rsidRPr="00AF36F9">
          <w:rPr>
            <w:rFonts w:asciiTheme="minorHAnsi" w:hAnsiTheme="minorHAnsi" w:cstheme="minorHAnsi"/>
            <w:color w:val="000000"/>
            <w:lang w:val="sl-SI"/>
          </w:rPr>
          <w:t>ssynk4</w:t>
        </w:r>
      </w:ins>
    </w:p>
    <w:p w:rsidR="00D72211" w:rsidRPr="00AF36F9" w:rsidRDefault="00D72211" w:rsidP="00D72211">
      <w:pPr>
        <w:pStyle w:val="HTMLPreformatted"/>
        <w:shd w:val="clear" w:color="auto" w:fill="FFFFFF"/>
        <w:spacing w:line="276" w:lineRule="auto"/>
        <w:rPr>
          <w:ins w:id="722" w:author="zigae" w:date="2012-05-18T16:44:00Z"/>
          <w:rFonts w:asciiTheme="minorHAnsi" w:hAnsiTheme="minorHAnsi" w:cstheme="minorHAnsi"/>
          <w:color w:val="000000"/>
          <w:lang w:val="sl-SI"/>
        </w:rPr>
      </w:pPr>
      <w:ins w:id="723" w:author="zigae" w:date="2012-05-18T16:44:00Z">
        <w:r w:rsidRPr="00AF36F9">
          <w:rPr>
            <w:rFonts w:asciiTheme="minorHAnsi" w:hAnsiTheme="minorHAnsi" w:cstheme="minorHAnsi"/>
            <w:color w:val="000000"/>
            <w:lang w:val="sl-SI"/>
          </w:rPr>
          <w:t>rev0</w:t>
        </w:r>
      </w:ins>
    </w:p>
    <w:p w:rsidR="00D72211" w:rsidRPr="00AF36F9" w:rsidRDefault="00D72211" w:rsidP="00D72211">
      <w:pPr>
        <w:pStyle w:val="HTMLPreformatted"/>
        <w:shd w:val="clear" w:color="auto" w:fill="FFFFFF"/>
        <w:spacing w:line="276" w:lineRule="auto"/>
        <w:rPr>
          <w:ins w:id="724" w:author="zigae" w:date="2012-05-18T16:44:00Z"/>
          <w:rFonts w:asciiTheme="minorHAnsi" w:hAnsiTheme="minorHAnsi" w:cstheme="minorHAnsi"/>
          <w:color w:val="000000"/>
          <w:lang w:val="sl-SI"/>
        </w:rPr>
      </w:pPr>
      <w:ins w:id="725" w:author="zigae" w:date="2012-05-18T16:44:00Z">
        <w:r w:rsidRPr="00AF36F9">
          <w:rPr>
            <w:rFonts w:asciiTheme="minorHAnsi" w:hAnsiTheme="minorHAnsi" w:cstheme="minorHAnsi"/>
            <w:color w:val="000000"/>
            <w:lang w:val="sl-SI"/>
          </w:rPr>
          <w:t>bc1</w:t>
        </w:r>
      </w:ins>
    </w:p>
    <w:p w:rsidR="00D72211" w:rsidRPr="00AF36F9" w:rsidRDefault="00D72211" w:rsidP="00D72211">
      <w:pPr>
        <w:pStyle w:val="HTMLPreformatted"/>
        <w:shd w:val="clear" w:color="auto" w:fill="FFFFFF"/>
        <w:spacing w:line="276" w:lineRule="auto"/>
        <w:rPr>
          <w:ins w:id="726" w:author="zigae" w:date="2012-05-18T16:44:00Z"/>
          <w:rFonts w:asciiTheme="minorHAnsi" w:hAnsiTheme="minorHAnsi" w:cstheme="minorHAnsi"/>
          <w:color w:val="000000"/>
          <w:lang w:val="sl-SI"/>
        </w:rPr>
      </w:pPr>
      <w:ins w:id="727" w:author="zigae" w:date="2012-05-18T16:44:00Z">
        <w:r w:rsidRPr="00AF36F9">
          <w:rPr>
            <w:rFonts w:asciiTheme="minorHAnsi" w:hAnsiTheme="minorHAnsi" w:cstheme="minorHAnsi"/>
            <w:color w:val="000000"/>
            <w:lang w:val="sl-SI"/>
          </w:rPr>
          <w:t>snif</w:t>
        </w:r>
      </w:ins>
    </w:p>
    <w:p w:rsidR="00D72211" w:rsidRPr="00AF36F9" w:rsidRDefault="00D72211" w:rsidP="00D72211">
      <w:pPr>
        <w:pStyle w:val="HTMLPreformatted"/>
        <w:shd w:val="clear" w:color="auto" w:fill="FFFFFF"/>
        <w:spacing w:line="276" w:lineRule="auto"/>
        <w:rPr>
          <w:ins w:id="728" w:author="zigae" w:date="2012-05-18T16:44:00Z"/>
          <w:rFonts w:asciiTheme="minorHAnsi" w:hAnsiTheme="minorHAnsi" w:cstheme="minorHAnsi"/>
          <w:color w:val="000000"/>
          <w:sz w:val="24"/>
          <w:szCs w:val="24"/>
          <w:lang w:val="sl-SI"/>
        </w:rPr>
      </w:pPr>
    </w:p>
    <w:p w:rsidR="00D72211" w:rsidRPr="00AF36F9" w:rsidRDefault="00E22A93" w:rsidP="00D72211">
      <w:pPr>
        <w:spacing w:after="0"/>
        <w:rPr>
          <w:ins w:id="729" w:author="zigae" w:date="2012-05-18T16:44:00Z"/>
          <w:rFonts w:cstheme="minorHAnsi"/>
          <w:sz w:val="24"/>
          <w:szCs w:val="24"/>
        </w:rPr>
      </w:pPr>
      <w:ins w:id="730" w:author="zigae" w:date="2012-05-18T16:44:00Z">
        <w:r w:rsidRPr="00AF36F9">
          <w:rPr>
            <w:rFonts w:cstheme="minorHAnsi"/>
            <w:sz w:val="24"/>
            <w:szCs w:val="24"/>
          </w:rPr>
          <w:t>Datoteke, ki</w:t>
        </w:r>
        <w:r w:rsidR="00D72211" w:rsidRPr="00AF36F9">
          <w:rPr>
            <w:rFonts w:cstheme="minorHAnsi"/>
            <w:sz w:val="24"/>
            <w:szCs w:val="24"/>
          </w:rPr>
          <w:t xml:space="preserve"> se nahajajo v </w:t>
        </w:r>
        <w:r w:rsidR="00D72211" w:rsidRPr="00AF36F9">
          <w:rPr>
            <w:rFonts w:cstheme="minorHAnsi"/>
            <w:i/>
            <w:sz w:val="24"/>
            <w:szCs w:val="24"/>
          </w:rPr>
          <w:t>ptyp</w:t>
        </w:r>
        <w:r w:rsidRPr="00AF36F9">
          <w:rPr>
            <w:rFonts w:cstheme="minorHAnsi"/>
            <w:sz w:val="24"/>
            <w:szCs w:val="24"/>
          </w:rPr>
          <w:t xml:space="preserve"> so že poznane</w:t>
        </w:r>
        <w:r w:rsidR="00D72211" w:rsidRPr="00AF36F9">
          <w:rPr>
            <w:rFonts w:cstheme="minorHAnsi"/>
            <w:sz w:val="24"/>
            <w:szCs w:val="24"/>
          </w:rPr>
          <w:t xml:space="preserve"> kot konfiguracijske datoteke za trojanske konje. Lahko preverimo</w:t>
        </w:r>
        <w:r w:rsidRPr="00AF36F9">
          <w:rPr>
            <w:rFonts w:cstheme="minorHAnsi"/>
            <w:sz w:val="24"/>
            <w:szCs w:val="24"/>
          </w:rPr>
          <w:t>, kje</w:t>
        </w:r>
        <w:r w:rsidR="00D72211" w:rsidRPr="00AF36F9">
          <w:rPr>
            <w:rFonts w:cstheme="minorHAnsi"/>
            <w:sz w:val="24"/>
            <w:szCs w:val="24"/>
          </w:rPr>
          <w:t xml:space="preserve"> vse</w:t>
        </w:r>
        <w:r w:rsidRPr="00AF36F9">
          <w:rPr>
            <w:rFonts w:cstheme="minorHAnsi"/>
            <w:sz w:val="24"/>
            <w:szCs w:val="24"/>
          </w:rPr>
          <w:t xml:space="preserve"> se</w:t>
        </w:r>
        <w:r w:rsidR="00D72211" w:rsidRPr="00AF36F9">
          <w:rPr>
            <w:rFonts w:cstheme="minorHAnsi"/>
            <w:sz w:val="24"/>
            <w:szCs w:val="24"/>
          </w:rPr>
          <w:t xml:space="preserve"> uporabljajo datoteke:</w:t>
        </w:r>
      </w:ins>
    </w:p>
    <w:p w:rsidR="00D72211" w:rsidRPr="00AF36F9" w:rsidRDefault="00D72211" w:rsidP="00D72211">
      <w:pPr>
        <w:spacing w:after="0"/>
        <w:rPr>
          <w:ins w:id="731"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732" w:author="zigae" w:date="2012-05-18T16:44:00Z"/>
          <w:rFonts w:asciiTheme="minorHAnsi" w:hAnsiTheme="minorHAnsi" w:cstheme="minorHAnsi"/>
          <w:color w:val="000000"/>
          <w:lang w:val="sl-SI"/>
        </w:rPr>
      </w:pPr>
      <w:ins w:id="733" w:author="zigae" w:date="2012-05-18T16:44:00Z">
        <w:r w:rsidRPr="00AF36F9">
          <w:rPr>
            <w:rFonts w:asciiTheme="minorHAnsi" w:hAnsiTheme="minorHAnsi" w:cstheme="minorHAnsi"/>
            <w:color w:val="000000"/>
            <w:lang w:val="sl-SI"/>
          </w:rPr>
          <w:t># cd /mnt</w:t>
        </w:r>
      </w:ins>
    </w:p>
    <w:p w:rsidR="00D72211" w:rsidRPr="00AF36F9" w:rsidRDefault="00D72211" w:rsidP="00D72211">
      <w:pPr>
        <w:pStyle w:val="HTMLPreformatted"/>
        <w:shd w:val="clear" w:color="auto" w:fill="FFFFFF"/>
        <w:spacing w:line="276" w:lineRule="auto"/>
        <w:rPr>
          <w:ins w:id="734" w:author="zigae" w:date="2012-05-18T16:44:00Z"/>
          <w:rFonts w:asciiTheme="minorHAnsi" w:hAnsiTheme="minorHAnsi" w:cstheme="minorHAnsi"/>
          <w:color w:val="000000"/>
          <w:lang w:val="sl-SI"/>
        </w:rPr>
      </w:pPr>
      <w:ins w:id="735" w:author="zigae" w:date="2012-05-18T16:44:00Z">
        <w:r w:rsidRPr="00AF36F9">
          <w:rPr>
            <w:rFonts w:asciiTheme="minorHAnsi" w:hAnsiTheme="minorHAnsi" w:cstheme="minorHAnsi"/>
            <w:color w:val="000000"/>
            <w:lang w:val="sl-SI"/>
          </w:rPr>
          <w:t># find . -ls | grep -f etc/ptyr</w:t>
        </w:r>
      </w:ins>
    </w:p>
    <w:p w:rsidR="00D72211" w:rsidRPr="00AF36F9" w:rsidRDefault="00D72211" w:rsidP="00D72211">
      <w:pPr>
        <w:pStyle w:val="HTMLPreformatted"/>
        <w:shd w:val="clear" w:color="auto" w:fill="FFFFFF"/>
        <w:spacing w:line="276" w:lineRule="auto"/>
        <w:rPr>
          <w:ins w:id="736" w:author="zigae" w:date="2012-05-18T16:44:00Z"/>
          <w:rFonts w:asciiTheme="minorHAnsi" w:hAnsiTheme="minorHAnsi" w:cstheme="minorHAnsi"/>
          <w:color w:val="000000"/>
          <w:lang w:val="sl-SI"/>
        </w:rPr>
      </w:pPr>
      <w:ins w:id="737" w:author="zigae" w:date="2012-05-18T16:44:00Z">
        <w:r w:rsidRPr="00AF36F9">
          <w:rPr>
            <w:rFonts w:asciiTheme="minorHAnsi" w:hAnsiTheme="minorHAnsi" w:cstheme="minorHAnsi"/>
            <w:color w:val="000000"/>
            <w:lang w:val="sl-SI"/>
          </w:rPr>
          <w:t>282058    1 drwxr-xr-x   2 root     root         1024 Apr 20 15:21 ./dev/rev0</w:t>
        </w:r>
      </w:ins>
    </w:p>
    <w:p w:rsidR="00D72211" w:rsidRPr="00AF36F9" w:rsidRDefault="00D72211" w:rsidP="00D72211">
      <w:pPr>
        <w:pStyle w:val="HTMLPreformatted"/>
        <w:shd w:val="clear" w:color="auto" w:fill="FFFFFF"/>
        <w:spacing w:line="276" w:lineRule="auto"/>
        <w:rPr>
          <w:ins w:id="738" w:author="zigae" w:date="2012-05-18T16:44:00Z"/>
          <w:rFonts w:asciiTheme="minorHAnsi" w:hAnsiTheme="minorHAnsi" w:cstheme="minorHAnsi"/>
          <w:color w:val="000000"/>
          <w:lang w:val="sl-SI"/>
        </w:rPr>
      </w:pPr>
      <w:ins w:id="739" w:author="zigae" w:date="2012-05-18T16:44:00Z">
        <w:r w:rsidRPr="00AF36F9">
          <w:rPr>
            <w:rFonts w:asciiTheme="minorHAnsi" w:hAnsiTheme="minorHAnsi" w:cstheme="minorHAnsi"/>
            <w:color w:val="000000"/>
            <w:lang w:val="sl-SI"/>
          </w:rPr>
          <w:t>282059    1 -rw-r--r--   1 root     root            5 Apr 20 15:21 ./dev/rev0/sniff.pid</w:t>
        </w:r>
      </w:ins>
    </w:p>
    <w:p w:rsidR="00D72211" w:rsidRPr="00AF36F9" w:rsidRDefault="00D72211" w:rsidP="00D72211">
      <w:pPr>
        <w:pStyle w:val="HTMLPreformatted"/>
        <w:shd w:val="clear" w:color="auto" w:fill="FFFFFF"/>
        <w:spacing w:line="276" w:lineRule="auto"/>
        <w:rPr>
          <w:ins w:id="740" w:author="zigae" w:date="2012-05-18T16:44:00Z"/>
          <w:rFonts w:asciiTheme="minorHAnsi" w:hAnsiTheme="minorHAnsi" w:cstheme="minorHAnsi"/>
          <w:color w:val="000000"/>
          <w:lang w:val="sl-SI"/>
        </w:rPr>
      </w:pPr>
      <w:ins w:id="741" w:author="zigae" w:date="2012-05-18T16:44:00Z">
        <w:r w:rsidRPr="00AF36F9">
          <w:rPr>
            <w:rFonts w:asciiTheme="minorHAnsi" w:hAnsiTheme="minorHAnsi" w:cstheme="minorHAnsi"/>
            <w:color w:val="000000"/>
            <w:lang w:val="sl-SI"/>
          </w:rPr>
          <w:t>282061   20 -rw-r--r--   1 root     root        19654 Apr 20 20:23 ./dev/rev0/tcp.log</w:t>
        </w:r>
      </w:ins>
    </w:p>
    <w:p w:rsidR="00D72211" w:rsidRPr="00AF36F9" w:rsidRDefault="00D72211" w:rsidP="00D72211">
      <w:pPr>
        <w:pStyle w:val="HTMLPreformatted"/>
        <w:shd w:val="clear" w:color="auto" w:fill="FFFFFF"/>
        <w:spacing w:line="276" w:lineRule="auto"/>
        <w:rPr>
          <w:ins w:id="742" w:author="zigae" w:date="2012-05-18T16:44:00Z"/>
          <w:rFonts w:asciiTheme="minorHAnsi" w:hAnsiTheme="minorHAnsi" w:cstheme="minorHAnsi"/>
          <w:color w:val="000000"/>
          <w:lang w:val="sl-SI"/>
        </w:rPr>
      </w:pPr>
      <w:ins w:id="743" w:author="zigae" w:date="2012-05-18T16:44:00Z">
        <w:r w:rsidRPr="00AF36F9">
          <w:rPr>
            <w:rFonts w:asciiTheme="minorHAnsi" w:hAnsiTheme="minorHAnsi" w:cstheme="minorHAnsi"/>
            <w:color w:val="000000"/>
            <w:lang w:val="sl-SI"/>
          </w:rPr>
          <w:t>164753    9 -rwxr-xr-x   1 1080     users        9106 Sep 20  1999 ./dev/rev0/slice</w:t>
        </w:r>
      </w:ins>
    </w:p>
    <w:p w:rsidR="00D72211" w:rsidRPr="00AF36F9" w:rsidRDefault="00D72211" w:rsidP="00D72211">
      <w:pPr>
        <w:pStyle w:val="HTMLPreformatted"/>
        <w:shd w:val="clear" w:color="auto" w:fill="FFFFFF"/>
        <w:spacing w:line="276" w:lineRule="auto"/>
        <w:rPr>
          <w:ins w:id="744" w:author="zigae" w:date="2012-05-18T16:44:00Z"/>
          <w:rFonts w:asciiTheme="minorHAnsi" w:hAnsiTheme="minorHAnsi" w:cstheme="minorHAnsi"/>
          <w:color w:val="000000"/>
          <w:lang w:val="sl-SI"/>
        </w:rPr>
      </w:pPr>
      <w:ins w:id="745" w:author="zigae" w:date="2012-05-18T16:44:00Z">
        <w:r w:rsidRPr="00AF36F9">
          <w:rPr>
            <w:rFonts w:asciiTheme="minorHAnsi" w:hAnsiTheme="minorHAnsi" w:cstheme="minorHAnsi"/>
            <w:color w:val="000000"/>
            <w:lang w:val="sl-SI"/>
          </w:rPr>
          <w:t>164754    8 -rwxr-xr-x   1 1080     users        8174 Sep 20  1999 ./dev/rev0/smurf4</w:t>
        </w:r>
      </w:ins>
    </w:p>
    <w:p w:rsidR="00D72211" w:rsidRPr="00AF36F9" w:rsidRDefault="00D72211" w:rsidP="00D72211">
      <w:pPr>
        <w:pStyle w:val="HTMLPreformatted"/>
        <w:shd w:val="clear" w:color="auto" w:fill="FFFFFF"/>
        <w:spacing w:line="276" w:lineRule="auto"/>
        <w:rPr>
          <w:ins w:id="746" w:author="zigae" w:date="2012-05-18T16:44:00Z"/>
          <w:rFonts w:asciiTheme="minorHAnsi" w:hAnsiTheme="minorHAnsi" w:cstheme="minorHAnsi"/>
          <w:color w:val="000000"/>
          <w:lang w:val="sl-SI"/>
        </w:rPr>
      </w:pPr>
      <w:ins w:id="747" w:author="zigae" w:date="2012-05-18T16:44:00Z">
        <w:r w:rsidRPr="00AF36F9">
          <w:rPr>
            <w:rFonts w:asciiTheme="minorHAnsi" w:hAnsiTheme="minorHAnsi" w:cstheme="minorHAnsi"/>
            <w:color w:val="000000"/>
            <w:lang w:val="sl-SI"/>
          </w:rPr>
          <w:t>164755    8 -rwxr-xr-x   1 1080     users        7229 Sep 20  1999 ./dev/rev0/snif</w:t>
        </w:r>
      </w:ins>
    </w:p>
    <w:p w:rsidR="00D72211" w:rsidRPr="00AF36F9" w:rsidRDefault="00D72211" w:rsidP="00D72211">
      <w:pPr>
        <w:pStyle w:val="HTMLPreformatted"/>
        <w:shd w:val="clear" w:color="auto" w:fill="FFFFFF"/>
        <w:spacing w:line="276" w:lineRule="auto"/>
        <w:rPr>
          <w:ins w:id="748" w:author="zigae" w:date="2012-05-18T16:44:00Z"/>
          <w:rFonts w:asciiTheme="minorHAnsi" w:hAnsiTheme="minorHAnsi" w:cstheme="minorHAnsi"/>
          <w:color w:val="000000"/>
          <w:lang w:val="sl-SI"/>
        </w:rPr>
      </w:pPr>
      <w:ins w:id="749" w:author="zigae" w:date="2012-05-18T16:44:00Z">
        <w:r w:rsidRPr="00AF36F9">
          <w:rPr>
            <w:rFonts w:asciiTheme="minorHAnsi" w:hAnsiTheme="minorHAnsi" w:cstheme="minorHAnsi"/>
            <w:color w:val="000000"/>
            <w:lang w:val="sl-SI"/>
          </w:rPr>
          <w:t>164756    4 -rwxr-xr-x   1 1080     users        4060 Mar  5  1999 ./dev/rev0/sp.pl</w:t>
        </w:r>
      </w:ins>
    </w:p>
    <w:p w:rsidR="00D72211" w:rsidRPr="00AF36F9" w:rsidRDefault="00D72211" w:rsidP="00D72211">
      <w:pPr>
        <w:pStyle w:val="HTMLPreformatted"/>
        <w:shd w:val="clear" w:color="auto" w:fill="FFFFFF"/>
        <w:spacing w:line="276" w:lineRule="auto"/>
        <w:rPr>
          <w:ins w:id="750" w:author="zigae" w:date="2012-05-18T16:44:00Z"/>
          <w:rFonts w:asciiTheme="minorHAnsi" w:hAnsiTheme="minorHAnsi" w:cstheme="minorHAnsi"/>
          <w:color w:val="000000"/>
          <w:lang w:val="sl-SI"/>
        </w:rPr>
      </w:pPr>
      <w:ins w:id="751" w:author="zigae" w:date="2012-05-18T16:44:00Z">
        <w:r w:rsidRPr="00AF36F9">
          <w:rPr>
            <w:rFonts w:asciiTheme="minorHAnsi" w:hAnsiTheme="minorHAnsi" w:cstheme="minorHAnsi"/>
            <w:color w:val="000000"/>
            <w:lang w:val="sl-SI"/>
          </w:rPr>
          <w:t>164770    9 -rwxr-xr-x   1 root     1000         8268 Aug 10  1999 ./dev/.../blitznet/slice2</w:t>
        </w:r>
      </w:ins>
    </w:p>
    <w:p w:rsidR="00D72211" w:rsidRPr="00AF36F9" w:rsidRDefault="00D72211" w:rsidP="00D72211">
      <w:pPr>
        <w:pStyle w:val="HTMLPreformatted"/>
        <w:shd w:val="clear" w:color="auto" w:fill="FFFFFF"/>
        <w:spacing w:line="276" w:lineRule="auto"/>
        <w:rPr>
          <w:ins w:id="752" w:author="zigae" w:date="2012-05-18T16:44:00Z"/>
          <w:rFonts w:asciiTheme="minorHAnsi" w:hAnsiTheme="minorHAnsi" w:cstheme="minorHAnsi"/>
          <w:color w:val="000000"/>
          <w:lang w:val="sl-SI"/>
        </w:rPr>
      </w:pPr>
      <w:ins w:id="753" w:author="zigae" w:date="2012-05-18T16:44:00Z">
        <w:r w:rsidRPr="00AF36F9">
          <w:rPr>
            <w:rFonts w:asciiTheme="minorHAnsi" w:hAnsiTheme="minorHAnsi" w:cstheme="minorHAnsi"/>
            <w:color w:val="000000"/>
            <w:lang w:val="sl-SI"/>
          </w:rPr>
          <w:t xml:space="preserve"> 61907    2 -rwxr-xr-x   1 root     root         2006 Mar 29  1999 ./usr/bin/sliceprint</w:t>
        </w:r>
      </w:ins>
    </w:p>
    <w:p w:rsidR="00D72211" w:rsidRPr="00AF36F9" w:rsidRDefault="00D72211" w:rsidP="00D72211">
      <w:pPr>
        <w:pStyle w:val="HTMLPreformatted"/>
        <w:shd w:val="clear" w:color="auto" w:fill="FFFFFF"/>
        <w:spacing w:line="276" w:lineRule="auto"/>
        <w:rPr>
          <w:ins w:id="754" w:author="zigae" w:date="2012-05-18T16:44:00Z"/>
          <w:rFonts w:asciiTheme="minorHAnsi" w:hAnsiTheme="minorHAnsi" w:cstheme="minorHAnsi"/>
          <w:color w:val="000000"/>
          <w:lang w:val="sl-SI"/>
        </w:rPr>
      </w:pPr>
      <w:ins w:id="755" w:author="zigae" w:date="2012-05-18T16:44:00Z">
        <w:r w:rsidRPr="00AF36F9">
          <w:rPr>
            <w:rFonts w:asciiTheme="minorHAnsi" w:hAnsiTheme="minorHAnsi" w:cstheme="minorHAnsi"/>
            <w:color w:val="000000"/>
            <w:lang w:val="sl-SI"/>
          </w:rPr>
          <w:t>255230    1 -rw-r--r--   1 root     root          900 Mar 21  1999 ./usr/include/python1.5/sliceobject.h</w:t>
        </w:r>
      </w:ins>
    </w:p>
    <w:p w:rsidR="00D72211" w:rsidRPr="00AF36F9" w:rsidRDefault="00D72211" w:rsidP="00D72211">
      <w:pPr>
        <w:spacing w:after="0"/>
        <w:rPr>
          <w:ins w:id="756" w:author="zigae" w:date="2012-05-18T16:44:00Z"/>
          <w:rFonts w:cstheme="minorHAnsi"/>
          <w:sz w:val="24"/>
          <w:szCs w:val="24"/>
        </w:rPr>
      </w:pPr>
    </w:p>
    <w:p w:rsidR="00D72211" w:rsidRPr="00AF36F9" w:rsidRDefault="00D72211" w:rsidP="00D72211">
      <w:pPr>
        <w:spacing w:after="0"/>
        <w:rPr>
          <w:ins w:id="757" w:author="zigae" w:date="2012-05-18T16:44:00Z"/>
          <w:rFonts w:cstheme="minorHAnsi"/>
          <w:sz w:val="24"/>
          <w:szCs w:val="24"/>
        </w:rPr>
      </w:pPr>
      <w:ins w:id="758" w:author="zigae" w:date="2012-05-18T16:44:00Z">
        <w:r w:rsidRPr="00AF36F9">
          <w:rPr>
            <w:rFonts w:cstheme="minorHAnsi"/>
            <w:sz w:val="24"/>
            <w:szCs w:val="24"/>
          </w:rPr>
          <w:t>Nekatere od njih so sigurno legitimne siste</w:t>
        </w:r>
        <w:r w:rsidR="00E22A93" w:rsidRPr="00AF36F9">
          <w:rPr>
            <w:rFonts w:cstheme="minorHAnsi"/>
            <w:sz w:val="24"/>
            <w:szCs w:val="24"/>
          </w:rPr>
          <w:t>mske datoteke, ampak nam je suml</w:t>
        </w:r>
        <w:r w:rsidRPr="00AF36F9">
          <w:rPr>
            <w:rFonts w:cstheme="minorHAnsi"/>
            <w:sz w:val="24"/>
            <w:szCs w:val="24"/>
          </w:rPr>
          <w:t xml:space="preserve">jivo zakaj se uporabljajo v </w:t>
        </w:r>
        <w:r w:rsidRPr="00AF36F9">
          <w:rPr>
            <w:rFonts w:cstheme="minorHAnsi"/>
            <w:i/>
            <w:sz w:val="24"/>
            <w:szCs w:val="24"/>
          </w:rPr>
          <w:t>/dev</w:t>
        </w:r>
        <w:r w:rsidRPr="00AF36F9">
          <w:rPr>
            <w:rFonts w:cstheme="minorHAnsi"/>
            <w:sz w:val="24"/>
            <w:szCs w:val="24"/>
          </w:rPr>
          <w:t xml:space="preserve">, pa gremo en korak naprej in preverimo </w:t>
        </w:r>
        <w:r w:rsidRPr="00AF36F9">
          <w:rPr>
            <w:rFonts w:cstheme="minorHAnsi"/>
            <w:i/>
            <w:sz w:val="24"/>
            <w:szCs w:val="24"/>
          </w:rPr>
          <w:t>/dev</w:t>
        </w:r>
        <w:r w:rsidRPr="00AF36F9">
          <w:rPr>
            <w:rFonts w:cstheme="minorHAnsi"/>
            <w:sz w:val="24"/>
            <w:szCs w:val="24"/>
          </w:rPr>
          <w:t>.</w:t>
        </w:r>
      </w:ins>
    </w:p>
    <w:p w:rsidR="00D72211" w:rsidRPr="00AF36F9" w:rsidRDefault="00D72211" w:rsidP="00D72211">
      <w:pPr>
        <w:spacing w:after="0"/>
        <w:rPr>
          <w:ins w:id="759"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760" w:author="zigae" w:date="2012-05-18T16:44:00Z"/>
          <w:rFonts w:asciiTheme="minorHAnsi" w:hAnsiTheme="minorHAnsi" w:cstheme="minorHAnsi"/>
          <w:color w:val="000000"/>
          <w:lang w:val="sl-SI"/>
        </w:rPr>
      </w:pPr>
      <w:ins w:id="761" w:author="zigae" w:date="2012-05-18T16:44:00Z">
        <w:r w:rsidRPr="00AF36F9">
          <w:rPr>
            <w:rFonts w:asciiTheme="minorHAnsi" w:hAnsiTheme="minorHAnsi" w:cstheme="minorHAnsi"/>
            <w:color w:val="000000"/>
            <w:lang w:val="sl-SI"/>
          </w:rPr>
          <w:t># cd /mnt/dev</w:t>
        </w:r>
      </w:ins>
    </w:p>
    <w:p w:rsidR="00D72211" w:rsidRPr="00AF36F9" w:rsidRDefault="00D72211" w:rsidP="00D72211">
      <w:pPr>
        <w:pStyle w:val="HTMLPreformatted"/>
        <w:shd w:val="clear" w:color="auto" w:fill="FFFFFF"/>
        <w:spacing w:line="276" w:lineRule="auto"/>
        <w:rPr>
          <w:ins w:id="762" w:author="zigae" w:date="2012-05-18T16:44:00Z"/>
          <w:rFonts w:asciiTheme="minorHAnsi" w:hAnsiTheme="minorHAnsi" w:cstheme="minorHAnsi"/>
          <w:color w:val="000000"/>
          <w:lang w:val="sl-SI"/>
        </w:rPr>
      </w:pPr>
      <w:ins w:id="763" w:author="zigae" w:date="2012-05-18T16:44:00Z">
        <w:r w:rsidRPr="00AF36F9">
          <w:rPr>
            <w:rFonts w:asciiTheme="minorHAnsi" w:hAnsiTheme="minorHAnsi" w:cstheme="minorHAnsi"/>
            <w:color w:val="000000"/>
            <w:lang w:val="sl-SI"/>
          </w:rPr>
          <w:t># less ptyp</w:t>
        </w:r>
      </w:ins>
    </w:p>
    <w:p w:rsidR="00D72211" w:rsidRPr="00AF36F9" w:rsidRDefault="00D72211" w:rsidP="00D72211">
      <w:pPr>
        <w:pStyle w:val="HTMLPreformatted"/>
        <w:shd w:val="clear" w:color="auto" w:fill="FFFFFF"/>
        <w:spacing w:line="276" w:lineRule="auto"/>
        <w:rPr>
          <w:ins w:id="764" w:author="zigae" w:date="2012-05-18T16:44:00Z"/>
          <w:rFonts w:asciiTheme="minorHAnsi" w:hAnsiTheme="minorHAnsi" w:cstheme="minorHAnsi"/>
          <w:color w:val="000000"/>
          <w:lang w:val="sl-SI"/>
        </w:rPr>
      </w:pPr>
      <w:ins w:id="765" w:author="zigae" w:date="2012-05-18T16:44:00Z">
        <w:r w:rsidRPr="00AF36F9">
          <w:rPr>
            <w:rFonts w:asciiTheme="minorHAnsi" w:hAnsiTheme="minorHAnsi" w:cstheme="minorHAnsi"/>
            <w:color w:val="000000"/>
            <w:lang w:val="sl-SI"/>
          </w:rPr>
          <w:t xml:space="preserve"> . . .</w:t>
        </w:r>
      </w:ins>
    </w:p>
    <w:p w:rsidR="00D72211" w:rsidRPr="00AF36F9" w:rsidRDefault="00D72211" w:rsidP="00D72211">
      <w:pPr>
        <w:pStyle w:val="HTMLPreformatted"/>
        <w:shd w:val="clear" w:color="auto" w:fill="FFFFFF"/>
        <w:spacing w:line="276" w:lineRule="auto"/>
        <w:rPr>
          <w:ins w:id="766" w:author="zigae" w:date="2012-05-18T16:44:00Z"/>
          <w:rFonts w:asciiTheme="minorHAnsi" w:hAnsiTheme="minorHAnsi" w:cstheme="minorHAnsi"/>
          <w:color w:val="000000"/>
          <w:lang w:val="sl-SI"/>
        </w:rPr>
      </w:pPr>
      <w:ins w:id="767" w:author="zigae" w:date="2012-05-18T16:44:00Z">
        <w:r w:rsidRPr="00AF36F9">
          <w:rPr>
            <w:rFonts w:asciiTheme="minorHAnsi" w:hAnsiTheme="minorHAnsi" w:cstheme="minorHAnsi"/>
            <w:color w:val="000000"/>
            <w:lang w:val="sl-SI"/>
          </w:rPr>
          <w:t>3 egg</w:t>
        </w:r>
      </w:ins>
    </w:p>
    <w:p w:rsidR="00D72211" w:rsidRPr="00AF36F9" w:rsidRDefault="00D72211" w:rsidP="00D72211">
      <w:pPr>
        <w:pStyle w:val="HTMLPreformatted"/>
        <w:shd w:val="clear" w:color="auto" w:fill="FFFFFF"/>
        <w:spacing w:line="276" w:lineRule="auto"/>
        <w:rPr>
          <w:ins w:id="768" w:author="zigae" w:date="2012-05-18T16:44:00Z"/>
          <w:rFonts w:asciiTheme="minorHAnsi" w:hAnsiTheme="minorHAnsi" w:cstheme="minorHAnsi"/>
          <w:color w:val="000000"/>
          <w:lang w:val="sl-SI"/>
        </w:rPr>
      </w:pPr>
      <w:ins w:id="769" w:author="zigae" w:date="2012-05-18T16:44:00Z">
        <w:r w:rsidRPr="00AF36F9">
          <w:rPr>
            <w:rFonts w:asciiTheme="minorHAnsi" w:hAnsiTheme="minorHAnsi" w:cstheme="minorHAnsi"/>
            <w:color w:val="000000"/>
            <w:lang w:val="sl-SI"/>
          </w:rPr>
          <w:t>3 egg</w:t>
        </w:r>
      </w:ins>
    </w:p>
    <w:p w:rsidR="00D72211" w:rsidRPr="00AF36F9" w:rsidRDefault="00D72211" w:rsidP="00D72211">
      <w:pPr>
        <w:pStyle w:val="HTMLPreformatted"/>
        <w:shd w:val="clear" w:color="auto" w:fill="FFFFFF"/>
        <w:spacing w:line="276" w:lineRule="auto"/>
        <w:rPr>
          <w:ins w:id="770" w:author="zigae" w:date="2012-05-18T16:44:00Z"/>
          <w:rFonts w:asciiTheme="minorHAnsi" w:hAnsiTheme="minorHAnsi" w:cstheme="minorHAnsi"/>
          <w:color w:val="000000"/>
          <w:lang w:val="sl-SI"/>
        </w:rPr>
      </w:pPr>
      <w:ins w:id="771" w:author="zigae" w:date="2012-05-18T16:44:00Z">
        <w:r w:rsidRPr="00AF36F9">
          <w:rPr>
            <w:rFonts w:asciiTheme="minorHAnsi" w:hAnsiTheme="minorHAnsi" w:cstheme="minorHAnsi"/>
            <w:color w:val="000000"/>
            <w:lang w:val="sl-SI"/>
          </w:rPr>
          <w:t>3 bnc</w:t>
        </w:r>
      </w:ins>
    </w:p>
    <w:p w:rsidR="00D72211" w:rsidRPr="00AF36F9" w:rsidRDefault="00D72211" w:rsidP="00D72211">
      <w:pPr>
        <w:spacing w:after="0"/>
        <w:rPr>
          <w:ins w:id="772" w:author="zigae" w:date="2012-05-18T16:44:00Z"/>
          <w:rFonts w:cstheme="minorHAnsi"/>
          <w:sz w:val="24"/>
          <w:szCs w:val="24"/>
        </w:rPr>
      </w:pPr>
    </w:p>
    <w:p w:rsidR="00D72211" w:rsidRPr="00AF36F9" w:rsidRDefault="00D72211" w:rsidP="00D72211">
      <w:pPr>
        <w:spacing w:after="0"/>
        <w:rPr>
          <w:ins w:id="773" w:author="zigae" w:date="2012-05-18T16:44:00Z"/>
          <w:rFonts w:cstheme="minorHAnsi"/>
          <w:sz w:val="24"/>
          <w:szCs w:val="24"/>
        </w:rPr>
      </w:pPr>
      <w:ins w:id="774" w:author="zigae" w:date="2012-05-18T16:44:00Z">
        <w:r w:rsidRPr="00AF36F9">
          <w:rPr>
            <w:rFonts w:cstheme="minorHAnsi"/>
            <w:sz w:val="24"/>
            <w:szCs w:val="24"/>
          </w:rPr>
          <w:t>Obstaja trojanski konj</w:t>
        </w:r>
        <w:r w:rsidR="00E22A93" w:rsidRPr="00AF36F9">
          <w:rPr>
            <w:rFonts w:cstheme="minorHAnsi"/>
            <w:sz w:val="24"/>
            <w:szCs w:val="24"/>
          </w:rPr>
          <w:t xml:space="preserve">, </w:t>
        </w:r>
        <w:r w:rsidRPr="00AF36F9">
          <w:rPr>
            <w:rFonts w:cstheme="minorHAnsi"/>
            <w:sz w:val="24"/>
            <w:szCs w:val="24"/>
          </w:rPr>
          <w:t xml:space="preserve">kateri skriva procese </w:t>
        </w:r>
        <w:r w:rsidRPr="00AF36F9">
          <w:rPr>
            <w:rFonts w:cstheme="minorHAnsi"/>
            <w:i/>
            <w:sz w:val="24"/>
            <w:szCs w:val="24"/>
          </w:rPr>
          <w:t>egg</w:t>
        </w:r>
        <w:r w:rsidRPr="00AF36F9">
          <w:rPr>
            <w:rFonts w:cstheme="minorHAnsi"/>
            <w:sz w:val="24"/>
            <w:szCs w:val="24"/>
          </w:rPr>
          <w:t xml:space="preserve"> in </w:t>
        </w:r>
        <w:r w:rsidRPr="00AF36F9">
          <w:rPr>
            <w:rFonts w:cstheme="minorHAnsi"/>
            <w:i/>
            <w:sz w:val="24"/>
            <w:szCs w:val="24"/>
          </w:rPr>
          <w:t xml:space="preserve">bnc </w:t>
        </w:r>
        <w:r w:rsidR="00E22A93" w:rsidRPr="00AF36F9">
          <w:rPr>
            <w:rFonts w:cstheme="minorHAnsi"/>
            <w:sz w:val="24"/>
            <w:szCs w:val="24"/>
          </w:rPr>
          <w:t>v izpisu ukaza</w:t>
        </w:r>
        <w:r w:rsidRPr="00AF36F9">
          <w:rPr>
            <w:rFonts w:cstheme="minorHAnsi"/>
            <w:sz w:val="24"/>
            <w:szCs w:val="24"/>
          </w:rPr>
          <w:t xml:space="preserve"> </w:t>
        </w:r>
        <w:r w:rsidRPr="00AF36F9">
          <w:rPr>
            <w:rFonts w:cstheme="minorHAnsi"/>
            <w:b/>
            <w:sz w:val="24"/>
            <w:szCs w:val="24"/>
          </w:rPr>
          <w:t>ps</w:t>
        </w:r>
        <w:r w:rsidRPr="00AF36F9">
          <w:rPr>
            <w:rFonts w:cstheme="minorHAnsi"/>
            <w:sz w:val="24"/>
            <w:szCs w:val="24"/>
          </w:rPr>
          <w:t>. Preverimo kje s</w:t>
        </w:r>
        <w:r w:rsidR="00E22A93" w:rsidRPr="00AF36F9">
          <w:rPr>
            <w:rFonts w:cstheme="minorHAnsi"/>
            <w:sz w:val="24"/>
            <w:szCs w:val="24"/>
          </w:rPr>
          <w:t>e nahajajo izvršne datoteke z te</w:t>
        </w:r>
        <w:r w:rsidRPr="00AF36F9">
          <w:rPr>
            <w:rFonts w:cstheme="minorHAnsi"/>
            <w:sz w:val="24"/>
            <w:szCs w:val="24"/>
          </w:rPr>
          <w:t>mi nazivi.</w:t>
        </w:r>
      </w:ins>
    </w:p>
    <w:p w:rsidR="00D72211" w:rsidRPr="00AF36F9" w:rsidRDefault="00D72211" w:rsidP="00D72211">
      <w:pPr>
        <w:spacing w:after="0"/>
        <w:rPr>
          <w:ins w:id="775"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776" w:author="zigae" w:date="2012-05-18T16:44:00Z"/>
          <w:rFonts w:asciiTheme="minorHAnsi" w:hAnsiTheme="minorHAnsi" w:cstheme="minorHAnsi"/>
          <w:color w:val="000000"/>
          <w:lang w:val="sl-SI"/>
        </w:rPr>
      </w:pPr>
      <w:ins w:id="777" w:author="zigae" w:date="2012-05-18T16:44:00Z">
        <w:r w:rsidRPr="00AF36F9">
          <w:rPr>
            <w:rFonts w:asciiTheme="minorHAnsi" w:hAnsiTheme="minorHAnsi" w:cstheme="minorHAnsi"/>
            <w:color w:val="000000"/>
            <w:lang w:val="sl-SI"/>
          </w:rPr>
          <w:t># cd /mnt/dev</w:t>
        </w:r>
      </w:ins>
    </w:p>
    <w:p w:rsidR="00D72211" w:rsidRPr="00AF36F9" w:rsidRDefault="00D72211" w:rsidP="00D72211">
      <w:pPr>
        <w:pStyle w:val="HTMLPreformatted"/>
        <w:shd w:val="clear" w:color="auto" w:fill="FFFFFF"/>
        <w:spacing w:line="276" w:lineRule="auto"/>
        <w:rPr>
          <w:ins w:id="778" w:author="zigae" w:date="2012-05-18T16:44:00Z"/>
          <w:rFonts w:asciiTheme="minorHAnsi" w:hAnsiTheme="minorHAnsi" w:cstheme="minorHAnsi"/>
          <w:color w:val="000000"/>
          <w:lang w:val="sl-SI"/>
        </w:rPr>
      </w:pPr>
      <w:ins w:id="779" w:author="zigae" w:date="2012-05-18T16:44:00Z">
        <w:r w:rsidRPr="00AF36F9">
          <w:rPr>
            <w:rFonts w:asciiTheme="minorHAnsi" w:hAnsiTheme="minorHAnsi" w:cstheme="minorHAnsi"/>
            <w:color w:val="000000"/>
            <w:lang w:val="sl-SI"/>
          </w:rPr>
          <w:t># ls -lR ...</w:t>
        </w:r>
      </w:ins>
    </w:p>
    <w:p w:rsidR="00D72211" w:rsidRPr="00AF36F9" w:rsidRDefault="00D72211" w:rsidP="00D72211">
      <w:pPr>
        <w:pStyle w:val="HTMLPreformatted"/>
        <w:shd w:val="clear" w:color="auto" w:fill="FFFFFF"/>
        <w:spacing w:line="276" w:lineRule="auto"/>
        <w:rPr>
          <w:ins w:id="780" w:author="zigae" w:date="2012-05-18T16:44:00Z"/>
          <w:rFonts w:asciiTheme="minorHAnsi" w:hAnsiTheme="minorHAnsi" w:cstheme="minorHAnsi"/>
          <w:color w:val="000000"/>
          <w:lang w:val="sl-SI"/>
        </w:rPr>
      </w:pPr>
      <w:ins w:id="781" w:author="zigae" w:date="2012-05-18T16:44:00Z">
        <w:r w:rsidRPr="00AF36F9">
          <w:rPr>
            <w:rFonts w:asciiTheme="minorHAnsi" w:hAnsiTheme="minorHAnsi" w:cstheme="minorHAnsi"/>
            <w:color w:val="000000"/>
            <w:lang w:val="sl-SI"/>
          </w:rPr>
          <w:t>...:</w:t>
        </w:r>
      </w:ins>
    </w:p>
    <w:p w:rsidR="00D72211" w:rsidRPr="00AF36F9" w:rsidRDefault="00D72211" w:rsidP="00D72211">
      <w:pPr>
        <w:pStyle w:val="HTMLPreformatted"/>
        <w:shd w:val="clear" w:color="auto" w:fill="FFFFFF"/>
        <w:spacing w:line="276" w:lineRule="auto"/>
        <w:rPr>
          <w:ins w:id="782" w:author="zigae" w:date="2012-05-18T16:44:00Z"/>
          <w:rFonts w:asciiTheme="minorHAnsi" w:hAnsiTheme="minorHAnsi" w:cstheme="minorHAnsi"/>
          <w:color w:val="000000"/>
          <w:lang w:val="sl-SI"/>
        </w:rPr>
      </w:pPr>
      <w:ins w:id="783" w:author="zigae" w:date="2012-05-18T16:44:00Z">
        <w:r w:rsidRPr="00AF36F9">
          <w:rPr>
            <w:rFonts w:asciiTheme="minorHAnsi" w:hAnsiTheme="minorHAnsi" w:cstheme="minorHAnsi"/>
            <w:color w:val="000000"/>
            <w:lang w:val="sl-SI"/>
          </w:rPr>
          <w:t>total 2699</w:t>
        </w:r>
      </w:ins>
    </w:p>
    <w:p w:rsidR="00D72211" w:rsidRPr="00AF36F9" w:rsidRDefault="00D72211" w:rsidP="00D72211">
      <w:pPr>
        <w:pStyle w:val="HTMLPreformatted"/>
        <w:shd w:val="clear" w:color="auto" w:fill="FFFFFF"/>
        <w:spacing w:line="276" w:lineRule="auto"/>
        <w:rPr>
          <w:ins w:id="784" w:author="zigae" w:date="2012-05-18T16:44:00Z"/>
          <w:rFonts w:asciiTheme="minorHAnsi" w:hAnsiTheme="minorHAnsi" w:cstheme="minorHAnsi"/>
          <w:color w:val="000000"/>
          <w:lang w:val="sl-SI"/>
        </w:rPr>
      </w:pPr>
      <w:ins w:id="785" w:author="zigae" w:date="2012-05-18T16:44:00Z">
        <w:r w:rsidRPr="00AF36F9">
          <w:rPr>
            <w:rFonts w:asciiTheme="minorHAnsi" w:hAnsiTheme="minorHAnsi" w:cstheme="minorHAnsi"/>
            <w:color w:val="000000"/>
            <w:lang w:val="sl-SI"/>
          </w:rPr>
          <w:t>drwxr-sr-x   2 root     1000         1024 Aug 10  1999 blitznet</w:t>
        </w:r>
      </w:ins>
    </w:p>
    <w:p w:rsidR="00D72211" w:rsidRPr="00AF36F9" w:rsidRDefault="00D72211" w:rsidP="00D72211">
      <w:pPr>
        <w:pStyle w:val="HTMLPreformatted"/>
        <w:shd w:val="clear" w:color="auto" w:fill="FFFFFF"/>
        <w:spacing w:line="276" w:lineRule="auto"/>
        <w:rPr>
          <w:ins w:id="786" w:author="zigae" w:date="2012-05-18T16:44:00Z"/>
          <w:rFonts w:asciiTheme="minorHAnsi" w:hAnsiTheme="minorHAnsi" w:cstheme="minorHAnsi"/>
          <w:color w:val="000000"/>
          <w:lang w:val="sl-SI"/>
        </w:rPr>
      </w:pPr>
      <w:ins w:id="787" w:author="zigae" w:date="2012-05-18T16:44:00Z">
        <w:r w:rsidRPr="00AF36F9">
          <w:rPr>
            <w:rFonts w:asciiTheme="minorHAnsi" w:hAnsiTheme="minorHAnsi" w:cstheme="minorHAnsi"/>
            <w:color w:val="000000"/>
            <w:lang w:val="sl-SI"/>
          </w:rPr>
          <w:t>-rw-r--r--   1 root     root        30720 Apr 26 04:07 blitznet.tar</w:t>
        </w:r>
      </w:ins>
    </w:p>
    <w:p w:rsidR="00D72211" w:rsidRPr="00AF36F9" w:rsidRDefault="00D72211" w:rsidP="00D72211">
      <w:pPr>
        <w:pStyle w:val="HTMLPreformatted"/>
        <w:shd w:val="clear" w:color="auto" w:fill="FFFFFF"/>
        <w:spacing w:line="276" w:lineRule="auto"/>
        <w:rPr>
          <w:ins w:id="788" w:author="zigae" w:date="2012-05-18T16:44:00Z"/>
          <w:rFonts w:asciiTheme="minorHAnsi" w:hAnsiTheme="minorHAnsi" w:cstheme="minorHAnsi"/>
          <w:color w:val="000000"/>
          <w:lang w:val="sl-SI"/>
        </w:rPr>
      </w:pPr>
      <w:ins w:id="789" w:author="zigae" w:date="2012-05-18T16:44:00Z">
        <w:r w:rsidRPr="00AF36F9">
          <w:rPr>
            <w:rFonts w:asciiTheme="minorHAnsi" w:hAnsiTheme="minorHAnsi" w:cstheme="minorHAnsi"/>
            <w:color w:val="000000"/>
            <w:lang w:val="sl-SI"/>
          </w:rPr>
          <w:t>-rwxrw-r--   1 r00t     user1       22360 Apr 27 22:58 bnc</w:t>
        </w:r>
      </w:ins>
    </w:p>
    <w:p w:rsidR="00D72211" w:rsidRPr="00AF36F9" w:rsidRDefault="00D72211" w:rsidP="00D72211">
      <w:pPr>
        <w:pStyle w:val="HTMLPreformatted"/>
        <w:shd w:val="clear" w:color="auto" w:fill="FFFFFF"/>
        <w:spacing w:line="276" w:lineRule="auto"/>
        <w:rPr>
          <w:ins w:id="790" w:author="zigae" w:date="2012-05-18T16:44:00Z"/>
          <w:rFonts w:asciiTheme="minorHAnsi" w:hAnsiTheme="minorHAnsi" w:cstheme="minorHAnsi"/>
          <w:color w:val="000000"/>
          <w:lang w:val="sl-SI"/>
        </w:rPr>
      </w:pPr>
      <w:ins w:id="791" w:author="zigae" w:date="2012-05-18T16:44:00Z">
        <w:r w:rsidRPr="00AF36F9">
          <w:rPr>
            <w:rFonts w:asciiTheme="minorHAnsi" w:hAnsiTheme="minorHAnsi" w:cstheme="minorHAnsi"/>
            <w:color w:val="000000"/>
            <w:lang w:val="sl-SI"/>
          </w:rPr>
          <w:t>-rw-r--r--   1 900      users     2693120 Apr 20 22:18 collision.tar</w:t>
        </w:r>
      </w:ins>
    </w:p>
    <w:p w:rsidR="00D72211" w:rsidRPr="00AF36F9" w:rsidRDefault="00D72211" w:rsidP="00D72211">
      <w:pPr>
        <w:pStyle w:val="HTMLPreformatted"/>
        <w:shd w:val="clear" w:color="auto" w:fill="FFFFFF"/>
        <w:spacing w:line="276" w:lineRule="auto"/>
        <w:rPr>
          <w:ins w:id="792" w:author="zigae" w:date="2012-05-18T16:44:00Z"/>
          <w:rFonts w:asciiTheme="minorHAnsi" w:hAnsiTheme="minorHAnsi" w:cstheme="minorHAnsi"/>
          <w:color w:val="000000"/>
          <w:lang w:val="sl-SI"/>
        </w:rPr>
      </w:pPr>
      <w:ins w:id="793" w:author="zigae" w:date="2012-05-18T16:44:00Z">
        <w:r w:rsidRPr="00AF36F9">
          <w:rPr>
            <w:rFonts w:asciiTheme="minorHAnsi" w:hAnsiTheme="minorHAnsi" w:cstheme="minorHAnsi"/>
            <w:color w:val="000000"/>
            <w:lang w:val="sl-SI"/>
          </w:rPr>
          <w:t>-rw-rw-r--   1 r00t     user1         976 Apr 27 22:58 example.conf</w:t>
        </w:r>
      </w:ins>
    </w:p>
    <w:p w:rsidR="00D72211" w:rsidRPr="00AF36F9" w:rsidRDefault="00D72211" w:rsidP="00D72211">
      <w:pPr>
        <w:pStyle w:val="HTMLPreformatted"/>
        <w:shd w:val="clear" w:color="auto" w:fill="FFFFFF"/>
        <w:spacing w:line="276" w:lineRule="auto"/>
        <w:rPr>
          <w:ins w:id="794" w:author="zigae" w:date="2012-05-18T16:44:00Z"/>
          <w:rFonts w:asciiTheme="minorHAnsi" w:hAnsiTheme="minorHAnsi" w:cstheme="minorHAnsi"/>
          <w:color w:val="000000"/>
          <w:lang w:val="sl-SI"/>
        </w:rPr>
      </w:pPr>
      <w:ins w:id="795" w:author="zigae" w:date="2012-05-18T16:44:00Z">
        <w:r w:rsidRPr="00AF36F9">
          <w:rPr>
            <w:rFonts w:asciiTheme="minorHAnsi" w:hAnsiTheme="minorHAnsi" w:cstheme="minorHAnsi"/>
            <w:color w:val="000000"/>
            <w:lang w:val="sl-SI"/>
          </w:rPr>
          <w:t>-rw-rw-r--   1 user1    user1           5 Apr 28 20:35 pid.bnc</w:t>
        </w:r>
      </w:ins>
    </w:p>
    <w:p w:rsidR="00D72211" w:rsidRPr="00AF36F9" w:rsidRDefault="00D72211" w:rsidP="00D72211">
      <w:pPr>
        <w:pStyle w:val="HTMLPreformatted"/>
        <w:shd w:val="clear" w:color="auto" w:fill="FFFFFF"/>
        <w:spacing w:line="276" w:lineRule="auto"/>
        <w:rPr>
          <w:ins w:id="796" w:author="zigae" w:date="2012-05-18T16:44:00Z"/>
          <w:rFonts w:asciiTheme="minorHAnsi" w:hAnsiTheme="minorHAnsi" w:cstheme="minorHAnsi"/>
          <w:color w:val="000000"/>
          <w:lang w:val="sl-SI"/>
        </w:rPr>
      </w:pPr>
    </w:p>
    <w:p w:rsidR="00D72211" w:rsidRPr="00AF36F9" w:rsidRDefault="00D72211" w:rsidP="00D72211">
      <w:pPr>
        <w:pStyle w:val="HTMLPreformatted"/>
        <w:shd w:val="clear" w:color="auto" w:fill="FFFFFF"/>
        <w:spacing w:line="276" w:lineRule="auto"/>
        <w:rPr>
          <w:ins w:id="797" w:author="zigae" w:date="2012-05-18T16:44:00Z"/>
          <w:rFonts w:asciiTheme="minorHAnsi" w:hAnsiTheme="minorHAnsi" w:cstheme="minorHAnsi"/>
          <w:color w:val="000000"/>
          <w:lang w:val="sl-SI"/>
        </w:rPr>
      </w:pPr>
      <w:ins w:id="798" w:author="zigae" w:date="2012-05-18T16:44:00Z">
        <w:r w:rsidRPr="00AF36F9">
          <w:rPr>
            <w:rFonts w:asciiTheme="minorHAnsi" w:hAnsiTheme="minorHAnsi" w:cstheme="minorHAnsi"/>
            <w:color w:val="000000"/>
            <w:lang w:val="sl-SI"/>
          </w:rPr>
          <w:t>.../blitznet:</w:t>
        </w:r>
      </w:ins>
    </w:p>
    <w:p w:rsidR="00D72211" w:rsidRPr="00AF36F9" w:rsidRDefault="00D72211" w:rsidP="00D72211">
      <w:pPr>
        <w:pStyle w:val="HTMLPreformatted"/>
        <w:shd w:val="clear" w:color="auto" w:fill="FFFFFF"/>
        <w:spacing w:line="276" w:lineRule="auto"/>
        <w:rPr>
          <w:ins w:id="799" w:author="zigae" w:date="2012-05-18T16:44:00Z"/>
          <w:rFonts w:asciiTheme="minorHAnsi" w:hAnsiTheme="minorHAnsi" w:cstheme="minorHAnsi"/>
          <w:color w:val="000000"/>
          <w:lang w:val="sl-SI"/>
        </w:rPr>
      </w:pPr>
      <w:ins w:id="800" w:author="zigae" w:date="2012-05-18T16:44:00Z">
        <w:r w:rsidRPr="00AF36F9">
          <w:rPr>
            <w:rFonts w:asciiTheme="minorHAnsi" w:hAnsiTheme="minorHAnsi" w:cstheme="minorHAnsi"/>
            <w:color w:val="000000"/>
            <w:lang w:val="sl-SI"/>
          </w:rPr>
          <w:t>total 22</w:t>
        </w:r>
      </w:ins>
    </w:p>
    <w:p w:rsidR="00D72211" w:rsidRPr="00AF36F9" w:rsidRDefault="00D72211" w:rsidP="00D72211">
      <w:pPr>
        <w:pStyle w:val="HTMLPreformatted"/>
        <w:shd w:val="clear" w:color="auto" w:fill="FFFFFF"/>
        <w:spacing w:line="276" w:lineRule="auto"/>
        <w:rPr>
          <w:ins w:id="801" w:author="zigae" w:date="2012-05-18T16:44:00Z"/>
          <w:rFonts w:asciiTheme="minorHAnsi" w:hAnsiTheme="minorHAnsi" w:cstheme="minorHAnsi"/>
          <w:color w:val="000000"/>
          <w:lang w:val="sl-SI"/>
        </w:rPr>
      </w:pPr>
      <w:ins w:id="802" w:author="zigae" w:date="2012-05-18T16:44:00Z">
        <w:r w:rsidRPr="00AF36F9">
          <w:rPr>
            <w:rFonts w:asciiTheme="minorHAnsi" w:hAnsiTheme="minorHAnsi" w:cstheme="minorHAnsi"/>
            <w:color w:val="000000"/>
            <w:lang w:val="sl-SI"/>
          </w:rPr>
          <w:t>-rw-r--r--   1 root     1000         3450 Aug 10  1999 README</w:t>
        </w:r>
      </w:ins>
    </w:p>
    <w:p w:rsidR="00D72211" w:rsidRPr="00AF36F9" w:rsidRDefault="00D72211" w:rsidP="00D72211">
      <w:pPr>
        <w:pStyle w:val="HTMLPreformatted"/>
        <w:shd w:val="clear" w:color="auto" w:fill="FFFFFF"/>
        <w:spacing w:line="276" w:lineRule="auto"/>
        <w:rPr>
          <w:ins w:id="803" w:author="zigae" w:date="2012-05-18T16:44:00Z"/>
          <w:rFonts w:asciiTheme="minorHAnsi" w:hAnsiTheme="minorHAnsi" w:cstheme="minorHAnsi"/>
          <w:color w:val="000000"/>
          <w:lang w:val="sl-SI"/>
        </w:rPr>
      </w:pPr>
      <w:ins w:id="804" w:author="zigae" w:date="2012-05-18T16:44:00Z">
        <w:r w:rsidRPr="00AF36F9">
          <w:rPr>
            <w:rFonts w:asciiTheme="minorHAnsi" w:hAnsiTheme="minorHAnsi" w:cstheme="minorHAnsi"/>
            <w:color w:val="000000"/>
            <w:lang w:val="sl-SI"/>
          </w:rPr>
          <w:t>-rw-r--r--   1 root     1000         1333 Aug 10  1999 blitz.c</w:t>
        </w:r>
      </w:ins>
    </w:p>
    <w:p w:rsidR="00D72211" w:rsidRPr="00AF36F9" w:rsidRDefault="00D72211" w:rsidP="00D72211">
      <w:pPr>
        <w:pStyle w:val="HTMLPreformatted"/>
        <w:shd w:val="clear" w:color="auto" w:fill="FFFFFF"/>
        <w:spacing w:line="276" w:lineRule="auto"/>
        <w:rPr>
          <w:ins w:id="805" w:author="zigae" w:date="2012-05-18T16:44:00Z"/>
          <w:rFonts w:asciiTheme="minorHAnsi" w:hAnsiTheme="minorHAnsi" w:cstheme="minorHAnsi"/>
          <w:color w:val="000000"/>
          <w:lang w:val="sl-SI"/>
        </w:rPr>
      </w:pPr>
      <w:ins w:id="806" w:author="zigae" w:date="2012-05-18T16:44:00Z">
        <w:r w:rsidRPr="00AF36F9">
          <w:rPr>
            <w:rFonts w:asciiTheme="minorHAnsi" w:hAnsiTheme="minorHAnsi" w:cstheme="minorHAnsi"/>
            <w:color w:val="000000"/>
            <w:lang w:val="sl-SI"/>
          </w:rPr>
          <w:t>-rw-r--r--   1 root     1000         3643 Aug 10  1999 blitzd.c</w:t>
        </w:r>
      </w:ins>
    </w:p>
    <w:p w:rsidR="00D72211" w:rsidRPr="00AF36F9" w:rsidRDefault="00D72211" w:rsidP="00D72211">
      <w:pPr>
        <w:pStyle w:val="HTMLPreformatted"/>
        <w:shd w:val="clear" w:color="auto" w:fill="FFFFFF"/>
        <w:spacing w:line="276" w:lineRule="auto"/>
        <w:rPr>
          <w:ins w:id="807" w:author="zigae" w:date="2012-05-18T16:44:00Z"/>
          <w:rFonts w:asciiTheme="minorHAnsi" w:hAnsiTheme="minorHAnsi" w:cstheme="minorHAnsi"/>
          <w:color w:val="000000"/>
          <w:lang w:val="sl-SI"/>
        </w:rPr>
      </w:pPr>
      <w:ins w:id="808" w:author="zigae" w:date="2012-05-18T16:44:00Z">
        <w:r w:rsidRPr="00AF36F9">
          <w:rPr>
            <w:rFonts w:asciiTheme="minorHAnsi" w:hAnsiTheme="minorHAnsi" w:cstheme="minorHAnsi"/>
            <w:color w:val="000000"/>
            <w:lang w:val="sl-SI"/>
          </w:rPr>
          <w:t>-rwxr-xr-x   1 root     1000         2258 Aug 10  1999 rush.tcl</w:t>
        </w:r>
      </w:ins>
    </w:p>
    <w:p w:rsidR="00D72211" w:rsidRPr="00AF36F9" w:rsidRDefault="00D72211" w:rsidP="00D72211">
      <w:pPr>
        <w:pStyle w:val="HTMLPreformatted"/>
        <w:shd w:val="clear" w:color="auto" w:fill="FFFFFF"/>
        <w:spacing w:line="276" w:lineRule="auto"/>
        <w:rPr>
          <w:ins w:id="809" w:author="zigae" w:date="2012-05-18T16:44:00Z"/>
          <w:rFonts w:asciiTheme="minorHAnsi" w:hAnsiTheme="minorHAnsi" w:cstheme="minorHAnsi"/>
          <w:color w:val="000000"/>
          <w:lang w:val="sl-SI"/>
        </w:rPr>
      </w:pPr>
      <w:ins w:id="810" w:author="zigae" w:date="2012-05-18T16:44:00Z">
        <w:r w:rsidRPr="00AF36F9">
          <w:rPr>
            <w:rFonts w:asciiTheme="minorHAnsi" w:hAnsiTheme="minorHAnsi" w:cstheme="minorHAnsi"/>
            <w:color w:val="000000"/>
            <w:lang w:val="sl-SI"/>
          </w:rPr>
          <w:t>-rwxr-xr-x   1 root     1000         8268 Aug 10  1999 slice2</w:t>
        </w:r>
      </w:ins>
    </w:p>
    <w:p w:rsidR="00D72211" w:rsidRPr="00AF36F9" w:rsidRDefault="00D72211" w:rsidP="00D72211">
      <w:pPr>
        <w:spacing w:after="0"/>
        <w:rPr>
          <w:ins w:id="811" w:author="zigae" w:date="2012-05-18T16:44:00Z"/>
          <w:rFonts w:cstheme="minorHAnsi"/>
          <w:sz w:val="24"/>
          <w:szCs w:val="24"/>
        </w:rPr>
      </w:pPr>
    </w:p>
    <w:p w:rsidR="00D72211" w:rsidRPr="00AF36F9" w:rsidRDefault="00D72211" w:rsidP="00D72211">
      <w:pPr>
        <w:spacing w:after="0"/>
        <w:rPr>
          <w:ins w:id="812" w:author="zigae" w:date="2012-05-18T16:44:00Z"/>
          <w:rFonts w:cstheme="minorHAnsi"/>
          <w:sz w:val="24"/>
          <w:szCs w:val="24"/>
        </w:rPr>
      </w:pPr>
      <w:ins w:id="813" w:author="zigae" w:date="2012-05-18T16:44:00Z">
        <w:r w:rsidRPr="00AF36F9">
          <w:rPr>
            <w:rFonts w:cstheme="minorHAnsi"/>
            <w:sz w:val="24"/>
            <w:szCs w:val="24"/>
          </w:rPr>
          <w:t xml:space="preserve">Direktorij </w:t>
        </w:r>
        <w:r w:rsidRPr="00AF36F9">
          <w:rPr>
            <w:rFonts w:cstheme="minorHAnsi"/>
            <w:i/>
            <w:sz w:val="24"/>
            <w:szCs w:val="24"/>
          </w:rPr>
          <w:t>/dev/rev0</w:t>
        </w:r>
        <w:r w:rsidRPr="00AF36F9">
          <w:rPr>
            <w:rFonts w:cstheme="minorHAnsi"/>
            <w:sz w:val="24"/>
            <w:szCs w:val="24"/>
          </w:rPr>
          <w:t xml:space="preserve"> se nahaja v izpisu. Lahko ga preverimo.</w:t>
        </w:r>
      </w:ins>
    </w:p>
    <w:p w:rsidR="00D72211" w:rsidRPr="00AF36F9" w:rsidRDefault="00D72211" w:rsidP="00D72211">
      <w:pPr>
        <w:spacing w:after="0"/>
        <w:rPr>
          <w:ins w:id="814" w:author="zigae" w:date="2012-05-18T16:44:00Z"/>
          <w:rFonts w:cstheme="minorHAnsi"/>
          <w:sz w:val="24"/>
          <w:szCs w:val="24"/>
        </w:rPr>
      </w:pPr>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5" w:author="zigae" w:date="2012-05-18T16:44:00Z"/>
          <w:rFonts w:eastAsia="Times New Roman" w:cstheme="minorHAnsi"/>
          <w:color w:val="000000"/>
          <w:sz w:val="20"/>
          <w:szCs w:val="20"/>
        </w:rPr>
      </w:pPr>
      <w:ins w:id="816" w:author="zigae" w:date="2012-05-18T16:44:00Z">
        <w:r w:rsidRPr="00AF36F9">
          <w:rPr>
            <w:rFonts w:eastAsia="Times New Roman" w:cstheme="minorHAnsi"/>
            <w:color w:val="000000"/>
            <w:sz w:val="20"/>
            <w:szCs w:val="20"/>
          </w:rPr>
          <w:t># ls -lR rev0</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7" w:author="zigae" w:date="2012-05-18T16:44:00Z"/>
          <w:rFonts w:eastAsia="Times New Roman" w:cstheme="minorHAnsi"/>
          <w:color w:val="000000"/>
          <w:sz w:val="20"/>
          <w:szCs w:val="20"/>
        </w:rPr>
      </w:pPr>
      <w:ins w:id="818" w:author="zigae" w:date="2012-05-18T16:44:00Z">
        <w:r w:rsidRPr="00AF36F9">
          <w:rPr>
            <w:rFonts w:eastAsia="Times New Roman" w:cstheme="minorHAnsi"/>
            <w:color w:val="000000"/>
            <w:sz w:val="20"/>
            <w:szCs w:val="20"/>
          </w:rPr>
          <w:t>rev0:</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19" w:author="zigae" w:date="2012-05-18T16:44:00Z"/>
          <w:rFonts w:eastAsia="Times New Roman" w:cstheme="minorHAnsi"/>
          <w:color w:val="000000"/>
          <w:sz w:val="20"/>
          <w:szCs w:val="20"/>
        </w:rPr>
      </w:pPr>
      <w:ins w:id="820" w:author="zigae" w:date="2012-05-18T16:44:00Z">
        <w:r w:rsidRPr="00AF36F9">
          <w:rPr>
            <w:rFonts w:eastAsia="Times New Roman" w:cstheme="minorHAnsi"/>
            <w:color w:val="000000"/>
            <w:sz w:val="20"/>
            <w:szCs w:val="20"/>
          </w:rPr>
          <w:t>total 51</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1" w:author="zigae" w:date="2012-05-18T16:44:00Z"/>
          <w:rFonts w:eastAsia="Times New Roman" w:cstheme="minorHAnsi"/>
          <w:color w:val="000000"/>
          <w:sz w:val="20"/>
          <w:szCs w:val="20"/>
        </w:rPr>
      </w:pPr>
      <w:ins w:id="822" w:author="zigae" w:date="2012-05-18T16:44:00Z">
        <w:r w:rsidRPr="00AF36F9">
          <w:rPr>
            <w:rFonts w:eastAsia="Times New Roman" w:cstheme="minorHAnsi"/>
            <w:color w:val="000000"/>
            <w:sz w:val="20"/>
            <w:szCs w:val="20"/>
          </w:rPr>
          <w:t>-rwxr-xr-x   1 1080     users        9106 Sep 20  1999 slice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3" w:author="zigae" w:date="2012-05-18T16:44:00Z"/>
          <w:rFonts w:eastAsia="Times New Roman" w:cstheme="minorHAnsi"/>
          <w:color w:val="000000"/>
          <w:sz w:val="20"/>
          <w:szCs w:val="20"/>
        </w:rPr>
      </w:pPr>
      <w:ins w:id="824" w:author="zigae" w:date="2012-05-18T16:44:00Z">
        <w:r w:rsidRPr="00AF36F9">
          <w:rPr>
            <w:rFonts w:eastAsia="Times New Roman" w:cstheme="minorHAnsi"/>
            <w:color w:val="000000"/>
            <w:sz w:val="20"/>
            <w:szCs w:val="20"/>
          </w:rPr>
          <w:t>-rwxr-xr-x   1 1080     users        8174 Sep 20  1999 smurf4</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5" w:author="zigae" w:date="2012-05-18T16:44:00Z"/>
          <w:rFonts w:eastAsia="Times New Roman" w:cstheme="minorHAnsi"/>
          <w:color w:val="000000"/>
          <w:sz w:val="20"/>
          <w:szCs w:val="20"/>
        </w:rPr>
      </w:pPr>
      <w:ins w:id="826" w:author="zigae" w:date="2012-05-18T16:44:00Z">
        <w:r w:rsidRPr="00AF36F9">
          <w:rPr>
            <w:rFonts w:eastAsia="Times New Roman" w:cstheme="minorHAnsi"/>
            <w:color w:val="000000"/>
            <w:sz w:val="20"/>
            <w:szCs w:val="20"/>
          </w:rPr>
          <w:t>-rwxr-xr-x   1 1080     users        7229 Sep 20  1999 snif</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7" w:author="zigae" w:date="2012-05-18T16:44:00Z"/>
          <w:rFonts w:eastAsia="Times New Roman" w:cstheme="minorHAnsi"/>
          <w:color w:val="000000"/>
          <w:sz w:val="20"/>
          <w:szCs w:val="20"/>
        </w:rPr>
      </w:pPr>
      <w:ins w:id="828" w:author="zigae" w:date="2012-05-18T16:44:00Z">
        <w:r w:rsidRPr="00AF36F9">
          <w:rPr>
            <w:rFonts w:eastAsia="Times New Roman" w:cstheme="minorHAnsi"/>
            <w:color w:val="000000"/>
            <w:sz w:val="20"/>
            <w:szCs w:val="20"/>
          </w:rPr>
          <w:t>-rw-r--r--   1 root     root            5 Apr 20 15:21 sniff.pid</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29" w:author="zigae" w:date="2012-05-18T16:44:00Z"/>
          <w:rFonts w:eastAsia="Times New Roman" w:cstheme="minorHAnsi"/>
          <w:color w:val="000000"/>
          <w:sz w:val="20"/>
          <w:szCs w:val="20"/>
        </w:rPr>
      </w:pPr>
      <w:ins w:id="830" w:author="zigae" w:date="2012-05-18T16:44:00Z">
        <w:r w:rsidRPr="00AF36F9">
          <w:rPr>
            <w:rFonts w:eastAsia="Times New Roman" w:cstheme="minorHAnsi"/>
            <w:color w:val="000000"/>
            <w:sz w:val="20"/>
            <w:szCs w:val="20"/>
          </w:rPr>
          <w:t>-rwxr-xr-x   1 1080     users        4060 Mar  5  1999 sp.pl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1" w:author="zigae" w:date="2012-05-18T16:44:00Z"/>
          <w:rFonts w:eastAsia="Times New Roman" w:cstheme="minorHAnsi"/>
          <w:color w:val="000000"/>
          <w:sz w:val="20"/>
          <w:szCs w:val="20"/>
        </w:rPr>
      </w:pPr>
      <w:ins w:id="832" w:author="zigae" w:date="2012-05-18T16:44:00Z">
        <w:r w:rsidRPr="00AF36F9">
          <w:rPr>
            <w:rFonts w:eastAsia="Times New Roman" w:cstheme="minorHAnsi"/>
            <w:color w:val="000000"/>
            <w:sz w:val="20"/>
            <w:szCs w:val="20"/>
          </w:rPr>
          <w:t>-rw-r--r--   1 root     root        19654 Apr 20 20:23 tcp.log</w:t>
        </w:r>
      </w:ins>
    </w:p>
    <w:p w:rsidR="00D72211" w:rsidRPr="00AF36F9" w:rsidRDefault="00F67421" w:rsidP="00D72211">
      <w:pPr>
        <w:spacing w:after="0"/>
        <w:jc w:val="center"/>
        <w:rPr>
          <w:ins w:id="833" w:author="zigae" w:date="2012-05-18T16:44:00Z"/>
          <w:rFonts w:eastAsia="Times New Roman" w:cstheme="minorHAnsi"/>
          <w:color w:val="000000"/>
          <w:sz w:val="27"/>
          <w:szCs w:val="27"/>
        </w:rPr>
      </w:pPr>
      <w:ins w:id="834" w:author="zigae" w:date="2012-05-18T16:44:00Z">
        <w:r w:rsidRPr="00AF36F9">
          <w:rPr>
            <w:rFonts w:eastAsia="Times New Roman" w:cstheme="minorHAnsi"/>
            <w:color w:val="000000"/>
            <w:sz w:val="27"/>
            <w:szCs w:val="27"/>
          </w:rPr>
          <w:pict>
            <v:rect id="_x0000_i1025" style="width:453.6pt;height:1.5pt" o:hralign="center" o:hrstd="t" o:hr="t" fillcolor="#a0a0a0" stroked="f"/>
          </w:pict>
        </w:r>
      </w:ins>
    </w:p>
    <w:p w:rsidR="00D72211" w:rsidRPr="00AF36F9" w:rsidRDefault="00F67421" w:rsidP="00D72211">
      <w:pPr>
        <w:spacing w:after="0"/>
        <w:jc w:val="center"/>
        <w:rPr>
          <w:ins w:id="835" w:author="zigae" w:date="2012-05-18T16:44:00Z"/>
          <w:rFonts w:eastAsia="Times New Roman" w:cstheme="minorHAnsi"/>
          <w:color w:val="000000"/>
          <w:sz w:val="27"/>
          <w:szCs w:val="27"/>
        </w:rPr>
      </w:pPr>
      <w:ins w:id="836" w:author="zigae" w:date="2012-05-18T16:44:00Z">
        <w:r w:rsidRPr="00AF36F9">
          <w:rPr>
            <w:rFonts w:eastAsia="Times New Roman" w:cstheme="minorHAnsi"/>
            <w:color w:val="000000"/>
            <w:sz w:val="27"/>
            <w:szCs w:val="27"/>
          </w:rPr>
          <w:pict>
            <v:rect id="_x0000_i1026" style="width:453.6pt;height:1.5pt" o:hralign="center" o:hrstd="t" o:hr="t" fillcolor="#a0a0a0" stroked="f"/>
          </w:pic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7" w:author="zigae" w:date="2012-05-18T16:44:00Z"/>
          <w:rFonts w:eastAsia="Times New Roman" w:cstheme="minorHAnsi"/>
          <w:color w:val="000000"/>
          <w:sz w:val="20"/>
          <w:szCs w:val="20"/>
        </w:rPr>
      </w:pPr>
      <w:ins w:id="838" w:author="zigae" w:date="2012-05-18T16:44:00Z">
        <w:r w:rsidRPr="00AF36F9">
          <w:rPr>
            <w:rFonts w:eastAsia="Times New Roman" w:cstheme="minorHAnsi"/>
            <w:color w:val="000000"/>
            <w:sz w:val="20"/>
            <w:szCs w:val="20"/>
          </w:rPr>
          <w:t># cd /mnt/usr/bin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39" w:author="zigae" w:date="2012-05-18T16:44:00Z"/>
          <w:rFonts w:eastAsia="Times New Roman" w:cstheme="minorHAnsi"/>
          <w:color w:val="000000"/>
          <w:sz w:val="20"/>
          <w:szCs w:val="20"/>
        </w:rPr>
      </w:pPr>
      <w:ins w:id="840" w:author="zigae" w:date="2012-05-18T16:44:00Z">
        <w:r w:rsidRPr="00AF36F9">
          <w:rPr>
            <w:rFonts w:eastAsia="Times New Roman" w:cstheme="minorHAnsi"/>
            <w:color w:val="000000"/>
            <w:sz w:val="20"/>
            <w:szCs w:val="20"/>
          </w:rPr>
          <w:t># ls -lat | head</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1" w:author="zigae" w:date="2012-05-18T16:44:00Z"/>
          <w:rFonts w:eastAsia="Times New Roman" w:cstheme="minorHAnsi"/>
          <w:color w:val="000000"/>
          <w:sz w:val="20"/>
          <w:szCs w:val="20"/>
        </w:rPr>
      </w:pPr>
      <w:ins w:id="842" w:author="zigae" w:date="2012-05-18T16:44:00Z">
        <w:r w:rsidRPr="00AF36F9">
          <w:rPr>
            <w:rFonts w:eastAsia="Times New Roman" w:cstheme="minorHAnsi"/>
            <w:color w:val="000000"/>
            <w:sz w:val="20"/>
            <w:szCs w:val="20"/>
          </w:rPr>
          <w:t>total 89379</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3" w:author="zigae" w:date="2012-05-18T16:44:00Z"/>
          <w:rFonts w:eastAsia="Times New Roman" w:cstheme="minorHAnsi"/>
          <w:color w:val="000000"/>
          <w:sz w:val="20"/>
          <w:szCs w:val="20"/>
        </w:rPr>
      </w:pPr>
      <w:ins w:id="844" w:author="zigae" w:date="2012-05-18T16:44:00Z">
        <w:r w:rsidRPr="00AF36F9">
          <w:rPr>
            <w:rFonts w:eastAsia="Times New Roman" w:cstheme="minorHAnsi"/>
            <w:color w:val="000000"/>
            <w:sz w:val="20"/>
            <w:szCs w:val="20"/>
          </w:rPr>
          <w:t>drwxr-xr-x   6 root     root        27648 Apr 21 04:01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5" w:author="zigae" w:date="2012-05-18T16:44:00Z"/>
          <w:rFonts w:eastAsia="Times New Roman" w:cstheme="minorHAnsi"/>
          <w:color w:val="000000"/>
          <w:sz w:val="20"/>
          <w:szCs w:val="20"/>
        </w:rPr>
      </w:pPr>
      <w:ins w:id="846" w:author="zigae" w:date="2012-05-18T16:44:00Z">
        <w:r w:rsidRPr="00AF36F9">
          <w:rPr>
            <w:rFonts w:eastAsia="Times New Roman" w:cstheme="minorHAnsi"/>
            <w:color w:val="000000"/>
            <w:sz w:val="20"/>
            <w:szCs w:val="20"/>
          </w:rPr>
          <w:t>-rwsr-xr-x   1 root     root        20164 Apr 15 19:23 chx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7" w:author="zigae" w:date="2012-05-18T16:44:00Z"/>
          <w:rFonts w:eastAsia="Times New Roman" w:cstheme="minorHAnsi"/>
          <w:color w:val="000000"/>
          <w:sz w:val="20"/>
          <w:szCs w:val="20"/>
        </w:rPr>
      </w:pPr>
      <w:ins w:id="848" w:author="zigae" w:date="2012-05-18T16:44:00Z">
        <w:r w:rsidRPr="00AF36F9">
          <w:rPr>
            <w:rFonts w:eastAsia="Times New Roman" w:cstheme="minorHAnsi"/>
            <w:color w:val="000000"/>
            <w:sz w:val="20"/>
            <w:szCs w:val="20"/>
          </w:rPr>
          <w:t>lrwxrwxrwx   1 root     root            8 Feb 28 02:28 netscape-navigator -&gt; netscape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49" w:author="zigae" w:date="2012-05-18T16:44:00Z"/>
          <w:rFonts w:eastAsia="Times New Roman" w:cstheme="minorHAnsi"/>
          <w:color w:val="000000"/>
          <w:sz w:val="20"/>
          <w:szCs w:val="20"/>
        </w:rPr>
      </w:pPr>
      <w:ins w:id="850" w:author="zigae" w:date="2012-05-18T16:44:00Z">
        <w:r w:rsidRPr="00AF36F9">
          <w:rPr>
            <w:rFonts w:eastAsia="Times New Roman" w:cstheme="minorHAnsi"/>
            <w:color w:val="000000"/>
            <w:sz w:val="20"/>
            <w:szCs w:val="20"/>
          </w:rPr>
          <w:t>drwxrwxr-x   2 news     news         1024 Feb 28 02:25 rnews.libexec</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1" w:author="zigae" w:date="2012-05-18T16:44:00Z"/>
          <w:rFonts w:eastAsia="Times New Roman" w:cstheme="minorHAnsi"/>
          <w:color w:val="000000"/>
          <w:sz w:val="20"/>
          <w:szCs w:val="20"/>
        </w:rPr>
      </w:pPr>
      <w:ins w:id="852" w:author="zigae" w:date="2012-05-18T16:44:00Z">
        <w:r w:rsidRPr="00AF36F9">
          <w:rPr>
            <w:rFonts w:eastAsia="Times New Roman" w:cstheme="minorHAnsi"/>
            <w:color w:val="000000"/>
            <w:sz w:val="20"/>
            <w:szCs w:val="20"/>
          </w:rPr>
          <w:t>drwxrwxr-x   2 news     news         1024 Feb 28 02:25 control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3" w:author="zigae" w:date="2012-05-18T16:44:00Z"/>
          <w:rFonts w:eastAsia="Times New Roman" w:cstheme="minorHAnsi"/>
          <w:color w:val="000000"/>
          <w:sz w:val="20"/>
          <w:szCs w:val="20"/>
        </w:rPr>
      </w:pPr>
      <w:ins w:id="854" w:author="zigae" w:date="2012-05-18T16:44:00Z">
        <w:r w:rsidRPr="00AF36F9">
          <w:rPr>
            <w:rFonts w:eastAsia="Times New Roman" w:cstheme="minorHAnsi"/>
            <w:color w:val="000000"/>
            <w:sz w:val="20"/>
            <w:szCs w:val="20"/>
          </w:rPr>
          <w:t>drwxrwxr-x   2 news     news         1024 Feb 28 02:25 filter</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5" w:author="zigae" w:date="2012-05-18T16:44:00Z"/>
          <w:rFonts w:eastAsia="Times New Roman" w:cstheme="minorHAnsi"/>
          <w:color w:val="000000"/>
          <w:sz w:val="20"/>
          <w:szCs w:val="20"/>
        </w:rPr>
      </w:pPr>
      <w:ins w:id="856" w:author="zigae" w:date="2012-05-18T16:44:00Z">
        <w:r w:rsidRPr="00AF36F9">
          <w:rPr>
            <w:rFonts w:eastAsia="Times New Roman" w:cstheme="minorHAnsi"/>
            <w:color w:val="000000"/>
            <w:sz w:val="20"/>
            <w:szCs w:val="20"/>
          </w:rPr>
          <w:t>lrwxrwxrwx   1 root     root            4 Dec 30 13:06 elatex -&gt; etex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7" w:author="zigae" w:date="2012-05-18T16:44:00Z"/>
          <w:rFonts w:eastAsia="Times New Roman" w:cstheme="minorHAnsi"/>
          <w:color w:val="000000"/>
          <w:sz w:val="20"/>
          <w:szCs w:val="20"/>
        </w:rPr>
      </w:pPr>
      <w:ins w:id="858" w:author="zigae" w:date="2012-05-18T16:44:00Z">
        <w:r w:rsidRPr="00AF36F9">
          <w:rPr>
            <w:rFonts w:eastAsia="Times New Roman" w:cstheme="minorHAnsi"/>
            <w:color w:val="000000"/>
            <w:sz w:val="20"/>
            <w:szCs w:val="20"/>
          </w:rPr>
          <w:t>lrwxrwxrwx   1 root     root            5 Dec 30 13:06 lambda -&gt; omega</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59" w:author="zigae" w:date="2012-05-18T16:44:00Z"/>
          <w:rFonts w:eastAsia="Times New Roman" w:cstheme="minorHAnsi"/>
          <w:color w:val="000000"/>
          <w:sz w:val="20"/>
          <w:szCs w:val="20"/>
        </w:rPr>
      </w:pPr>
      <w:ins w:id="860" w:author="zigae" w:date="2012-05-18T16:44:00Z">
        <w:r w:rsidRPr="00AF36F9">
          <w:rPr>
            <w:rFonts w:eastAsia="Times New Roman" w:cstheme="minorHAnsi"/>
            <w:color w:val="000000"/>
            <w:sz w:val="20"/>
            <w:szCs w:val="20"/>
          </w:rPr>
          <w:lastRenderedPageBreak/>
          <w:t>lrwxrwxrwx   1 root     root            3 Dec 30 13:06 latex -&gt; tex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1" w:author="zigae" w:date="2012-05-18T16:44:00Z"/>
          <w:rFonts w:eastAsia="Times New Roman" w:cstheme="minorHAnsi"/>
          <w:color w:val="000000"/>
          <w:sz w:val="20"/>
          <w:szCs w:val="20"/>
        </w:rPr>
      </w:pPr>
      <w:ins w:id="862" w:author="zigae" w:date="2012-05-18T16:44:00Z">
        <w:r w:rsidRPr="00AF36F9">
          <w:rPr>
            <w:rFonts w:eastAsia="Times New Roman" w:cstheme="minorHAnsi"/>
            <w:color w:val="000000"/>
            <w:sz w:val="20"/>
            <w:szCs w:val="20"/>
          </w:rPr>
          <w:t>Broken pipe</w:t>
        </w:r>
      </w:ins>
    </w:p>
    <w:p w:rsidR="00D72211" w:rsidRPr="00AF36F9" w:rsidRDefault="00F67421" w:rsidP="00D72211">
      <w:pPr>
        <w:spacing w:after="0"/>
        <w:jc w:val="center"/>
        <w:rPr>
          <w:ins w:id="863" w:author="zigae" w:date="2012-05-18T16:44:00Z"/>
          <w:rFonts w:eastAsia="Times New Roman" w:cstheme="minorHAnsi"/>
          <w:color w:val="000000"/>
          <w:sz w:val="27"/>
          <w:szCs w:val="27"/>
        </w:rPr>
      </w:pPr>
      <w:ins w:id="864" w:author="zigae" w:date="2012-05-18T16:44:00Z">
        <w:r w:rsidRPr="00AF36F9">
          <w:rPr>
            <w:rFonts w:eastAsia="Times New Roman" w:cstheme="minorHAnsi"/>
            <w:color w:val="000000"/>
            <w:sz w:val="27"/>
            <w:szCs w:val="27"/>
          </w:rPr>
          <w:pict>
            <v:rect id="_x0000_i1027" style="width:453.6pt;height:1.5pt" o:hralign="center" o:hrstd="t" o:hr="t" fillcolor="#a0a0a0" stroked="f"/>
          </w:pict>
        </w:r>
      </w:ins>
    </w:p>
    <w:p w:rsidR="00D72211" w:rsidRPr="00AF36F9" w:rsidRDefault="00F67421" w:rsidP="00D72211">
      <w:pPr>
        <w:spacing w:after="0"/>
        <w:jc w:val="center"/>
        <w:rPr>
          <w:ins w:id="865" w:author="zigae" w:date="2012-05-18T16:44:00Z"/>
          <w:rFonts w:eastAsia="Times New Roman" w:cstheme="minorHAnsi"/>
          <w:color w:val="000000"/>
          <w:sz w:val="27"/>
          <w:szCs w:val="27"/>
        </w:rPr>
      </w:pPr>
      <w:ins w:id="866" w:author="zigae" w:date="2012-05-18T16:44:00Z">
        <w:r w:rsidRPr="00AF36F9">
          <w:rPr>
            <w:rFonts w:eastAsia="Times New Roman" w:cstheme="minorHAnsi"/>
            <w:color w:val="000000"/>
            <w:sz w:val="27"/>
            <w:szCs w:val="27"/>
          </w:rPr>
          <w:pict>
            <v:rect id="_x0000_i1028" style="width:453.6pt;height:1.5pt" o:hralign="center" o:hrstd="t" o:hr="t" fillcolor="#a0a0a0" stroked="f"/>
          </w:pic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7" w:author="zigae" w:date="2012-05-18T16:44:00Z"/>
          <w:rFonts w:eastAsia="Times New Roman" w:cstheme="minorHAnsi"/>
          <w:color w:val="000000"/>
          <w:sz w:val="20"/>
          <w:szCs w:val="20"/>
        </w:rPr>
      </w:pPr>
      <w:ins w:id="868" w:author="zigae" w:date="2012-05-18T16:44:00Z">
        <w:r w:rsidRPr="00AF36F9">
          <w:rPr>
            <w:rFonts w:eastAsia="Times New Roman" w:cstheme="minorHAnsi"/>
            <w:color w:val="000000"/>
            <w:sz w:val="20"/>
            <w:szCs w:val="20"/>
          </w:rPr>
          <w:t># strings - chx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69" w:author="zigae" w:date="2012-05-18T16:44:00Z"/>
          <w:rFonts w:eastAsia="Times New Roman" w:cstheme="minorHAnsi"/>
          <w:color w:val="000000"/>
          <w:sz w:val="20"/>
          <w:szCs w:val="20"/>
        </w:rPr>
      </w:pPr>
      <w:ins w:id="870" w:author="zigae" w:date="2012-05-18T16:44:00Z">
        <w:r w:rsidRPr="00AF36F9">
          <w:rPr>
            <w:rFonts w:eastAsia="Times New Roman" w:cstheme="minorHAnsi"/>
            <w:color w:val="000000"/>
            <w:sz w:val="20"/>
            <w:szCs w:val="20"/>
          </w:rPr>
          <w:t>/lib/ld-linux.so.2</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1" w:author="zigae" w:date="2012-05-18T16:44:00Z"/>
          <w:rFonts w:eastAsia="Times New Roman" w:cstheme="minorHAnsi"/>
          <w:color w:val="000000"/>
          <w:sz w:val="20"/>
          <w:szCs w:val="20"/>
        </w:rPr>
      </w:pPr>
      <w:ins w:id="872" w:author="zigae" w:date="2012-05-18T16:44:00Z">
        <w:r w:rsidRPr="00AF36F9">
          <w:rPr>
            <w:rFonts w:eastAsia="Times New Roman" w:cstheme="minorHAnsi"/>
            <w:color w:val="000000"/>
            <w:sz w:val="20"/>
            <w:szCs w:val="20"/>
          </w:rPr>
          <w:t>__gmon_start__</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3" w:author="zigae" w:date="2012-05-18T16:44:00Z"/>
          <w:rFonts w:eastAsia="Times New Roman" w:cstheme="minorHAnsi"/>
          <w:color w:val="000000"/>
          <w:sz w:val="20"/>
          <w:szCs w:val="20"/>
        </w:rPr>
      </w:pPr>
      <w:ins w:id="874" w:author="zigae" w:date="2012-05-18T16:44:00Z">
        <w:r w:rsidRPr="00AF36F9">
          <w:rPr>
            <w:rFonts w:eastAsia="Times New Roman" w:cstheme="minorHAnsi"/>
            <w:color w:val="000000"/>
            <w:sz w:val="20"/>
            <w:szCs w:val="20"/>
          </w:rPr>
          <w:t>libcrypt.so.1</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5" w:author="zigae" w:date="2012-05-18T16:44:00Z"/>
          <w:rFonts w:eastAsia="Times New Roman" w:cstheme="minorHAnsi"/>
          <w:color w:val="000000"/>
          <w:sz w:val="20"/>
          <w:szCs w:val="20"/>
        </w:rPr>
      </w:pPr>
      <w:ins w:id="876" w:author="zigae" w:date="2012-05-18T16:44:00Z">
        <w:r w:rsidRPr="00AF36F9">
          <w:rPr>
            <w:rFonts w:eastAsia="Times New Roman" w:cstheme="minorHAnsi"/>
            <w:color w:val="000000"/>
            <w:sz w:val="20"/>
            <w:szCs w:val="20"/>
          </w:rPr>
          <w:t>libpam.so.0</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7" w:author="zigae" w:date="2012-05-18T16:44:00Z"/>
          <w:rFonts w:eastAsia="Times New Roman" w:cstheme="minorHAnsi"/>
          <w:color w:val="000000"/>
          <w:sz w:val="20"/>
          <w:szCs w:val="20"/>
        </w:rPr>
      </w:pPr>
      <w:ins w:id="878" w:author="zigae" w:date="2012-05-18T16:44:00Z">
        <w:r w:rsidRPr="00AF36F9">
          <w:rPr>
            <w:rFonts w:eastAsia="Times New Roman" w:cstheme="minorHAnsi"/>
            <w:color w:val="000000"/>
            <w:sz w:val="20"/>
            <w:szCs w:val="20"/>
          </w:rPr>
          <w:t xml:space="preserve"> . .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79" w:author="zigae" w:date="2012-05-18T16:44:00Z"/>
          <w:rFonts w:eastAsia="Times New Roman" w:cstheme="minorHAnsi"/>
          <w:color w:val="000000"/>
          <w:sz w:val="20"/>
          <w:szCs w:val="20"/>
        </w:rPr>
      </w:pPr>
      <w:ins w:id="880" w:author="zigae" w:date="2012-05-18T16:44:00Z">
        <w:r w:rsidRPr="00AF36F9">
          <w:rPr>
            <w:rFonts w:eastAsia="Times New Roman" w:cstheme="minorHAnsi"/>
            <w:color w:val="000000"/>
            <w:sz w:val="20"/>
            <w:szCs w:val="20"/>
          </w:rPr>
          <w:t>/var/log/btmp</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1" w:author="zigae" w:date="2012-05-18T16:44:00Z"/>
          <w:rFonts w:eastAsia="Times New Roman" w:cstheme="minorHAnsi"/>
          <w:color w:val="000000"/>
          <w:sz w:val="20"/>
          <w:szCs w:val="20"/>
        </w:rPr>
      </w:pPr>
      <w:ins w:id="882" w:author="zigae" w:date="2012-05-18T16:44:00Z">
        <w:r w:rsidRPr="00AF36F9">
          <w:rPr>
            <w:rFonts w:eastAsia="Times New Roman" w:cstheme="minorHAnsi"/>
            <w:color w:val="000000"/>
            <w:sz w:val="20"/>
            <w:szCs w:val="20"/>
          </w:rPr>
          <w:t>/usr/share/locale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3" w:author="zigae" w:date="2012-05-18T16:44:00Z"/>
          <w:rFonts w:eastAsia="Times New Roman" w:cstheme="minorHAnsi"/>
          <w:color w:val="000000"/>
          <w:sz w:val="20"/>
          <w:szCs w:val="20"/>
        </w:rPr>
      </w:pPr>
      <w:ins w:id="884" w:author="zigae" w:date="2012-05-18T16:44:00Z">
        <w:r w:rsidRPr="00AF36F9">
          <w:rPr>
            <w:rFonts w:eastAsia="Times New Roman" w:cstheme="minorHAnsi"/>
            <w:color w:val="000000"/>
            <w:sz w:val="20"/>
            <w:szCs w:val="20"/>
          </w:rPr>
          <w:t>util-linux</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5" w:author="zigae" w:date="2012-05-18T16:44:00Z"/>
          <w:rFonts w:eastAsia="Times New Roman" w:cstheme="minorHAnsi"/>
          <w:color w:val="000000"/>
          <w:sz w:val="20"/>
          <w:szCs w:val="20"/>
        </w:rPr>
      </w:pPr>
      <w:ins w:id="886" w:author="zigae" w:date="2012-05-18T16:44:00Z">
        <w:r w:rsidRPr="00AF36F9">
          <w:rPr>
            <w:rFonts w:eastAsia="Times New Roman" w:cstheme="minorHAnsi"/>
            <w:color w:val="000000"/>
            <w:sz w:val="20"/>
            <w:szCs w:val="20"/>
          </w:rPr>
          <w:t>fh:p</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7" w:author="zigae" w:date="2012-05-18T16:44:00Z"/>
          <w:rFonts w:eastAsia="Times New Roman" w:cstheme="minorHAnsi"/>
          <w:color w:val="000000"/>
          <w:sz w:val="20"/>
          <w:szCs w:val="20"/>
        </w:rPr>
      </w:pPr>
      <w:ins w:id="888" w:author="zigae" w:date="2012-05-18T16:44:00Z">
        <w:r w:rsidRPr="00AF36F9">
          <w:rPr>
            <w:rFonts w:eastAsia="Times New Roman" w:cstheme="minorHAnsi"/>
            <w:color w:val="000000"/>
            <w:sz w:val="20"/>
            <w:szCs w:val="20"/>
          </w:rPr>
          <w:t>login: -h for super-user only.</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89" w:author="zigae" w:date="2012-05-18T16:44:00Z"/>
          <w:rFonts w:eastAsia="Times New Roman" w:cstheme="minorHAnsi"/>
          <w:color w:val="000000"/>
          <w:sz w:val="20"/>
          <w:szCs w:val="20"/>
        </w:rPr>
      </w:pPr>
      <w:ins w:id="890" w:author="zigae" w:date="2012-05-18T16:44:00Z">
        <w:r w:rsidRPr="00AF36F9">
          <w:rPr>
            <w:rFonts w:eastAsia="Times New Roman" w:cstheme="minorHAnsi"/>
            <w:color w:val="000000"/>
            <w:sz w:val="20"/>
            <w:szCs w:val="20"/>
          </w:rPr>
          <w:t>usage: login [-fp] [username]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1" w:author="zigae" w:date="2012-05-18T16:44:00Z"/>
          <w:rFonts w:eastAsia="Times New Roman" w:cstheme="minorHAnsi"/>
          <w:color w:val="000000"/>
          <w:sz w:val="20"/>
          <w:szCs w:val="20"/>
        </w:rPr>
      </w:pPr>
      <w:ins w:id="892" w:author="zigae" w:date="2012-05-18T16:44:00Z">
        <w:r w:rsidRPr="00AF36F9">
          <w:rPr>
            <w:rFonts w:eastAsia="Times New Roman" w:cstheme="minorHAnsi"/>
            <w:color w:val="000000"/>
            <w:sz w:val="20"/>
            <w:szCs w:val="20"/>
          </w:rPr>
          <w:t>/dev/tty</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3" w:author="zigae" w:date="2012-05-18T16:44:00Z"/>
          <w:rFonts w:eastAsia="Times New Roman" w:cstheme="minorHAnsi"/>
          <w:color w:val="000000"/>
          <w:sz w:val="20"/>
          <w:szCs w:val="20"/>
        </w:rPr>
      </w:pPr>
      <w:ins w:id="894" w:author="zigae" w:date="2012-05-18T16:44:00Z">
        <w:r w:rsidRPr="00AF36F9">
          <w:rPr>
            <w:rFonts w:eastAsia="Times New Roman" w:cstheme="minorHAnsi"/>
            <w:color w:val="000000"/>
            <w:sz w:val="20"/>
            <w:szCs w:val="20"/>
          </w:rPr>
          <w:t>%s??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5" w:author="zigae" w:date="2012-05-18T16:44:00Z"/>
          <w:rFonts w:eastAsia="Times New Roman" w:cstheme="minorHAnsi"/>
          <w:color w:val="000000"/>
          <w:sz w:val="20"/>
          <w:szCs w:val="20"/>
        </w:rPr>
      </w:pPr>
      <w:ins w:id="896" w:author="zigae" w:date="2012-05-18T16:44:00Z">
        <w:r w:rsidRPr="00AF36F9">
          <w:rPr>
            <w:rFonts w:eastAsia="Times New Roman" w:cstheme="minorHAnsi"/>
            <w:color w:val="000000"/>
            <w:sz w:val="20"/>
            <w:szCs w:val="20"/>
          </w:rPr>
          <w:t>/dev/vcs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7" w:author="zigae" w:date="2012-05-18T16:44:00Z"/>
          <w:rFonts w:eastAsia="Times New Roman" w:cstheme="minorHAnsi"/>
          <w:color w:val="000000"/>
          <w:sz w:val="20"/>
          <w:szCs w:val="20"/>
        </w:rPr>
      </w:pPr>
      <w:ins w:id="898" w:author="zigae" w:date="2012-05-18T16:44:00Z">
        <w:r w:rsidRPr="00AF36F9">
          <w:rPr>
            <w:rFonts w:eastAsia="Times New Roman" w:cstheme="minorHAnsi"/>
            <w:color w:val="000000"/>
            <w:sz w:val="20"/>
            <w:szCs w:val="20"/>
          </w:rPr>
          <w:t>/dev/vcsa</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899" w:author="zigae" w:date="2012-05-18T16:44:00Z"/>
          <w:rFonts w:eastAsia="Times New Roman" w:cstheme="minorHAnsi"/>
          <w:color w:val="000000"/>
          <w:sz w:val="20"/>
          <w:szCs w:val="20"/>
        </w:rPr>
      </w:pPr>
      <w:ins w:id="900" w:author="zigae" w:date="2012-05-18T16:44:00Z">
        <w:r w:rsidRPr="00AF36F9">
          <w:rPr>
            <w:rFonts w:eastAsia="Times New Roman" w:cstheme="minorHAnsi"/>
            <w:color w:val="000000"/>
            <w:sz w:val="20"/>
            <w:szCs w:val="20"/>
          </w:rPr>
          <w:t>login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1" w:author="zigae" w:date="2012-05-18T16:44:00Z"/>
          <w:rFonts w:eastAsia="Times New Roman" w:cstheme="minorHAnsi"/>
          <w:color w:val="000000"/>
          <w:sz w:val="20"/>
          <w:szCs w:val="20"/>
        </w:rPr>
      </w:pPr>
      <w:ins w:id="902" w:author="zigae" w:date="2012-05-18T16:44:00Z">
        <w:r w:rsidRPr="00AF36F9">
          <w:rPr>
            <w:rFonts w:eastAsia="Times New Roman" w:cstheme="minorHAnsi"/>
            <w:color w:val="000000"/>
            <w:sz w:val="20"/>
            <w:szCs w:val="20"/>
          </w:rPr>
          <w:t>login: PAM Failure, aborting: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3" w:author="zigae" w:date="2012-05-18T16:44:00Z"/>
          <w:rFonts w:eastAsia="Times New Roman" w:cstheme="minorHAnsi"/>
          <w:color w:val="000000"/>
          <w:sz w:val="20"/>
          <w:szCs w:val="20"/>
        </w:rPr>
      </w:pPr>
      <w:ins w:id="904" w:author="zigae" w:date="2012-05-18T16:44:00Z">
        <w:r w:rsidRPr="00AF36F9">
          <w:rPr>
            <w:rFonts w:eastAsia="Times New Roman" w:cstheme="minorHAnsi"/>
            <w:color w:val="000000"/>
            <w:sz w:val="20"/>
            <w:szCs w:val="20"/>
          </w:rPr>
          <w:t>Couldn't initialize PAM: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5" w:author="zigae" w:date="2012-05-18T16:44:00Z"/>
          <w:rFonts w:eastAsia="Times New Roman" w:cstheme="minorHAnsi"/>
          <w:color w:val="000000"/>
          <w:sz w:val="20"/>
          <w:szCs w:val="20"/>
        </w:rPr>
      </w:pPr>
      <w:ins w:id="906" w:author="zigae" w:date="2012-05-18T16:44:00Z">
        <w:r w:rsidRPr="00AF36F9">
          <w:rPr>
            <w:rFonts w:eastAsia="Times New Roman" w:cstheme="minorHAnsi"/>
            <w:color w:val="000000"/>
            <w:sz w:val="20"/>
            <w:szCs w:val="20"/>
          </w:rPr>
          <w:t>FAILED LOGIN %d FROM %s FOR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7" w:author="zigae" w:date="2012-05-18T16:44:00Z"/>
          <w:rFonts w:eastAsia="Times New Roman" w:cstheme="minorHAnsi"/>
          <w:color w:val="000000"/>
          <w:sz w:val="20"/>
          <w:szCs w:val="20"/>
        </w:rPr>
      </w:pPr>
      <w:ins w:id="908" w:author="zigae" w:date="2012-05-18T16:44:00Z">
        <w:r w:rsidRPr="00AF36F9">
          <w:rPr>
            <w:rFonts w:eastAsia="Times New Roman" w:cstheme="minorHAnsi"/>
            <w:color w:val="000000"/>
            <w:sz w:val="20"/>
            <w:szCs w:val="20"/>
          </w:rPr>
          <w:t>Login incorrect</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09" w:author="zigae" w:date="2012-05-18T16:44:00Z"/>
          <w:rFonts w:eastAsia="Times New Roman" w:cstheme="minorHAnsi"/>
          <w:color w:val="000000"/>
          <w:sz w:val="20"/>
          <w:szCs w:val="20"/>
        </w:rPr>
      </w:pPr>
      <w:ins w:id="910" w:author="zigae" w:date="2012-05-18T16:44:00Z">
        <w:r w:rsidRPr="00AF36F9">
          <w:rPr>
            <w:rFonts w:eastAsia="Times New Roman" w:cstheme="minorHAnsi"/>
            <w:color w:val="000000"/>
            <w:sz w:val="20"/>
            <w:szCs w:val="20"/>
          </w:rPr>
          <w:t>TOO MANY LOGIN TRIES (%d) FROM %s FOR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1" w:author="zigae" w:date="2012-05-18T16:44:00Z"/>
          <w:rFonts w:eastAsia="Times New Roman" w:cstheme="minorHAnsi"/>
          <w:color w:val="000000"/>
          <w:sz w:val="20"/>
          <w:szCs w:val="20"/>
        </w:rPr>
      </w:pPr>
      <w:ins w:id="912" w:author="zigae" w:date="2012-05-18T16:44:00Z">
        <w:r w:rsidRPr="00AF36F9">
          <w:rPr>
            <w:rFonts w:eastAsia="Times New Roman" w:cstheme="minorHAnsi"/>
            <w:color w:val="000000"/>
            <w:sz w:val="20"/>
            <w:szCs w:val="20"/>
          </w:rPr>
          <w:t>FAILED LOGIN SESSION FROM %s FOR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3" w:author="zigae" w:date="2012-05-18T16:44:00Z"/>
          <w:rFonts w:eastAsia="Times New Roman" w:cstheme="minorHAnsi"/>
          <w:color w:val="000000"/>
          <w:sz w:val="20"/>
          <w:szCs w:val="20"/>
        </w:rPr>
      </w:pPr>
      <w:ins w:id="914" w:author="zigae" w:date="2012-05-18T16:44:00Z">
        <w:r w:rsidRPr="00AF36F9">
          <w:rPr>
            <w:rFonts w:eastAsia="Times New Roman" w:cstheme="minorHAnsi"/>
            <w:color w:val="000000"/>
            <w:sz w:val="20"/>
            <w:szCs w:val="20"/>
          </w:rPr>
          <w:t>Login incorrect</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5" w:author="zigae" w:date="2012-05-18T16:44:00Z"/>
          <w:rFonts w:eastAsia="Times New Roman" w:cstheme="minorHAnsi"/>
          <w:color w:val="000000"/>
          <w:sz w:val="20"/>
          <w:szCs w:val="20"/>
        </w:rPr>
      </w:pPr>
      <w:ins w:id="916" w:author="zigae" w:date="2012-05-18T16:44:00Z">
        <w:r w:rsidRPr="00AF36F9">
          <w:rPr>
            <w:rFonts w:eastAsia="Times New Roman" w:cstheme="minorHAnsi"/>
            <w:color w:val="000000"/>
            <w:sz w:val="20"/>
            <w:szCs w:val="20"/>
          </w:rPr>
          <w:t>.hushlogin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7" w:author="zigae" w:date="2012-05-18T16:44:00Z"/>
          <w:rFonts w:eastAsia="Times New Roman" w:cstheme="minorHAnsi"/>
          <w:color w:val="000000"/>
          <w:sz w:val="20"/>
          <w:szCs w:val="20"/>
        </w:rPr>
      </w:pPr>
      <w:ins w:id="918" w:author="zigae" w:date="2012-05-18T16:44:00Z">
        <w:r w:rsidRPr="00AF36F9">
          <w:rPr>
            <w:rFonts w:eastAsia="Times New Roman" w:cstheme="minorHAnsi"/>
            <w:color w:val="000000"/>
            <w:sz w:val="20"/>
            <w:szCs w:val="20"/>
          </w:rPr>
          <w:t>%s/%s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19" w:author="zigae" w:date="2012-05-18T16:44:00Z"/>
          <w:rFonts w:eastAsia="Times New Roman" w:cstheme="minorHAnsi"/>
          <w:color w:val="000000"/>
          <w:sz w:val="20"/>
          <w:szCs w:val="20"/>
        </w:rPr>
      </w:pPr>
      <w:ins w:id="920" w:author="zigae" w:date="2012-05-18T16:44:00Z">
        <w:r w:rsidRPr="00AF36F9">
          <w:rPr>
            <w:rFonts w:eastAsia="Times New Roman" w:cstheme="minorHAnsi"/>
            <w:color w:val="000000"/>
            <w:sz w:val="20"/>
            <w:szCs w:val="20"/>
          </w:rPr>
          <w:t>/var/run/utmp</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1" w:author="zigae" w:date="2012-05-18T16:44:00Z"/>
          <w:rFonts w:eastAsia="Times New Roman" w:cstheme="minorHAnsi"/>
          <w:color w:val="000000"/>
          <w:sz w:val="20"/>
          <w:szCs w:val="20"/>
        </w:rPr>
      </w:pPr>
      <w:ins w:id="922" w:author="zigae" w:date="2012-05-18T16:44:00Z">
        <w:r w:rsidRPr="00AF36F9">
          <w:rPr>
            <w:rFonts w:eastAsia="Times New Roman" w:cstheme="minorHAnsi"/>
            <w:color w:val="000000"/>
            <w:sz w:val="20"/>
            <w:szCs w:val="20"/>
          </w:rPr>
          <w:t>/var/log/wtmp</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3" w:author="zigae" w:date="2012-05-18T16:44:00Z"/>
          <w:rFonts w:eastAsia="Times New Roman" w:cstheme="minorHAnsi"/>
          <w:color w:val="000000"/>
          <w:sz w:val="20"/>
          <w:szCs w:val="20"/>
        </w:rPr>
      </w:pPr>
      <w:ins w:id="924" w:author="zigae" w:date="2012-05-18T16:44:00Z">
        <w:r w:rsidRPr="00AF36F9">
          <w:rPr>
            <w:rFonts w:eastAsia="Times New Roman" w:cstheme="minorHAnsi"/>
            <w:color w:val="000000"/>
            <w:sz w:val="20"/>
            <w:szCs w:val="20"/>
          </w:rPr>
          <w:t>/bin/sh</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5" w:author="zigae" w:date="2012-05-18T16:44:00Z"/>
          <w:rFonts w:eastAsia="Times New Roman" w:cstheme="minorHAnsi"/>
          <w:color w:val="000000"/>
          <w:sz w:val="20"/>
          <w:szCs w:val="20"/>
        </w:rPr>
      </w:pPr>
      <w:ins w:id="926" w:author="zigae" w:date="2012-05-18T16:44:00Z">
        <w:r w:rsidRPr="00AF36F9">
          <w:rPr>
            <w:rFonts w:eastAsia="Times New Roman" w:cstheme="minorHAnsi"/>
            <w:color w:val="000000"/>
            <w:sz w:val="20"/>
            <w:szCs w:val="20"/>
          </w:rPr>
          <w:t>TERM</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7" w:author="zigae" w:date="2012-05-18T16:44:00Z"/>
          <w:rFonts w:eastAsia="Times New Roman" w:cstheme="minorHAnsi"/>
          <w:color w:val="000000"/>
          <w:sz w:val="20"/>
          <w:szCs w:val="20"/>
        </w:rPr>
      </w:pPr>
      <w:ins w:id="928" w:author="zigae" w:date="2012-05-18T16:44:00Z">
        <w:r w:rsidRPr="00AF36F9">
          <w:rPr>
            <w:rFonts w:eastAsia="Times New Roman" w:cstheme="minorHAnsi"/>
            <w:color w:val="000000"/>
            <w:sz w:val="20"/>
            <w:szCs w:val="20"/>
          </w:rPr>
          <w:t>dumb</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29" w:author="zigae" w:date="2012-05-18T16:44:00Z"/>
          <w:rFonts w:eastAsia="Times New Roman" w:cstheme="minorHAnsi"/>
          <w:color w:val="000000"/>
          <w:sz w:val="20"/>
          <w:szCs w:val="20"/>
        </w:rPr>
      </w:pPr>
      <w:ins w:id="930" w:author="zigae" w:date="2012-05-18T16:44:00Z">
        <w:r w:rsidRPr="00AF36F9">
          <w:rPr>
            <w:rFonts w:eastAsia="Times New Roman" w:cstheme="minorHAnsi"/>
            <w:color w:val="000000"/>
            <w:sz w:val="20"/>
            <w:szCs w:val="20"/>
          </w:rPr>
          <w:t>HOME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1" w:author="zigae" w:date="2012-05-18T16:44:00Z"/>
          <w:rFonts w:eastAsia="Times New Roman" w:cstheme="minorHAnsi"/>
          <w:color w:val="000000"/>
          <w:sz w:val="20"/>
          <w:szCs w:val="20"/>
        </w:rPr>
      </w:pPr>
      <w:ins w:id="932" w:author="zigae" w:date="2012-05-18T16:44:00Z">
        <w:r w:rsidRPr="00AF36F9">
          <w:rPr>
            <w:rFonts w:eastAsia="Times New Roman" w:cstheme="minorHAnsi"/>
            <w:color w:val="000000"/>
            <w:sz w:val="20"/>
            <w:szCs w:val="20"/>
          </w:rPr>
          <w:t>/usr/local/bin:/bin:/usr/bin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3" w:author="zigae" w:date="2012-05-18T16:44:00Z"/>
          <w:rFonts w:eastAsia="Times New Roman" w:cstheme="minorHAnsi"/>
          <w:color w:val="000000"/>
          <w:sz w:val="20"/>
          <w:szCs w:val="20"/>
        </w:rPr>
      </w:pPr>
      <w:ins w:id="934" w:author="zigae" w:date="2012-05-18T16:44:00Z">
        <w:r w:rsidRPr="00AF36F9">
          <w:rPr>
            <w:rFonts w:eastAsia="Times New Roman" w:cstheme="minorHAnsi"/>
            <w:color w:val="000000"/>
            <w:sz w:val="20"/>
            <w:szCs w:val="20"/>
          </w:rPr>
          <w:t>PATH</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5" w:author="zigae" w:date="2012-05-18T16:44:00Z"/>
          <w:rFonts w:eastAsia="Times New Roman" w:cstheme="minorHAnsi"/>
          <w:color w:val="000000"/>
          <w:sz w:val="20"/>
          <w:szCs w:val="20"/>
        </w:rPr>
      </w:pPr>
      <w:ins w:id="936" w:author="zigae" w:date="2012-05-18T16:44:00Z">
        <w:r w:rsidRPr="00AF36F9">
          <w:rPr>
            <w:rFonts w:eastAsia="Times New Roman" w:cstheme="minorHAnsi"/>
            <w:color w:val="000000"/>
            <w:sz w:val="20"/>
            <w:szCs w:val="20"/>
          </w:rPr>
          <w:t>/sbin:/bin:/usr/sbin:/usr/bin</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7" w:author="zigae" w:date="2012-05-18T16:44:00Z"/>
          <w:rFonts w:eastAsia="Times New Roman" w:cstheme="minorHAnsi"/>
          <w:color w:val="000000"/>
          <w:sz w:val="20"/>
          <w:szCs w:val="20"/>
        </w:rPr>
      </w:pPr>
      <w:ins w:id="938" w:author="zigae" w:date="2012-05-18T16:44:00Z">
        <w:r w:rsidRPr="00AF36F9">
          <w:rPr>
            <w:rFonts w:eastAsia="Times New Roman" w:cstheme="minorHAnsi"/>
            <w:color w:val="000000"/>
            <w:sz w:val="20"/>
            <w:szCs w:val="20"/>
          </w:rPr>
          <w:t>SHELL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39" w:author="zigae" w:date="2012-05-18T16:44:00Z"/>
          <w:rFonts w:eastAsia="Times New Roman" w:cstheme="minorHAnsi"/>
          <w:color w:val="000000"/>
          <w:sz w:val="20"/>
          <w:szCs w:val="20"/>
        </w:rPr>
      </w:pPr>
      <w:ins w:id="940" w:author="zigae" w:date="2012-05-18T16:44:00Z">
        <w:r w:rsidRPr="00AF36F9">
          <w:rPr>
            <w:rFonts w:eastAsia="Times New Roman" w:cstheme="minorHAnsi"/>
            <w:color w:val="000000"/>
            <w:sz w:val="20"/>
            <w:szCs w:val="20"/>
          </w:rPr>
          <w:t>/var/spool/mail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1" w:author="zigae" w:date="2012-05-18T16:44:00Z"/>
          <w:rFonts w:eastAsia="Times New Roman" w:cstheme="minorHAnsi"/>
          <w:color w:val="000000"/>
          <w:sz w:val="20"/>
          <w:szCs w:val="20"/>
        </w:rPr>
      </w:pPr>
      <w:ins w:id="942" w:author="zigae" w:date="2012-05-18T16:44:00Z">
        <w:r w:rsidRPr="00AF36F9">
          <w:rPr>
            <w:rFonts w:eastAsia="Times New Roman" w:cstheme="minorHAnsi"/>
            <w:color w:val="000000"/>
            <w:sz w:val="20"/>
            <w:szCs w:val="20"/>
          </w:rPr>
          <w:t>MAIL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3" w:author="zigae" w:date="2012-05-18T16:44:00Z"/>
          <w:rFonts w:eastAsia="Times New Roman" w:cstheme="minorHAnsi"/>
          <w:color w:val="000000"/>
          <w:sz w:val="20"/>
          <w:szCs w:val="20"/>
        </w:rPr>
      </w:pPr>
      <w:ins w:id="944" w:author="zigae" w:date="2012-05-18T16:44:00Z">
        <w:r w:rsidRPr="00AF36F9">
          <w:rPr>
            <w:rFonts w:eastAsia="Times New Roman" w:cstheme="minorHAnsi"/>
            <w:color w:val="000000"/>
            <w:sz w:val="20"/>
            <w:szCs w:val="20"/>
          </w:rPr>
          <w:t>LOGNAME</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5" w:author="zigae" w:date="2012-05-18T16:44:00Z"/>
          <w:rFonts w:eastAsia="Times New Roman" w:cstheme="minorHAnsi"/>
          <w:color w:val="000000"/>
          <w:sz w:val="20"/>
          <w:szCs w:val="20"/>
        </w:rPr>
      </w:pPr>
      <w:ins w:id="946" w:author="zigae" w:date="2012-05-18T16:44:00Z">
        <w:r w:rsidRPr="00AF36F9">
          <w:rPr>
            <w:rFonts w:eastAsia="Times New Roman" w:cstheme="minorHAnsi"/>
            <w:color w:val="000000"/>
            <w:sz w:val="20"/>
            <w:szCs w:val="20"/>
          </w:rPr>
          <w:t>DIALUP AT %s BY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7" w:author="zigae" w:date="2012-05-18T16:44:00Z"/>
          <w:rFonts w:eastAsia="Times New Roman" w:cstheme="minorHAnsi"/>
          <w:color w:val="000000"/>
          <w:sz w:val="20"/>
          <w:szCs w:val="20"/>
        </w:rPr>
      </w:pPr>
      <w:ins w:id="948" w:author="zigae" w:date="2012-05-18T16:44:00Z">
        <w:r w:rsidRPr="00AF36F9">
          <w:rPr>
            <w:rFonts w:eastAsia="Times New Roman" w:cstheme="minorHAnsi"/>
            <w:color w:val="000000"/>
            <w:sz w:val="20"/>
            <w:szCs w:val="20"/>
          </w:rPr>
          <w:t>ROOT LOGIN ON %s FROM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49" w:author="zigae" w:date="2012-05-18T16:44:00Z"/>
          <w:rFonts w:eastAsia="Times New Roman" w:cstheme="minorHAnsi"/>
          <w:color w:val="000000"/>
          <w:sz w:val="20"/>
          <w:szCs w:val="20"/>
        </w:rPr>
      </w:pPr>
      <w:ins w:id="950" w:author="zigae" w:date="2012-05-18T16:44:00Z">
        <w:r w:rsidRPr="00AF36F9">
          <w:rPr>
            <w:rFonts w:eastAsia="Times New Roman" w:cstheme="minorHAnsi"/>
            <w:color w:val="000000"/>
            <w:sz w:val="20"/>
            <w:szCs w:val="20"/>
          </w:rPr>
          <w:t>ROOT LOGIN ON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1" w:author="zigae" w:date="2012-05-18T16:44:00Z"/>
          <w:rFonts w:eastAsia="Times New Roman" w:cstheme="minorHAnsi"/>
          <w:color w:val="000000"/>
          <w:sz w:val="20"/>
          <w:szCs w:val="20"/>
        </w:rPr>
      </w:pPr>
      <w:ins w:id="952" w:author="zigae" w:date="2012-05-18T16:44:00Z">
        <w:r w:rsidRPr="00AF36F9">
          <w:rPr>
            <w:rFonts w:eastAsia="Times New Roman" w:cstheme="minorHAnsi"/>
            <w:color w:val="000000"/>
            <w:sz w:val="20"/>
            <w:szCs w:val="20"/>
          </w:rPr>
          <w:t>LOGIN ON %s BY %s FROM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3" w:author="zigae" w:date="2012-05-18T16:44:00Z"/>
          <w:rFonts w:eastAsia="Times New Roman" w:cstheme="minorHAnsi"/>
          <w:color w:val="000000"/>
          <w:sz w:val="20"/>
          <w:szCs w:val="20"/>
        </w:rPr>
      </w:pPr>
      <w:ins w:id="954" w:author="zigae" w:date="2012-05-18T16:44:00Z">
        <w:r w:rsidRPr="00AF36F9">
          <w:rPr>
            <w:rFonts w:eastAsia="Times New Roman" w:cstheme="minorHAnsi"/>
            <w:color w:val="000000"/>
            <w:sz w:val="20"/>
            <w:szCs w:val="20"/>
          </w:rPr>
          <w:t>LOGIN ON %s BY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5" w:author="zigae" w:date="2012-05-18T16:44:00Z"/>
          <w:rFonts w:eastAsia="Times New Roman" w:cstheme="minorHAnsi"/>
          <w:color w:val="000000"/>
          <w:sz w:val="20"/>
          <w:szCs w:val="20"/>
        </w:rPr>
      </w:pPr>
      <w:ins w:id="956" w:author="zigae" w:date="2012-05-18T16:44:00Z">
        <w:r w:rsidRPr="00AF36F9">
          <w:rPr>
            <w:rFonts w:eastAsia="Times New Roman" w:cstheme="minorHAnsi"/>
            <w:color w:val="000000"/>
            <w:sz w:val="20"/>
            <w:szCs w:val="20"/>
          </w:rPr>
          <w:t>You have %smail.</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7" w:author="zigae" w:date="2012-05-18T16:44:00Z"/>
          <w:rFonts w:eastAsia="Times New Roman" w:cstheme="minorHAnsi"/>
          <w:color w:val="000000"/>
          <w:sz w:val="20"/>
          <w:szCs w:val="20"/>
        </w:rPr>
      </w:pPr>
      <w:ins w:id="958" w:author="zigae" w:date="2012-05-18T16:44:00Z">
        <w:r w:rsidRPr="00AF36F9">
          <w:rPr>
            <w:rFonts w:eastAsia="Times New Roman" w:cstheme="minorHAnsi"/>
            <w:color w:val="000000"/>
            <w:sz w:val="20"/>
            <w:szCs w:val="20"/>
          </w:rPr>
          <w:lastRenderedPageBreak/>
          <w:t xml:space="preserve">new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59" w:author="zigae" w:date="2012-05-18T16:44:00Z"/>
          <w:rFonts w:eastAsia="Times New Roman" w:cstheme="minorHAnsi"/>
          <w:color w:val="000000"/>
          <w:sz w:val="20"/>
          <w:szCs w:val="20"/>
        </w:rPr>
      </w:pPr>
      <w:ins w:id="960" w:author="zigae" w:date="2012-05-18T16:44:00Z">
        <w:r w:rsidRPr="00AF36F9">
          <w:rPr>
            <w:rFonts w:eastAsia="Times New Roman" w:cstheme="minorHAnsi"/>
            <w:color w:val="000000"/>
            <w:sz w:val="20"/>
            <w:szCs w:val="20"/>
          </w:rPr>
          <w:t>login: failure forking: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1" w:author="zigae" w:date="2012-05-18T16:44:00Z"/>
          <w:rFonts w:eastAsia="Times New Roman" w:cstheme="minorHAnsi"/>
          <w:color w:val="000000"/>
          <w:sz w:val="20"/>
          <w:szCs w:val="20"/>
        </w:rPr>
      </w:pPr>
      <w:ins w:id="962" w:author="zigae" w:date="2012-05-18T16:44:00Z">
        <w:r w:rsidRPr="00AF36F9">
          <w:rPr>
            <w:rFonts w:eastAsia="Times New Roman" w:cstheme="minorHAnsi"/>
            <w:color w:val="000000"/>
            <w:sz w:val="20"/>
            <w:szCs w:val="20"/>
          </w:rPr>
          <w:t>setuid() failed</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3" w:author="zigae" w:date="2012-05-18T16:44:00Z"/>
          <w:rFonts w:eastAsia="Times New Roman" w:cstheme="minorHAnsi"/>
          <w:color w:val="000000"/>
          <w:sz w:val="20"/>
          <w:szCs w:val="20"/>
        </w:rPr>
      </w:pPr>
      <w:ins w:id="964" w:author="zigae" w:date="2012-05-18T16:44:00Z">
        <w:r w:rsidRPr="00AF36F9">
          <w:rPr>
            <w:rFonts w:eastAsia="Times New Roman" w:cstheme="minorHAnsi"/>
            <w:color w:val="000000"/>
            <w:sz w:val="20"/>
            <w:szCs w:val="20"/>
          </w:rPr>
          <w:t>No directory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5" w:author="zigae" w:date="2012-05-18T16:44:00Z"/>
          <w:rFonts w:eastAsia="Times New Roman" w:cstheme="minorHAnsi"/>
          <w:color w:val="000000"/>
          <w:sz w:val="20"/>
          <w:szCs w:val="20"/>
        </w:rPr>
      </w:pPr>
      <w:ins w:id="966" w:author="zigae" w:date="2012-05-18T16:44:00Z">
        <w:r w:rsidRPr="00AF36F9">
          <w:rPr>
            <w:rFonts w:eastAsia="Times New Roman" w:cstheme="minorHAnsi"/>
            <w:color w:val="000000"/>
            <w:sz w:val="20"/>
            <w:szCs w:val="20"/>
          </w:rPr>
          <w:t>Logging in with home =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7" w:author="zigae" w:date="2012-05-18T16:44:00Z"/>
          <w:rFonts w:eastAsia="Times New Roman" w:cstheme="minorHAnsi"/>
          <w:color w:val="000000"/>
          <w:sz w:val="20"/>
          <w:szCs w:val="20"/>
        </w:rPr>
      </w:pPr>
      <w:ins w:id="968" w:author="zigae" w:date="2012-05-18T16:44:00Z">
        <w:r w:rsidRPr="00AF36F9">
          <w:rPr>
            <w:rFonts w:eastAsia="Times New Roman" w:cstheme="minorHAnsi"/>
            <w:color w:val="000000"/>
            <w:sz w:val="20"/>
            <w:szCs w:val="20"/>
          </w:rPr>
          <w:t>login: no memory for shell script.</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69" w:author="zigae" w:date="2012-05-18T16:44:00Z"/>
          <w:rFonts w:eastAsia="Times New Roman" w:cstheme="minorHAnsi"/>
          <w:color w:val="000000"/>
          <w:sz w:val="20"/>
          <w:szCs w:val="20"/>
        </w:rPr>
      </w:pPr>
      <w:ins w:id="970" w:author="zigae" w:date="2012-05-18T16:44:00Z">
        <w:r w:rsidRPr="00AF36F9">
          <w:rPr>
            <w:rFonts w:eastAsia="Times New Roman" w:cstheme="minorHAnsi"/>
            <w:color w:val="000000"/>
            <w:sz w:val="20"/>
            <w:szCs w:val="20"/>
          </w:rPr>
          <w:t xml:space="preserve">exec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1" w:author="zigae" w:date="2012-05-18T16:44:00Z"/>
          <w:rFonts w:eastAsia="Times New Roman" w:cstheme="minorHAnsi"/>
          <w:color w:val="000000"/>
          <w:sz w:val="20"/>
          <w:szCs w:val="20"/>
        </w:rPr>
      </w:pPr>
      <w:ins w:id="972" w:author="zigae" w:date="2012-05-18T16:44:00Z">
        <w:r w:rsidRPr="00AF36F9">
          <w:rPr>
            <w:rFonts w:eastAsia="Times New Roman" w:cstheme="minorHAnsi"/>
            <w:color w:val="000000"/>
            <w:sz w:val="20"/>
            <w:szCs w:val="20"/>
          </w:rPr>
          <w:t>login: couldn't exec shell script: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3" w:author="zigae" w:date="2012-05-18T16:44:00Z"/>
          <w:rFonts w:eastAsia="Times New Roman" w:cstheme="minorHAnsi"/>
          <w:color w:val="000000"/>
          <w:sz w:val="20"/>
          <w:szCs w:val="20"/>
        </w:rPr>
      </w:pPr>
      <w:ins w:id="974" w:author="zigae" w:date="2012-05-18T16:44:00Z">
        <w:r w:rsidRPr="00AF36F9">
          <w:rPr>
            <w:rFonts w:eastAsia="Times New Roman" w:cstheme="minorHAnsi"/>
            <w:color w:val="000000"/>
            <w:sz w:val="20"/>
            <w:szCs w:val="20"/>
          </w:rPr>
          <w:t>login: no shell: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5" w:author="zigae" w:date="2012-05-18T16:44:00Z"/>
          <w:rFonts w:eastAsia="Times New Roman" w:cstheme="minorHAnsi"/>
          <w:color w:val="000000"/>
          <w:sz w:val="20"/>
          <w:szCs w:val="20"/>
        </w:rPr>
      </w:pPr>
      <w:ins w:id="976" w:author="zigae" w:date="2012-05-18T16:44:00Z">
        <w:r w:rsidRPr="00AF36F9">
          <w:rPr>
            <w:rFonts w:eastAsia="Times New Roman" w:cstheme="minorHAnsi"/>
            <w:color w:val="000000"/>
            <w:sz w:val="20"/>
            <w:szCs w:val="20"/>
          </w:rPr>
          <w:t xml:space="preserve">%s login: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7" w:author="zigae" w:date="2012-05-18T16:44:00Z"/>
          <w:rFonts w:eastAsia="Times New Roman" w:cstheme="minorHAnsi"/>
          <w:color w:val="000000"/>
          <w:sz w:val="20"/>
          <w:szCs w:val="20"/>
        </w:rPr>
      </w:pPr>
      <w:ins w:id="978" w:author="zigae" w:date="2012-05-18T16:44:00Z">
        <w:r w:rsidRPr="00AF36F9">
          <w:rPr>
            <w:rFonts w:eastAsia="Times New Roman" w:cstheme="minorHAnsi"/>
            <w:color w:val="000000"/>
            <w:sz w:val="20"/>
            <w:szCs w:val="20"/>
          </w:rPr>
          <w:t>login name much too long.</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79" w:author="zigae" w:date="2012-05-18T16:44:00Z"/>
          <w:rFonts w:eastAsia="Times New Roman" w:cstheme="minorHAnsi"/>
          <w:color w:val="000000"/>
          <w:sz w:val="20"/>
          <w:szCs w:val="20"/>
        </w:rPr>
      </w:pPr>
      <w:ins w:id="980" w:author="zigae" w:date="2012-05-18T16:44:00Z">
        <w:r w:rsidRPr="00AF36F9">
          <w:rPr>
            <w:rFonts w:eastAsia="Times New Roman" w:cstheme="minorHAnsi"/>
            <w:color w:val="000000"/>
            <w:sz w:val="20"/>
            <w:szCs w:val="20"/>
          </w:rPr>
          <w:t>NAME too long</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1" w:author="zigae" w:date="2012-05-18T16:44:00Z"/>
          <w:rFonts w:eastAsia="Times New Roman" w:cstheme="minorHAnsi"/>
          <w:color w:val="000000"/>
          <w:sz w:val="20"/>
          <w:szCs w:val="20"/>
        </w:rPr>
      </w:pPr>
      <w:ins w:id="982" w:author="zigae" w:date="2012-05-18T16:44:00Z">
        <w:r w:rsidRPr="00AF36F9">
          <w:rPr>
            <w:rFonts w:eastAsia="Times New Roman" w:cstheme="minorHAnsi"/>
            <w:color w:val="000000"/>
            <w:sz w:val="20"/>
            <w:szCs w:val="20"/>
          </w:rPr>
          <w:t>login names may not start with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3" w:author="zigae" w:date="2012-05-18T16:44:00Z"/>
          <w:rFonts w:eastAsia="Times New Roman" w:cstheme="minorHAnsi"/>
          <w:color w:val="000000"/>
          <w:sz w:val="20"/>
          <w:szCs w:val="20"/>
        </w:rPr>
      </w:pPr>
      <w:ins w:id="984" w:author="zigae" w:date="2012-05-18T16:44:00Z">
        <w:r w:rsidRPr="00AF36F9">
          <w:rPr>
            <w:rFonts w:eastAsia="Times New Roman" w:cstheme="minorHAnsi"/>
            <w:color w:val="000000"/>
            <w:sz w:val="20"/>
            <w:szCs w:val="20"/>
          </w:rPr>
          <w:t>too many bare linefeeds.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5" w:author="zigae" w:date="2012-05-18T16:44:00Z"/>
          <w:rFonts w:eastAsia="Times New Roman" w:cstheme="minorHAnsi"/>
          <w:color w:val="000000"/>
          <w:sz w:val="20"/>
          <w:szCs w:val="20"/>
        </w:rPr>
      </w:pPr>
      <w:ins w:id="986" w:author="zigae" w:date="2012-05-18T16:44:00Z">
        <w:r w:rsidRPr="00AF36F9">
          <w:rPr>
            <w:rFonts w:eastAsia="Times New Roman" w:cstheme="minorHAnsi"/>
            <w:color w:val="000000"/>
            <w:sz w:val="20"/>
            <w:szCs w:val="20"/>
          </w:rPr>
          <w:t>EXCESSIVE linefeeds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7" w:author="zigae" w:date="2012-05-18T16:44:00Z"/>
          <w:rFonts w:eastAsia="Times New Roman" w:cstheme="minorHAnsi"/>
          <w:color w:val="000000"/>
          <w:sz w:val="20"/>
          <w:szCs w:val="20"/>
        </w:rPr>
      </w:pPr>
      <w:ins w:id="988" w:author="zigae" w:date="2012-05-18T16:44:00Z">
        <w:r w:rsidRPr="00AF36F9">
          <w:rPr>
            <w:rFonts w:eastAsia="Times New Roman" w:cstheme="minorHAnsi"/>
            <w:color w:val="000000"/>
            <w:sz w:val="20"/>
            <w:szCs w:val="20"/>
          </w:rPr>
          <w:t>Login timed out after %d seconds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89" w:author="zigae" w:date="2012-05-18T16:44:00Z"/>
          <w:rFonts w:eastAsia="Times New Roman" w:cstheme="minorHAnsi"/>
          <w:color w:val="000000"/>
          <w:sz w:val="20"/>
          <w:szCs w:val="20"/>
        </w:rPr>
      </w:pPr>
      <w:ins w:id="990" w:author="zigae" w:date="2012-05-18T16:44:00Z">
        <w:r w:rsidRPr="00AF36F9">
          <w:rPr>
            <w:rFonts w:eastAsia="Times New Roman" w:cstheme="minorHAnsi"/>
            <w:color w:val="000000"/>
            <w:sz w:val="20"/>
            <w:szCs w:val="20"/>
          </w:rPr>
          <w:t>/etc/securetty</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1" w:author="zigae" w:date="2012-05-18T16:44:00Z"/>
          <w:rFonts w:eastAsia="Times New Roman" w:cstheme="minorHAnsi"/>
          <w:color w:val="000000"/>
          <w:sz w:val="20"/>
          <w:szCs w:val="20"/>
        </w:rPr>
      </w:pPr>
      <w:ins w:id="992" w:author="zigae" w:date="2012-05-18T16:44:00Z">
        <w:r w:rsidRPr="00AF36F9">
          <w:rPr>
            <w:rFonts w:eastAsia="Times New Roman" w:cstheme="minorHAnsi"/>
            <w:color w:val="000000"/>
            <w:sz w:val="20"/>
            <w:szCs w:val="20"/>
          </w:rPr>
          <w:t>/etc/motd</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3" w:author="zigae" w:date="2012-05-18T16:44:00Z"/>
          <w:rFonts w:eastAsia="Times New Roman" w:cstheme="minorHAnsi"/>
          <w:color w:val="000000"/>
          <w:sz w:val="20"/>
          <w:szCs w:val="20"/>
        </w:rPr>
      </w:pPr>
      <w:ins w:id="994" w:author="zigae" w:date="2012-05-18T16:44:00Z">
        <w:r w:rsidRPr="00AF36F9">
          <w:rPr>
            <w:rFonts w:eastAsia="Times New Roman" w:cstheme="minorHAnsi"/>
            <w:color w:val="000000"/>
            <w:sz w:val="20"/>
            <w:szCs w:val="20"/>
          </w:rPr>
          <w:t>/var/log/lastlog</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5" w:author="zigae" w:date="2012-05-18T16:44:00Z"/>
          <w:rFonts w:eastAsia="Times New Roman" w:cstheme="minorHAnsi"/>
          <w:color w:val="000000"/>
          <w:sz w:val="20"/>
          <w:szCs w:val="20"/>
        </w:rPr>
      </w:pPr>
      <w:ins w:id="996" w:author="zigae" w:date="2012-05-18T16:44:00Z">
        <w:r w:rsidRPr="00AF36F9">
          <w:rPr>
            <w:rFonts w:eastAsia="Times New Roman" w:cstheme="minorHAnsi"/>
            <w:color w:val="000000"/>
            <w:sz w:val="20"/>
            <w:szCs w:val="20"/>
          </w:rPr>
          <w:t xml:space="preserve">Last login: %.*s </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7" w:author="zigae" w:date="2012-05-18T16:44:00Z"/>
          <w:rFonts w:eastAsia="Times New Roman" w:cstheme="minorHAnsi"/>
          <w:color w:val="000000"/>
          <w:sz w:val="20"/>
          <w:szCs w:val="20"/>
        </w:rPr>
      </w:pPr>
      <w:ins w:id="998" w:author="zigae" w:date="2012-05-18T16:44:00Z">
        <w:r w:rsidRPr="00AF36F9">
          <w:rPr>
            <w:rFonts w:eastAsia="Times New Roman" w:cstheme="minorHAnsi"/>
            <w:color w:val="000000"/>
            <w:sz w:val="20"/>
            <w:szCs w:val="20"/>
          </w:rPr>
          <w:t>from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999" w:author="zigae" w:date="2012-05-18T16:44:00Z"/>
          <w:rFonts w:eastAsia="Times New Roman" w:cstheme="minorHAnsi"/>
          <w:color w:val="000000"/>
          <w:sz w:val="20"/>
          <w:szCs w:val="20"/>
        </w:rPr>
      </w:pPr>
      <w:ins w:id="1000" w:author="zigae" w:date="2012-05-18T16:44:00Z">
        <w:r w:rsidRPr="00AF36F9">
          <w:rPr>
            <w:rFonts w:eastAsia="Times New Roman" w:cstheme="minorHAnsi"/>
            <w:color w:val="000000"/>
            <w:sz w:val="20"/>
            <w:szCs w:val="20"/>
          </w:rPr>
          <w:t>on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1" w:author="zigae" w:date="2012-05-18T16:44:00Z"/>
          <w:rFonts w:eastAsia="Times New Roman" w:cstheme="minorHAnsi"/>
          <w:color w:val="000000"/>
          <w:sz w:val="20"/>
          <w:szCs w:val="20"/>
        </w:rPr>
      </w:pPr>
      <w:ins w:id="1002" w:author="zigae" w:date="2012-05-18T16:44:00Z">
        <w:r w:rsidRPr="00AF36F9">
          <w:rPr>
            <w:rFonts w:eastAsia="Times New Roman" w:cstheme="minorHAnsi"/>
            <w:color w:val="000000"/>
            <w:sz w:val="20"/>
            <w:szCs w:val="20"/>
          </w:rPr>
          <w:t>LOGIN FAILURE FROM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3" w:author="zigae" w:date="2012-05-18T16:44:00Z"/>
          <w:rFonts w:eastAsia="Times New Roman" w:cstheme="minorHAnsi"/>
          <w:color w:val="000000"/>
          <w:sz w:val="20"/>
          <w:szCs w:val="20"/>
        </w:rPr>
      </w:pPr>
      <w:ins w:id="1004" w:author="zigae" w:date="2012-05-18T16:44:00Z">
        <w:r w:rsidRPr="00AF36F9">
          <w:rPr>
            <w:rFonts w:eastAsia="Times New Roman" w:cstheme="minorHAnsi"/>
            <w:color w:val="000000"/>
            <w:sz w:val="20"/>
            <w:szCs w:val="20"/>
          </w:rPr>
          <w:t>LOGIN FAILURE ON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5" w:author="zigae" w:date="2012-05-18T16:44:00Z"/>
          <w:rFonts w:eastAsia="Times New Roman" w:cstheme="minorHAnsi"/>
          <w:color w:val="000000"/>
          <w:sz w:val="20"/>
          <w:szCs w:val="20"/>
        </w:rPr>
      </w:pPr>
      <w:ins w:id="1006" w:author="zigae" w:date="2012-05-18T16:44:00Z">
        <w:r w:rsidRPr="00AF36F9">
          <w:rPr>
            <w:rFonts w:eastAsia="Times New Roman" w:cstheme="minorHAnsi"/>
            <w:color w:val="000000"/>
            <w:sz w:val="20"/>
            <w:szCs w:val="20"/>
          </w:rPr>
          <w:t>%d LOGIN FAILURES FROM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7" w:author="zigae" w:date="2012-05-18T16:44:00Z"/>
          <w:rFonts w:eastAsia="Times New Roman" w:cstheme="minorHAnsi"/>
          <w:color w:val="000000"/>
          <w:sz w:val="20"/>
          <w:szCs w:val="20"/>
        </w:rPr>
      </w:pPr>
      <w:ins w:id="1008" w:author="zigae" w:date="2012-05-18T16:44:00Z">
        <w:r w:rsidRPr="00AF36F9">
          <w:rPr>
            <w:rFonts w:eastAsia="Times New Roman" w:cstheme="minorHAnsi"/>
            <w:color w:val="000000"/>
            <w:sz w:val="20"/>
            <w:szCs w:val="20"/>
          </w:rPr>
          <w:t>%d LOGIN FAILURES ON %s, %s</w:t>
        </w:r>
      </w:ins>
    </w:p>
    <w:p w:rsidR="00D72211" w:rsidRPr="00AF36F9" w:rsidRDefault="00D72211" w:rsidP="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ns w:id="1009" w:author="zigae" w:date="2012-05-18T16:44:00Z"/>
          <w:rFonts w:eastAsia="Times New Roman" w:cstheme="minorHAnsi"/>
          <w:color w:val="000000"/>
          <w:sz w:val="20"/>
          <w:szCs w:val="20"/>
        </w:rPr>
      </w:pPr>
      <w:ins w:id="1010" w:author="zigae" w:date="2012-05-18T16:44:00Z">
        <w:r w:rsidRPr="00AF36F9">
          <w:rPr>
            <w:rFonts w:eastAsia="Times New Roman" w:cstheme="minorHAnsi"/>
            <w:color w:val="000000"/>
            <w:sz w:val="20"/>
            <w:szCs w:val="20"/>
          </w:rPr>
          <w:t xml:space="preserve"> . . .</w:t>
        </w:r>
      </w:ins>
    </w:p>
    <w:p w:rsidR="00D72211" w:rsidRPr="00AF36F9" w:rsidRDefault="00D72211" w:rsidP="00D72211">
      <w:pPr>
        <w:spacing w:after="0"/>
        <w:rPr>
          <w:ins w:id="1011" w:author="zigae" w:date="2012-05-18T16:44:00Z"/>
          <w:rFonts w:cstheme="minorHAnsi"/>
          <w:sz w:val="24"/>
          <w:szCs w:val="24"/>
        </w:rPr>
      </w:pPr>
    </w:p>
    <w:p w:rsidR="00D72211" w:rsidRPr="00AF36F9" w:rsidRDefault="001E4BDC" w:rsidP="00D72211">
      <w:pPr>
        <w:spacing w:after="0"/>
        <w:rPr>
          <w:ins w:id="1012" w:author="zigae" w:date="2012-05-18T16:44:00Z"/>
          <w:rFonts w:cstheme="minorHAnsi"/>
          <w:sz w:val="24"/>
          <w:szCs w:val="24"/>
        </w:rPr>
      </w:pPr>
      <w:ins w:id="1013" w:author="zigae" w:date="2012-05-18T16:44:00Z">
        <w:r w:rsidRPr="00AF36F9">
          <w:rPr>
            <w:rFonts w:cstheme="minorHAnsi"/>
            <w:sz w:val="24"/>
            <w:szCs w:val="24"/>
          </w:rPr>
          <w:t xml:space="preserve">Sporočila o napakah </w:t>
        </w:r>
        <w:r w:rsidR="00D72211" w:rsidRPr="00AF36F9">
          <w:rPr>
            <w:rFonts w:cstheme="minorHAnsi"/>
            <w:sz w:val="24"/>
            <w:szCs w:val="24"/>
          </w:rPr>
          <w:t xml:space="preserve">in referenca na </w:t>
        </w:r>
        <w:r w:rsidR="00D72211" w:rsidRPr="00AF36F9">
          <w:rPr>
            <w:rFonts w:cstheme="minorHAnsi"/>
            <w:i/>
            <w:sz w:val="24"/>
            <w:szCs w:val="24"/>
          </w:rPr>
          <w:t>hushlogin</w:t>
        </w:r>
        <w:r w:rsidRPr="00AF36F9">
          <w:rPr>
            <w:rFonts w:cstheme="minorHAnsi"/>
            <w:sz w:val="24"/>
            <w:szCs w:val="24"/>
          </w:rPr>
          <w:t xml:space="preserve"> nam pove, da gre za trojanskega konja (verzija </w:t>
        </w:r>
        <w:r w:rsidR="00D72211" w:rsidRPr="00AF36F9">
          <w:rPr>
            <w:rFonts w:cstheme="minorHAnsi"/>
            <w:i/>
            <w:sz w:val="24"/>
            <w:szCs w:val="24"/>
          </w:rPr>
          <w:t>login</w:t>
        </w:r>
        <w:r w:rsidRPr="00AF36F9">
          <w:rPr>
            <w:rFonts w:cstheme="minorHAnsi"/>
            <w:i/>
            <w:sz w:val="24"/>
            <w:szCs w:val="24"/>
          </w:rPr>
          <w:t>)</w:t>
        </w:r>
        <w:r w:rsidRPr="00AF36F9">
          <w:rPr>
            <w:rFonts w:cstheme="minorHAnsi"/>
            <w:sz w:val="24"/>
            <w:szCs w:val="24"/>
          </w:rPr>
          <w:t xml:space="preserve">. </w:t>
        </w:r>
        <w:r w:rsidR="00D72211" w:rsidRPr="00AF36F9">
          <w:rPr>
            <w:rFonts w:cstheme="minorHAnsi"/>
            <w:sz w:val="24"/>
            <w:szCs w:val="24"/>
          </w:rPr>
          <w:t>Informacije o simboli</w:t>
        </w:r>
        <w:r w:rsidRPr="00AF36F9">
          <w:rPr>
            <w:rFonts w:cstheme="minorHAnsi"/>
            <w:sz w:val="24"/>
            <w:szCs w:val="24"/>
          </w:rPr>
          <w:t xml:space="preserve">h so vključene v prevedene objekte, </w:t>
        </w:r>
        <w:r w:rsidR="00D72211" w:rsidRPr="00AF36F9">
          <w:rPr>
            <w:rFonts w:cstheme="minorHAnsi"/>
            <w:sz w:val="24"/>
            <w:szCs w:val="24"/>
          </w:rPr>
          <w:t>če niso odstranjene. Preverimo:</w:t>
        </w:r>
      </w:ins>
    </w:p>
    <w:p w:rsidR="00D72211" w:rsidRPr="00AF36F9" w:rsidRDefault="00D72211" w:rsidP="00D72211">
      <w:pPr>
        <w:spacing w:after="0"/>
        <w:rPr>
          <w:ins w:id="1014" w:author="zigae" w:date="2012-05-18T16:44:00Z"/>
          <w:rFonts w:cstheme="minorHAnsi"/>
          <w:sz w:val="24"/>
          <w:szCs w:val="24"/>
        </w:rPr>
      </w:pPr>
    </w:p>
    <w:p w:rsidR="00D72211" w:rsidRPr="00AF36F9" w:rsidRDefault="00D72211" w:rsidP="00D72211">
      <w:pPr>
        <w:pStyle w:val="HTMLPreformatted"/>
        <w:shd w:val="clear" w:color="auto" w:fill="FFFFFF"/>
        <w:spacing w:line="276" w:lineRule="auto"/>
        <w:rPr>
          <w:ins w:id="1015" w:author="zigae" w:date="2012-05-18T16:44:00Z"/>
          <w:rFonts w:asciiTheme="minorHAnsi" w:hAnsiTheme="minorHAnsi" w:cstheme="minorHAnsi"/>
          <w:color w:val="000000"/>
          <w:lang w:val="sl-SI"/>
        </w:rPr>
      </w:pPr>
      <w:ins w:id="1016" w:author="zigae" w:date="2012-05-18T16:44:00Z">
        <w:r w:rsidRPr="00AF36F9">
          <w:rPr>
            <w:rFonts w:asciiTheme="minorHAnsi" w:hAnsiTheme="minorHAnsi" w:cstheme="minorHAnsi"/>
            <w:color w:val="000000"/>
            <w:lang w:val="sl-SI"/>
          </w:rPr>
          <w:t># nm chx</w:t>
        </w:r>
      </w:ins>
    </w:p>
    <w:p w:rsidR="00D72211" w:rsidRPr="00AF36F9" w:rsidRDefault="00D72211" w:rsidP="00D72211">
      <w:pPr>
        <w:pStyle w:val="HTMLPreformatted"/>
        <w:shd w:val="clear" w:color="auto" w:fill="FFFFFF"/>
        <w:spacing w:line="276" w:lineRule="auto"/>
        <w:rPr>
          <w:ins w:id="1017" w:author="zigae" w:date="2012-05-18T16:44:00Z"/>
          <w:rFonts w:asciiTheme="minorHAnsi" w:hAnsiTheme="minorHAnsi" w:cstheme="minorHAnsi"/>
          <w:color w:val="000000"/>
          <w:lang w:val="sl-SI"/>
        </w:rPr>
      </w:pPr>
      <w:ins w:id="1018" w:author="zigae" w:date="2012-05-18T16:44:00Z">
        <w:r w:rsidRPr="00AF36F9">
          <w:rPr>
            <w:rFonts w:asciiTheme="minorHAnsi" w:hAnsiTheme="minorHAnsi" w:cstheme="minorHAnsi"/>
            <w:color w:val="000000"/>
            <w:lang w:val="sl-SI"/>
          </w:rPr>
          <w:t>chx: no symbols</w:t>
        </w:r>
      </w:ins>
    </w:p>
    <w:p w:rsidR="00D72211" w:rsidRPr="00AF36F9" w:rsidRDefault="00D72211" w:rsidP="00D72211">
      <w:pPr>
        <w:spacing w:after="0"/>
        <w:rPr>
          <w:ins w:id="1019" w:author="zigae" w:date="2012-05-18T16:44:00Z"/>
          <w:rFonts w:cstheme="minorHAnsi"/>
          <w:sz w:val="24"/>
          <w:szCs w:val="24"/>
        </w:rPr>
      </w:pPr>
    </w:p>
    <w:p w:rsidR="00D72211" w:rsidRPr="00AF36F9" w:rsidRDefault="00D72211" w:rsidP="00D72211">
      <w:pPr>
        <w:spacing w:after="0"/>
        <w:rPr>
          <w:ins w:id="1020" w:author="zigae" w:date="2012-05-18T16:44:00Z"/>
          <w:rFonts w:cstheme="minorHAnsi"/>
          <w:sz w:val="24"/>
          <w:szCs w:val="24"/>
        </w:rPr>
      </w:pPr>
      <w:ins w:id="1021" w:author="zigae" w:date="2012-05-18T16:44:00Z">
        <w:r w:rsidRPr="00AF36F9">
          <w:rPr>
            <w:rFonts w:cstheme="minorHAnsi"/>
            <w:sz w:val="24"/>
            <w:szCs w:val="24"/>
          </w:rPr>
          <w:t>Preverimo</w:t>
        </w:r>
        <w:r w:rsidR="00BE09A0" w:rsidRPr="00AF36F9">
          <w:rPr>
            <w:rFonts w:cstheme="minorHAnsi"/>
            <w:sz w:val="24"/>
            <w:szCs w:val="24"/>
          </w:rPr>
          <w:t>, kaj se nahaja v dinamičnih knjižnicah</w:t>
        </w:r>
        <w:r w:rsidRPr="00AF36F9">
          <w:rPr>
            <w:rFonts w:cstheme="minorHAnsi"/>
            <w:sz w:val="24"/>
            <w:szCs w:val="24"/>
          </w:rPr>
          <w:t>.</w:t>
        </w:r>
      </w:ins>
    </w:p>
    <w:p w:rsidR="00D72211" w:rsidRPr="00AF36F9" w:rsidRDefault="00D72211" w:rsidP="00D72211">
      <w:pPr>
        <w:pStyle w:val="HTMLPreformatted"/>
        <w:shd w:val="clear" w:color="auto" w:fill="FFFFFF"/>
        <w:spacing w:line="276" w:lineRule="auto"/>
        <w:rPr>
          <w:ins w:id="1022" w:author="zigae" w:date="2012-05-18T16:44:00Z"/>
          <w:rFonts w:asciiTheme="minorHAnsi" w:hAnsiTheme="minorHAnsi" w:cstheme="minorHAnsi"/>
          <w:color w:val="000000"/>
          <w:lang w:val="sl-SI"/>
        </w:rPr>
      </w:pPr>
      <w:ins w:id="1023" w:author="zigae" w:date="2012-05-18T16:44:00Z">
        <w:r w:rsidRPr="00AF36F9">
          <w:rPr>
            <w:rFonts w:asciiTheme="minorHAnsi" w:hAnsiTheme="minorHAnsi" w:cstheme="minorHAnsi"/>
            <w:color w:val="000000"/>
            <w:lang w:val="sl-SI"/>
          </w:rPr>
          <w:t># ldd chx</w:t>
        </w:r>
      </w:ins>
    </w:p>
    <w:p w:rsidR="00D72211" w:rsidRPr="00AF36F9" w:rsidRDefault="00D72211" w:rsidP="00D72211">
      <w:pPr>
        <w:pStyle w:val="HTMLPreformatted"/>
        <w:shd w:val="clear" w:color="auto" w:fill="FFFFFF"/>
        <w:spacing w:line="276" w:lineRule="auto"/>
        <w:rPr>
          <w:ins w:id="1024" w:author="zigae" w:date="2012-05-18T16:44:00Z"/>
          <w:rFonts w:asciiTheme="minorHAnsi" w:hAnsiTheme="minorHAnsi" w:cstheme="minorHAnsi"/>
          <w:color w:val="000000"/>
          <w:lang w:val="sl-SI"/>
        </w:rPr>
      </w:pPr>
      <w:ins w:id="1025" w:author="zigae" w:date="2012-05-18T16:44:00Z">
        <w:r w:rsidRPr="00AF36F9">
          <w:rPr>
            <w:rFonts w:asciiTheme="minorHAnsi" w:hAnsiTheme="minorHAnsi" w:cstheme="minorHAnsi"/>
            <w:color w:val="000000"/>
            <w:lang w:val="sl-SI"/>
          </w:rPr>
          <w:tab/>
          <w:t>libcrypt.so.1 =&gt; /lib/libcrypt.so.1 (0x40018000)</w:t>
        </w:r>
      </w:ins>
    </w:p>
    <w:p w:rsidR="00D72211" w:rsidRPr="00AF36F9" w:rsidRDefault="00D72211" w:rsidP="00D72211">
      <w:pPr>
        <w:pStyle w:val="HTMLPreformatted"/>
        <w:shd w:val="clear" w:color="auto" w:fill="FFFFFF"/>
        <w:spacing w:line="276" w:lineRule="auto"/>
        <w:rPr>
          <w:ins w:id="1026" w:author="zigae" w:date="2012-05-18T16:44:00Z"/>
          <w:rFonts w:asciiTheme="minorHAnsi" w:hAnsiTheme="minorHAnsi" w:cstheme="minorHAnsi"/>
          <w:color w:val="000000"/>
          <w:lang w:val="sl-SI"/>
        </w:rPr>
      </w:pPr>
      <w:ins w:id="1027" w:author="zigae" w:date="2012-05-18T16:44:00Z">
        <w:r w:rsidRPr="00AF36F9">
          <w:rPr>
            <w:rFonts w:asciiTheme="minorHAnsi" w:hAnsiTheme="minorHAnsi" w:cstheme="minorHAnsi"/>
            <w:color w:val="000000"/>
            <w:lang w:val="sl-SI"/>
          </w:rPr>
          <w:tab/>
          <w:t>libpam.so.0 =&gt; /lib/libpam.so.0 (0x40045000)</w:t>
        </w:r>
      </w:ins>
    </w:p>
    <w:p w:rsidR="00D72211" w:rsidRPr="00AF36F9" w:rsidRDefault="00D72211" w:rsidP="00D72211">
      <w:pPr>
        <w:pStyle w:val="HTMLPreformatted"/>
        <w:shd w:val="clear" w:color="auto" w:fill="FFFFFF"/>
        <w:spacing w:line="276" w:lineRule="auto"/>
        <w:rPr>
          <w:ins w:id="1028" w:author="zigae" w:date="2012-05-18T16:44:00Z"/>
          <w:rFonts w:asciiTheme="minorHAnsi" w:hAnsiTheme="minorHAnsi" w:cstheme="minorHAnsi"/>
          <w:color w:val="000000"/>
          <w:lang w:val="sl-SI"/>
        </w:rPr>
      </w:pPr>
      <w:ins w:id="1029" w:author="zigae" w:date="2012-05-18T16:44:00Z">
        <w:r w:rsidRPr="00AF36F9">
          <w:rPr>
            <w:rFonts w:asciiTheme="minorHAnsi" w:hAnsiTheme="minorHAnsi" w:cstheme="minorHAnsi"/>
            <w:color w:val="000000"/>
            <w:lang w:val="sl-SI"/>
          </w:rPr>
          <w:tab/>
          <w:t>libdl.so.2 =&gt; /lib/libdl.so.2 (0x4004d000)</w:t>
        </w:r>
      </w:ins>
    </w:p>
    <w:p w:rsidR="00D72211" w:rsidRPr="00AF36F9" w:rsidRDefault="00D72211" w:rsidP="00D72211">
      <w:pPr>
        <w:pStyle w:val="HTMLPreformatted"/>
        <w:shd w:val="clear" w:color="auto" w:fill="FFFFFF"/>
        <w:spacing w:line="276" w:lineRule="auto"/>
        <w:rPr>
          <w:ins w:id="1030" w:author="zigae" w:date="2012-05-18T16:44:00Z"/>
          <w:rFonts w:asciiTheme="minorHAnsi" w:hAnsiTheme="minorHAnsi" w:cstheme="minorHAnsi"/>
          <w:color w:val="000000"/>
          <w:lang w:val="sl-SI"/>
        </w:rPr>
      </w:pPr>
      <w:ins w:id="1031" w:author="zigae" w:date="2012-05-18T16:44:00Z">
        <w:r w:rsidRPr="00AF36F9">
          <w:rPr>
            <w:rFonts w:asciiTheme="minorHAnsi" w:hAnsiTheme="minorHAnsi" w:cstheme="minorHAnsi"/>
            <w:color w:val="000000"/>
            <w:lang w:val="sl-SI"/>
          </w:rPr>
          <w:tab/>
          <w:t>libpam_misc.so.0 =&gt; /lib/libpam_misc.so.0 (0x40050000)</w:t>
        </w:r>
      </w:ins>
    </w:p>
    <w:p w:rsidR="00D72211" w:rsidRPr="00AF36F9" w:rsidRDefault="00D72211" w:rsidP="00D72211">
      <w:pPr>
        <w:pStyle w:val="HTMLPreformatted"/>
        <w:shd w:val="clear" w:color="auto" w:fill="FFFFFF"/>
        <w:spacing w:line="276" w:lineRule="auto"/>
        <w:rPr>
          <w:ins w:id="1032" w:author="zigae" w:date="2012-05-18T16:44:00Z"/>
          <w:rFonts w:asciiTheme="minorHAnsi" w:hAnsiTheme="minorHAnsi" w:cstheme="minorHAnsi"/>
          <w:color w:val="000000"/>
          <w:lang w:val="sl-SI"/>
        </w:rPr>
      </w:pPr>
      <w:ins w:id="1033" w:author="zigae" w:date="2012-05-18T16:44:00Z">
        <w:r w:rsidRPr="00AF36F9">
          <w:rPr>
            <w:rFonts w:asciiTheme="minorHAnsi" w:hAnsiTheme="minorHAnsi" w:cstheme="minorHAnsi"/>
            <w:color w:val="000000"/>
            <w:lang w:val="sl-SI"/>
          </w:rPr>
          <w:tab/>
          <w:t>libc.so.6 =&gt; /lib/libc.so.6 (0x40054000)</w:t>
        </w:r>
      </w:ins>
    </w:p>
    <w:p w:rsidR="00D72211" w:rsidRPr="00AF36F9" w:rsidRDefault="00D72211" w:rsidP="00D72211">
      <w:pPr>
        <w:pStyle w:val="HTMLPreformatted"/>
        <w:shd w:val="clear" w:color="auto" w:fill="FFFFFF"/>
        <w:spacing w:line="276" w:lineRule="auto"/>
        <w:rPr>
          <w:ins w:id="1034" w:author="zigae" w:date="2012-05-18T16:44:00Z"/>
          <w:rFonts w:asciiTheme="minorHAnsi" w:hAnsiTheme="minorHAnsi" w:cstheme="minorHAnsi"/>
          <w:color w:val="000000"/>
          <w:lang w:val="sl-SI"/>
        </w:rPr>
      </w:pPr>
      <w:ins w:id="1035" w:author="zigae" w:date="2012-05-18T16:44:00Z">
        <w:r w:rsidRPr="00AF36F9">
          <w:rPr>
            <w:rFonts w:asciiTheme="minorHAnsi" w:hAnsiTheme="minorHAnsi" w:cstheme="minorHAnsi"/>
            <w:color w:val="000000"/>
            <w:lang w:val="sl-SI"/>
          </w:rPr>
          <w:tab/>
          <w:t>/lib/ld-linux.so.2 =&gt; /lib/ld-linux.so.2 (0x40000000)</w:t>
        </w:r>
      </w:ins>
    </w:p>
    <w:p w:rsidR="00D72211" w:rsidRPr="00AF36F9" w:rsidRDefault="00D72211" w:rsidP="00D72211">
      <w:pPr>
        <w:pStyle w:val="HTMLPreformatted"/>
        <w:shd w:val="clear" w:color="auto" w:fill="FFFFFF"/>
        <w:spacing w:line="276" w:lineRule="auto"/>
        <w:rPr>
          <w:ins w:id="1036" w:author="zigae" w:date="2012-05-18T16:44:00Z"/>
          <w:rFonts w:asciiTheme="minorHAnsi" w:hAnsiTheme="minorHAnsi" w:cstheme="minorHAnsi"/>
          <w:color w:val="000000"/>
          <w:lang w:val="sl-SI"/>
        </w:rPr>
      </w:pPr>
    </w:p>
    <w:p w:rsidR="00D72211" w:rsidRPr="00AF36F9" w:rsidRDefault="00D72211" w:rsidP="00D72211">
      <w:pPr>
        <w:spacing w:after="0"/>
        <w:rPr>
          <w:ins w:id="1037" w:author="zigae" w:date="2012-05-18T16:44:00Z"/>
          <w:rFonts w:cstheme="minorHAnsi"/>
          <w:color w:val="000000"/>
          <w:sz w:val="24"/>
          <w:szCs w:val="24"/>
          <w:shd w:val="clear" w:color="auto" w:fill="FFFFFF"/>
        </w:rPr>
      </w:pPr>
      <w:ins w:id="1038" w:author="zigae" w:date="2012-05-18T16:44:00Z">
        <w:r w:rsidRPr="00AF36F9">
          <w:rPr>
            <w:rFonts w:cstheme="minorHAnsi"/>
            <w:sz w:val="24"/>
            <w:szCs w:val="24"/>
          </w:rPr>
          <w:t>Zdaj vidimo</w:t>
        </w:r>
        <w:r w:rsidR="00BE09A0" w:rsidRPr="00AF36F9">
          <w:rPr>
            <w:rFonts w:cstheme="minorHAnsi"/>
            <w:sz w:val="24"/>
            <w:szCs w:val="24"/>
          </w:rPr>
          <w:t>,</w:t>
        </w:r>
        <w:r w:rsidRPr="00AF36F9">
          <w:rPr>
            <w:rFonts w:cstheme="minorHAnsi"/>
            <w:sz w:val="24"/>
            <w:szCs w:val="24"/>
          </w:rPr>
          <w:t xml:space="preserve"> da se je uporabljal </w:t>
        </w:r>
        <w:r w:rsidRPr="00AF36F9">
          <w:rPr>
            <w:rFonts w:cstheme="minorHAnsi"/>
            <w:i/>
            <w:sz w:val="24"/>
            <w:szCs w:val="24"/>
          </w:rPr>
          <w:t>crypt()</w:t>
        </w:r>
        <w:r w:rsidRPr="00AF36F9">
          <w:rPr>
            <w:rFonts w:cstheme="minorHAnsi"/>
            <w:sz w:val="24"/>
            <w:szCs w:val="24"/>
          </w:rPr>
          <w:t xml:space="preserve"> in </w:t>
        </w:r>
        <w:r w:rsidRPr="00AF36F9">
          <w:rPr>
            <w:rFonts w:cstheme="minorHAnsi"/>
            <w:i/>
            <w:color w:val="000000"/>
            <w:sz w:val="24"/>
            <w:szCs w:val="24"/>
            <w:shd w:val="clear" w:color="auto" w:fill="FFFFFF"/>
          </w:rPr>
          <w:t>Pluggable Authentication Module (PAM)</w:t>
        </w:r>
        <w:r w:rsidR="00BE09A0" w:rsidRPr="00AF36F9">
          <w:rPr>
            <w:rFonts w:cstheme="minorHAnsi"/>
            <w:color w:val="000000"/>
            <w:sz w:val="24"/>
            <w:szCs w:val="24"/>
            <w:shd w:val="clear" w:color="auto" w:fill="FFFFFF"/>
          </w:rPr>
          <w:t>, kar nedvomno nakazuje</w:t>
        </w:r>
        <w:r w:rsidRPr="00AF36F9">
          <w:rPr>
            <w:rFonts w:cstheme="minorHAnsi"/>
            <w:color w:val="000000"/>
            <w:sz w:val="24"/>
            <w:szCs w:val="24"/>
            <w:shd w:val="clear" w:color="auto" w:fill="FFFFFF"/>
          </w:rPr>
          <w:t xml:space="preserve"> na trojanskeg</w:t>
        </w:r>
        <w:r w:rsidR="00BE09A0" w:rsidRPr="00AF36F9">
          <w:rPr>
            <w:rFonts w:cstheme="minorHAnsi"/>
            <w:color w:val="000000"/>
            <w:sz w:val="24"/>
            <w:szCs w:val="24"/>
            <w:shd w:val="clear" w:color="auto" w:fill="FFFFFF"/>
          </w:rPr>
          <w:t>a</w:t>
        </w:r>
        <w:r w:rsidRPr="00AF36F9">
          <w:rPr>
            <w:rFonts w:cstheme="minorHAnsi"/>
            <w:color w:val="000000"/>
            <w:sz w:val="24"/>
            <w:szCs w:val="24"/>
            <w:shd w:val="clear" w:color="auto" w:fill="FFFFFF"/>
          </w:rPr>
          <w:t xml:space="preserve"> konja. </w:t>
        </w:r>
      </w:ins>
    </w:p>
    <w:p w:rsidR="00D72211" w:rsidRPr="00AF36F9" w:rsidRDefault="00D72211" w:rsidP="0035559E">
      <w:pPr>
        <w:spacing w:after="0"/>
        <w:rPr>
          <w:ins w:id="1039" w:author="zigae" w:date="2012-05-18T16:44:00Z"/>
          <w:rFonts w:cstheme="minorHAnsi"/>
          <w:color w:val="000000"/>
          <w:sz w:val="24"/>
          <w:szCs w:val="24"/>
          <w:shd w:val="clear" w:color="auto" w:fill="FFFFFF"/>
        </w:rPr>
      </w:pPr>
      <w:ins w:id="1040" w:author="zigae" w:date="2012-05-18T16:44:00Z">
        <w:r w:rsidRPr="00AF36F9">
          <w:rPr>
            <w:rFonts w:cstheme="minorHAnsi"/>
            <w:color w:val="000000"/>
            <w:sz w:val="24"/>
            <w:szCs w:val="24"/>
            <w:shd w:val="clear" w:color="auto" w:fill="FFFFFF"/>
          </w:rPr>
          <w:lastRenderedPageBreak/>
          <w:t xml:space="preserve">Na koncu raziskave še enkrat izračunamo </w:t>
        </w:r>
        <w:r w:rsidRPr="00AF36F9">
          <w:rPr>
            <w:rFonts w:cstheme="minorHAnsi"/>
            <w:i/>
            <w:color w:val="000000"/>
            <w:sz w:val="24"/>
            <w:szCs w:val="24"/>
            <w:shd w:val="clear" w:color="auto" w:fill="FFFFFF"/>
          </w:rPr>
          <w:t>MD5 hash</w:t>
        </w:r>
        <w:r w:rsidR="00BE09A0" w:rsidRPr="00AF36F9">
          <w:rPr>
            <w:rFonts w:cstheme="minorHAnsi"/>
            <w:color w:val="000000"/>
            <w:sz w:val="24"/>
            <w:szCs w:val="24"/>
            <w:shd w:val="clear" w:color="auto" w:fill="FFFFFF"/>
          </w:rPr>
          <w:t xml:space="preserve"> kodo in primerja</w:t>
        </w:r>
        <w:r w:rsidRPr="00AF36F9">
          <w:rPr>
            <w:rFonts w:cstheme="minorHAnsi"/>
            <w:color w:val="000000"/>
            <w:sz w:val="24"/>
            <w:szCs w:val="24"/>
            <w:shd w:val="clear" w:color="auto" w:fill="FFFFFF"/>
          </w:rPr>
          <w:t>mo z or</w:t>
        </w:r>
        <w:r w:rsidR="00BE09A0" w:rsidRPr="00AF36F9">
          <w:rPr>
            <w:rFonts w:cstheme="minorHAnsi"/>
            <w:color w:val="000000"/>
            <w:sz w:val="24"/>
            <w:szCs w:val="24"/>
            <w:shd w:val="clear" w:color="auto" w:fill="FFFFFF"/>
          </w:rPr>
          <w:t>i</w:t>
        </w:r>
        <w:r w:rsidRPr="00AF36F9">
          <w:rPr>
            <w:rFonts w:cstheme="minorHAnsi"/>
            <w:color w:val="000000"/>
            <w:sz w:val="24"/>
            <w:szCs w:val="24"/>
            <w:shd w:val="clear" w:color="auto" w:fill="FFFFFF"/>
          </w:rPr>
          <w:t>ginalno kodo</w:t>
        </w:r>
        <w:r w:rsidR="00BE09A0" w:rsidRPr="00AF36F9">
          <w:rPr>
            <w:rFonts w:cstheme="minorHAnsi"/>
            <w:color w:val="000000"/>
            <w:sz w:val="24"/>
            <w:szCs w:val="24"/>
            <w:shd w:val="clear" w:color="auto" w:fill="FFFFFF"/>
          </w:rPr>
          <w:t>,</w:t>
        </w:r>
        <w:r w:rsidRPr="00AF36F9">
          <w:rPr>
            <w:rFonts w:cstheme="minorHAnsi"/>
            <w:color w:val="000000"/>
            <w:sz w:val="24"/>
            <w:szCs w:val="24"/>
            <w:shd w:val="clear" w:color="auto" w:fill="FFFFFF"/>
          </w:rPr>
          <w:t xml:space="preserve"> da zagotovi</w:t>
        </w:r>
        <w:r w:rsidR="00BE09A0" w:rsidRPr="00AF36F9">
          <w:rPr>
            <w:rFonts w:cstheme="minorHAnsi"/>
            <w:color w:val="000000"/>
            <w:sz w:val="24"/>
            <w:szCs w:val="24"/>
            <w:shd w:val="clear" w:color="auto" w:fill="FFFFFF"/>
          </w:rPr>
          <w:t>mo nespremenjljivost podatkov. S tem</w:t>
        </w:r>
        <w:r w:rsidRPr="00AF36F9">
          <w:rPr>
            <w:rFonts w:cstheme="minorHAnsi"/>
            <w:color w:val="000000"/>
            <w:sz w:val="24"/>
            <w:szCs w:val="24"/>
            <w:shd w:val="clear" w:color="auto" w:fill="FFFFFF"/>
          </w:rPr>
          <w:t xml:space="preserve"> smo zaključili </w:t>
        </w:r>
        <w:r w:rsidR="00BE09A0" w:rsidRPr="00AF36F9">
          <w:rPr>
            <w:rFonts w:cstheme="minorHAnsi"/>
            <w:color w:val="000000"/>
            <w:sz w:val="24"/>
            <w:szCs w:val="24"/>
            <w:shd w:val="clear" w:color="auto" w:fill="FFFFFF"/>
          </w:rPr>
          <w:t>pre</w:t>
        </w:r>
        <w:r w:rsidRPr="00AF36F9">
          <w:rPr>
            <w:rFonts w:cstheme="minorHAnsi"/>
            <w:color w:val="000000"/>
            <w:sz w:val="24"/>
            <w:szCs w:val="24"/>
            <w:shd w:val="clear" w:color="auto" w:fill="FFFFFF"/>
          </w:rPr>
          <w:t>iskavo diska.</w:t>
        </w:r>
      </w:ins>
    </w:p>
    <w:p w:rsidR="007F3F1D" w:rsidRPr="00AF36F9" w:rsidRDefault="007F3F1D" w:rsidP="007F3F1D">
      <w:pPr>
        <w:pStyle w:val="Heading1"/>
        <w:rPr>
          <w:rFonts w:asciiTheme="minorHAnsi" w:hAnsiTheme="minorHAnsi" w:cstheme="minorHAnsi"/>
        </w:rPr>
      </w:pPr>
      <w:bookmarkStart w:id="1041" w:name="_Toc325127694"/>
      <w:r w:rsidRPr="00AF36F9">
        <w:rPr>
          <w:rFonts w:asciiTheme="minorHAnsi" w:hAnsiTheme="minorHAnsi" w:cstheme="minorHAnsi"/>
        </w:rPr>
        <w:t>Forenzična analiza omrežja</w:t>
      </w:r>
      <w:bookmarkEnd w:id="1041"/>
    </w:p>
    <w:p w:rsidR="007F3F1D" w:rsidRPr="00AF36F9" w:rsidRDefault="007F3F1D" w:rsidP="007F3F1D">
      <w:pPr>
        <w:rPr>
          <w:rFonts w:cstheme="minorHAnsi"/>
        </w:rPr>
      </w:pPr>
      <w:r w:rsidRPr="00AF36F9">
        <w:rPr>
          <w:rFonts w:cstheme="minorHAnsi"/>
        </w:rPr>
        <w:t xml:space="preserve">Do nedavnega je veljalo, da je bilo pri preiskavi potrebno preverjati zgolj računalnik in predvsem disk posameznika. V zadnjem času, ko pa je omrežje postalo svetovno razširjeno in velika večina ljudi uporablja e-maile, socialna omrežja, internetne trgovine, pretakanje preko spleta in druge omrežne storitve je pregledovanje postalo precej bolj prepleteno tudi z omrežjem. Forenzični preiskovalci se morajo tako naučiti še enega področja in poznati </w:t>
      </w:r>
      <w:r w:rsidR="00C115F5">
        <w:rPr>
          <w:rFonts w:cstheme="minorHAnsi"/>
        </w:rPr>
        <w:t>dodatna</w:t>
      </w:r>
      <w:r w:rsidRPr="00AF36F9">
        <w:rPr>
          <w:rFonts w:cstheme="minorHAnsi"/>
        </w:rPr>
        <w:t xml:space="preserve"> orodja. Med drugim morajo poznati standarde za internetne protokole, brskalnike, e-maile, prenos datotek kar jim je še dodatno oteženo zaradi hitro razvijajočega področja. Možno je celo, da preiskovalci sploh nimajo dostopa do posameznega računalnika s čimer celotna analiza poteka preko spleta oz</w:t>
      </w:r>
      <w:r w:rsidR="00C115F5">
        <w:rPr>
          <w:rFonts w:cstheme="minorHAnsi"/>
        </w:rPr>
        <w:t>.</w:t>
      </w:r>
      <w:r w:rsidRPr="00AF36F9">
        <w:rPr>
          <w:rFonts w:cstheme="minorHAnsi"/>
        </w:rPr>
        <w:t xml:space="preserve"> spletnih storitev in s pomočjo internetnih ponudnikov, kreditnih kartic, telefonskih pogovorov </w:t>
      </w:r>
      <w:r w:rsidR="007803E0">
        <w:rPr>
          <w:rFonts w:cstheme="minorHAnsi"/>
        </w:rPr>
        <w:t>ter drugih</w:t>
      </w:r>
      <w:r w:rsidRPr="00AF36F9">
        <w:rPr>
          <w:rFonts w:cstheme="minorHAnsi"/>
        </w:rPr>
        <w:t>.</w:t>
      </w:r>
    </w:p>
    <w:p w:rsidR="007F3F1D" w:rsidRPr="00AF36F9" w:rsidRDefault="007F3F1D" w:rsidP="007F3F1D">
      <w:pPr>
        <w:rPr>
          <w:rFonts w:cstheme="minorHAnsi"/>
        </w:rPr>
      </w:pPr>
      <w:r w:rsidRPr="00AF36F9">
        <w:rPr>
          <w:rFonts w:cstheme="minorHAnsi"/>
        </w:rPr>
        <w:t>Postopki preiskovanja trdega diska za digitalnimi dokazi so dobro definirani. Ko pa se srečamo z omrežjem pa lahko nastopijo nepričakovane ovire. Podatkov na omrežju je ogromno in so dinamični, kar nam onemogoča zajem celotnega stanja v dolo</w:t>
      </w:r>
      <w:r w:rsidR="00301110">
        <w:rPr>
          <w:rFonts w:cstheme="minorHAnsi"/>
        </w:rPr>
        <w:t>čenem trenutku.</w:t>
      </w:r>
      <w:r w:rsidR="00301110">
        <w:rPr>
          <w:rFonts w:cstheme="minorHAnsi"/>
        </w:rPr>
        <w:br/>
      </w:r>
      <w:r w:rsidRPr="00AF36F9">
        <w:rPr>
          <w:rFonts w:cstheme="minorHAnsi"/>
        </w:rPr>
        <w:t>V nasprotju z preiskovanjem enega računalnika preiskovalci ne morejo preprosto izklopiti celotnega interneta, saj morajo kljub preiskavi zagotavljati, čimbolj nemoteno delovanje omrežja. Poleg tega to tudi ne bi bilo smiselno, saj bi se ob izklopu izgubili vsi podatki. Naslednja težava je, da je na omrežju praktično nemogoče izolirati kraj zločina, saj kriminalec</w:t>
      </w:r>
      <w:r w:rsidR="000C6972">
        <w:rPr>
          <w:rFonts w:cstheme="minorHAnsi"/>
        </w:rPr>
        <w:t xml:space="preserve"> lahko</w:t>
      </w:r>
      <w:r w:rsidRPr="00AF36F9">
        <w:rPr>
          <w:rFonts w:cstheme="minorHAnsi"/>
        </w:rPr>
        <w:t xml:space="preserve"> napada iz večih mest hkrati.</w:t>
      </w:r>
    </w:p>
    <w:p w:rsidR="007F3F1D" w:rsidRPr="00AF36F9" w:rsidRDefault="007F3F1D" w:rsidP="007F3F1D">
      <w:pPr>
        <w:rPr>
          <w:rFonts w:cstheme="minorHAnsi"/>
        </w:rPr>
      </w:pPr>
      <w:r w:rsidRPr="00AF36F9">
        <w:rPr>
          <w:rFonts w:cstheme="minorHAnsi"/>
        </w:rPr>
        <w:t>Porazdelitev na večjih delih omrežja pa je lahko tudi pozitivno, saj je tako težko uničiti vse dokaze. Podjetja velikokrat delajo varnostne kopije, ki jih hranijo na različnih lokacijah, kar pomeni, da po vsej verjetnosti ne bodo uničili vseh podatkov.</w:t>
      </w:r>
    </w:p>
    <w:p w:rsidR="007F3F1D" w:rsidRPr="00AF36F9" w:rsidRDefault="007F3F1D" w:rsidP="007F3F1D">
      <w:pPr>
        <w:rPr>
          <w:rFonts w:cstheme="minorHAnsi"/>
        </w:rPr>
      </w:pPr>
      <w:r w:rsidRPr="00AF36F9">
        <w:rPr>
          <w:rFonts w:cstheme="minorHAnsi"/>
        </w:rPr>
        <w:t>UNIX sistemi so večinoma konfigurirani tako, da beležijo in hranijo uporabniške podatke za datoteke, e-maile in gesla za oddaljene dostope. Zato je pametno iskati sledi za oddaljene dostope na omrežju, ki lahko vodijo do dodatnih virov dokazov. Prvotnega po</w:t>
      </w:r>
      <w:r w:rsidR="0030369F">
        <w:rPr>
          <w:rFonts w:cstheme="minorHAnsi"/>
        </w:rPr>
        <w:t>mena je, da se to naredi kar se</w:t>
      </w:r>
      <w:r w:rsidRPr="00AF36F9">
        <w:rPr>
          <w:rFonts w:cstheme="minorHAnsi"/>
        </w:rPr>
        <w:t xml:space="preserve"> da hitro še predno se sledi izgubijo. </w:t>
      </w:r>
    </w:p>
    <w:p w:rsidR="007F3F1D" w:rsidRPr="00AF36F9" w:rsidRDefault="00F37B74" w:rsidP="007F3F1D">
      <w:pPr>
        <w:rPr>
          <w:rFonts w:cstheme="minorHAnsi"/>
        </w:rPr>
      </w:pPr>
      <w:r>
        <w:rPr>
          <w:rFonts w:cstheme="minorHAnsi"/>
        </w:rPr>
        <w:t xml:space="preserve">UNIX sistemi v </w:t>
      </w:r>
      <w:r w:rsidR="007F3F1D" w:rsidRPr="00F37B74">
        <w:rPr>
          <w:rFonts w:cstheme="minorHAnsi"/>
          <w:i/>
        </w:rPr>
        <w:t>/etc/hosts</w:t>
      </w:r>
      <w:r w:rsidR="007F3F1D" w:rsidRPr="00AF36F9">
        <w:rPr>
          <w:rFonts w:cstheme="minorHAnsi"/>
        </w:rPr>
        <w:t xml:space="preserve"> pogosto hranijo spisek povezav, ki pogosto komunicirajo med sabo. Za UNIX okolje so značilni lokalni in omrežni skupni diski, kateri so hranjeni v </w:t>
      </w:r>
      <w:r w:rsidR="007F3F1D" w:rsidRPr="00DE7380">
        <w:rPr>
          <w:rFonts w:cstheme="minorHAnsi"/>
          <w:i/>
        </w:rPr>
        <w:t>/etc/fstab</w:t>
      </w:r>
      <w:r w:rsidR="007F3F1D" w:rsidRPr="00AF36F9">
        <w:rPr>
          <w:rFonts w:cstheme="minorHAnsi"/>
        </w:rPr>
        <w:t>, saj so avtomatično pripeti ob zagonu. Podobn</w:t>
      </w:r>
      <w:r w:rsidR="00DE7380">
        <w:rPr>
          <w:rFonts w:cstheme="minorHAnsi"/>
        </w:rPr>
        <w:t xml:space="preserve">a informacija se nahaja tudi v </w:t>
      </w:r>
      <w:r w:rsidR="00DE7380" w:rsidRPr="00DE7380">
        <w:rPr>
          <w:rFonts w:cstheme="minorHAnsi"/>
          <w:i/>
        </w:rPr>
        <w:t>/etc/mtab</w:t>
      </w:r>
      <w:r w:rsidR="007F3F1D" w:rsidRPr="00AF36F9">
        <w:rPr>
          <w:rFonts w:cstheme="minorHAnsi"/>
        </w:rPr>
        <w:t xml:space="preserve"> in </w:t>
      </w:r>
      <w:r w:rsidR="007F3F1D" w:rsidRPr="00DE7380">
        <w:rPr>
          <w:rFonts w:cstheme="minorHAnsi"/>
          <w:i/>
        </w:rPr>
        <w:t>/proc/m</w:t>
      </w:r>
      <w:r w:rsidR="00DE7380" w:rsidRPr="00DE7380">
        <w:rPr>
          <w:rFonts w:cstheme="minorHAnsi"/>
          <w:i/>
        </w:rPr>
        <w:t>ounts</w:t>
      </w:r>
      <w:r w:rsidR="007F3F1D" w:rsidRPr="00AF36F9">
        <w:rPr>
          <w:rFonts w:cstheme="minorHAnsi"/>
        </w:rPr>
        <w:t>, ki pa hranita tudi informacije o pripetih napravah preostalih posameznih uporabnikov. Poleg NFS se lahko s pomočjo Samba orodij dostopa tudi do drugih omrežnih virov na Windows okolju. UNIX računalnike lahko konfiguriramo tako, da sistemske podatke pošiljamo na oddaljen</w:t>
      </w:r>
      <w:r w:rsidR="00DE7380">
        <w:rPr>
          <w:rFonts w:cstheme="minorHAnsi"/>
        </w:rPr>
        <w:t xml:space="preserve"> sistem s spremembo v datoteki </w:t>
      </w:r>
      <w:r w:rsidR="007F3F1D" w:rsidRPr="00DE7380">
        <w:rPr>
          <w:rFonts w:cstheme="minorHAnsi"/>
          <w:i/>
        </w:rPr>
        <w:t>/etc/rsyslog.conf</w:t>
      </w:r>
      <w:r w:rsidR="00DE7380">
        <w:rPr>
          <w:rFonts w:cstheme="minorHAnsi"/>
        </w:rPr>
        <w:t xml:space="preserve">, </w:t>
      </w:r>
      <w:r w:rsidR="007F3F1D" w:rsidRPr="00DE7380">
        <w:rPr>
          <w:rFonts w:cstheme="minorHAnsi"/>
          <w:i/>
        </w:rPr>
        <w:t>/etc/syslog.conf</w:t>
      </w:r>
      <w:r w:rsidR="007F3F1D" w:rsidRPr="00AF36F9">
        <w:rPr>
          <w:rFonts w:cstheme="minorHAnsi"/>
        </w:rPr>
        <w:t>. To</w:t>
      </w:r>
      <w:r w:rsidR="00E70878">
        <w:rPr>
          <w:rFonts w:cstheme="minorHAnsi"/>
        </w:rPr>
        <w:t xml:space="preserve"> naredimo z dodajanjem vrstice </w:t>
      </w:r>
      <w:r w:rsidR="007F3F1D" w:rsidRPr="00E70878">
        <w:rPr>
          <w:rFonts w:cstheme="minorHAnsi"/>
          <w:i/>
        </w:rPr>
        <w:t>*.* @IP:PORT</w:t>
      </w:r>
      <w:r w:rsidR="007F3F1D" w:rsidRPr="00AF36F9">
        <w:rPr>
          <w:rFonts w:cstheme="minorHAnsi"/>
        </w:rPr>
        <w:t>. Podobno velja za tiskanje, kjer se h</w:t>
      </w:r>
      <w:r w:rsidR="00E70878">
        <w:rPr>
          <w:rFonts w:cstheme="minorHAnsi"/>
        </w:rPr>
        <w:t xml:space="preserve">ranijo informacije v datotetki </w:t>
      </w:r>
      <w:r w:rsidR="007F3F1D" w:rsidRPr="00E70878">
        <w:rPr>
          <w:rFonts w:cstheme="minorHAnsi"/>
          <w:i/>
        </w:rPr>
        <w:t>/etc/printcap</w:t>
      </w:r>
      <w:r w:rsidR="007F3F1D" w:rsidRPr="00AF36F9">
        <w:rPr>
          <w:rFonts w:cstheme="minorHAnsi"/>
        </w:rPr>
        <w:t>.</w:t>
      </w:r>
    </w:p>
    <w:p w:rsidR="007F3F1D" w:rsidRPr="00AF36F9" w:rsidRDefault="007F3F1D" w:rsidP="007F3F1D">
      <w:pPr>
        <w:rPr>
          <w:rFonts w:cstheme="minorHAnsi"/>
        </w:rPr>
      </w:pPr>
      <w:r w:rsidRPr="00AF36F9">
        <w:rPr>
          <w:rFonts w:cstheme="minorHAnsi"/>
        </w:rPr>
        <w:t>Pri tem postopku je pomembno, da na oddaljene lokacije dostopamo fizično po standardnih postopkih in ne brez pravne podlage.</w:t>
      </w:r>
    </w:p>
    <w:p w:rsidR="007F3F1D" w:rsidRPr="00AF36F9" w:rsidRDefault="009820EC" w:rsidP="007F3F1D">
      <w:pPr>
        <w:pStyle w:val="Heading2"/>
        <w:rPr>
          <w:rFonts w:asciiTheme="minorHAnsi" w:hAnsiTheme="minorHAnsi" w:cstheme="minorHAnsi"/>
        </w:rPr>
      </w:pPr>
      <w:bookmarkStart w:id="1042" w:name="_Toc325127695"/>
      <w:r>
        <w:rPr>
          <w:rFonts w:asciiTheme="minorHAnsi" w:hAnsiTheme="minorHAnsi" w:cstheme="minorHAnsi"/>
        </w:rPr>
        <w:t>Digitalni dokazi na TCP/IP plasteh</w:t>
      </w:r>
      <w:bookmarkEnd w:id="1042"/>
    </w:p>
    <w:p w:rsidR="007F3F1D" w:rsidRPr="00AF36F9" w:rsidRDefault="007F3F1D" w:rsidP="007F3F1D">
      <w:pPr>
        <w:rPr>
          <w:rFonts w:cstheme="minorHAnsi"/>
        </w:rPr>
      </w:pPr>
      <w:r w:rsidRPr="00AF36F9">
        <w:rPr>
          <w:rFonts w:cstheme="minorHAnsi"/>
        </w:rPr>
        <w:t>TCP/IP je skupni jezik vseh omrežij, osnova interneta in je poznan kot de facto standard. Je enostavnejši od OSI modela in med sabo združi nekatere plasti. Razdeljen je na 4 plasti:</w:t>
      </w:r>
    </w:p>
    <w:p w:rsidR="007F3F1D" w:rsidRPr="00AF36F9" w:rsidRDefault="007F3F1D" w:rsidP="007F3F1D">
      <w:pPr>
        <w:pStyle w:val="ListParagraph"/>
        <w:numPr>
          <w:ilvl w:val="0"/>
          <w:numId w:val="5"/>
        </w:numPr>
        <w:rPr>
          <w:rFonts w:cstheme="minorHAnsi"/>
        </w:rPr>
      </w:pPr>
      <w:r w:rsidRPr="00AF36F9">
        <w:rPr>
          <w:rFonts w:cstheme="minorHAnsi"/>
        </w:rPr>
        <w:lastRenderedPageBreak/>
        <w:t>Aplikacijska plast</w:t>
      </w:r>
      <w:r w:rsidR="009A6532">
        <w:rPr>
          <w:rFonts w:cstheme="minorHAnsi"/>
        </w:rPr>
        <w:t xml:space="preserve"> med drugim</w:t>
      </w:r>
      <w:r w:rsidRPr="00AF36F9">
        <w:rPr>
          <w:rFonts w:cstheme="minorHAnsi"/>
        </w:rPr>
        <w:t xml:space="preserve"> vsebuje </w:t>
      </w:r>
      <w:r w:rsidR="00A654DC">
        <w:rPr>
          <w:rFonts w:cstheme="minorHAnsi"/>
        </w:rPr>
        <w:t>protokole</w:t>
      </w:r>
      <w:r w:rsidRPr="00AF36F9">
        <w:rPr>
          <w:rFonts w:cstheme="minorHAnsi"/>
        </w:rPr>
        <w:t xml:space="preserve"> telnet, ftp, http, smnp, smtp.</w:t>
      </w:r>
    </w:p>
    <w:p w:rsidR="007F3F1D" w:rsidRPr="00AF36F9" w:rsidRDefault="00113CED" w:rsidP="007F3F1D">
      <w:pPr>
        <w:pStyle w:val="ListParagraph"/>
        <w:numPr>
          <w:ilvl w:val="0"/>
          <w:numId w:val="5"/>
        </w:numPr>
        <w:rPr>
          <w:rFonts w:cstheme="minorHAnsi"/>
        </w:rPr>
      </w:pPr>
      <w:r>
        <w:rPr>
          <w:rFonts w:cstheme="minorHAnsi"/>
        </w:rPr>
        <w:t>Transportni</w:t>
      </w:r>
      <w:r w:rsidR="00521C5A">
        <w:rPr>
          <w:rFonts w:cstheme="minorHAnsi"/>
        </w:rPr>
        <w:t xml:space="preserve"> plast</w:t>
      </w:r>
      <w:r>
        <w:rPr>
          <w:rFonts w:cstheme="minorHAnsi"/>
        </w:rPr>
        <w:t>i</w:t>
      </w:r>
      <w:r w:rsidR="00521C5A">
        <w:rPr>
          <w:rFonts w:cstheme="minorHAnsi"/>
        </w:rPr>
        <w:t xml:space="preserve"> </w:t>
      </w:r>
      <w:r w:rsidR="00F41294">
        <w:rPr>
          <w:rFonts w:cstheme="minorHAnsi"/>
        </w:rPr>
        <w:t>sta najpomembnejša protokola</w:t>
      </w:r>
      <w:r w:rsidR="00BB1A9B">
        <w:rPr>
          <w:rFonts w:cstheme="minorHAnsi"/>
        </w:rPr>
        <w:t xml:space="preserve"> TCP in</w:t>
      </w:r>
      <w:r w:rsidR="00F41294">
        <w:rPr>
          <w:rFonts w:cstheme="minorHAnsi"/>
        </w:rPr>
        <w:t xml:space="preserve"> UDP</w:t>
      </w:r>
      <w:r w:rsidR="007F3F1D" w:rsidRPr="00AF36F9">
        <w:rPr>
          <w:rFonts w:cstheme="minorHAnsi"/>
        </w:rPr>
        <w:t>.</w:t>
      </w:r>
    </w:p>
    <w:p w:rsidR="007F3F1D" w:rsidRPr="00AF36F9" w:rsidRDefault="007F3F1D" w:rsidP="007F3F1D">
      <w:pPr>
        <w:pStyle w:val="ListParagraph"/>
        <w:numPr>
          <w:ilvl w:val="0"/>
          <w:numId w:val="5"/>
        </w:numPr>
        <w:rPr>
          <w:rFonts w:cstheme="minorHAnsi"/>
        </w:rPr>
      </w:pPr>
      <w:r w:rsidRPr="00AF36F9">
        <w:rPr>
          <w:rFonts w:cstheme="minorHAnsi"/>
        </w:rPr>
        <w:t>Mrežna plast ima</w:t>
      </w:r>
      <w:r w:rsidR="005939DB">
        <w:rPr>
          <w:rFonts w:cstheme="minorHAnsi"/>
        </w:rPr>
        <w:t xml:space="preserve"> </w:t>
      </w:r>
      <w:r w:rsidR="00134D22">
        <w:rPr>
          <w:rFonts w:cstheme="minorHAnsi"/>
        </w:rPr>
        <w:t>protokole kot so</w:t>
      </w:r>
      <w:r w:rsidR="00B661ED">
        <w:rPr>
          <w:rFonts w:cstheme="minorHAnsi"/>
        </w:rPr>
        <w:t xml:space="preserve"> </w:t>
      </w:r>
      <w:r w:rsidRPr="00AF36F9">
        <w:rPr>
          <w:rFonts w:cstheme="minorHAnsi"/>
        </w:rPr>
        <w:t>internetni protokol (IP)</w:t>
      </w:r>
      <w:r w:rsidR="00B661ED">
        <w:rPr>
          <w:rFonts w:cstheme="minorHAnsi"/>
        </w:rPr>
        <w:t xml:space="preserve">, </w:t>
      </w:r>
      <w:r w:rsidR="005939DB">
        <w:rPr>
          <w:rFonts w:cstheme="minorHAnsi"/>
        </w:rPr>
        <w:t xml:space="preserve"> ICMP</w:t>
      </w:r>
      <w:r w:rsidR="00EA3069">
        <w:rPr>
          <w:rFonts w:cstheme="minorHAnsi"/>
        </w:rPr>
        <w:t xml:space="preserve"> in drugi</w:t>
      </w:r>
      <w:r w:rsidRPr="00AF36F9">
        <w:rPr>
          <w:rFonts w:cstheme="minorHAnsi"/>
        </w:rPr>
        <w:t>.</w:t>
      </w:r>
    </w:p>
    <w:p w:rsidR="007F3F1D" w:rsidRPr="00AF36F9" w:rsidRDefault="00732767" w:rsidP="007F3F1D">
      <w:pPr>
        <w:pStyle w:val="ListParagraph"/>
        <w:numPr>
          <w:ilvl w:val="0"/>
          <w:numId w:val="5"/>
        </w:numPr>
        <w:rPr>
          <w:rFonts w:cstheme="minorHAnsi"/>
        </w:rPr>
      </w:pPr>
      <w:r>
        <w:rPr>
          <w:rFonts w:cstheme="minorHAnsi"/>
        </w:rPr>
        <w:t>Fizični in povezavni</w:t>
      </w:r>
      <w:r w:rsidR="007F3F1D" w:rsidRPr="00AF36F9">
        <w:rPr>
          <w:rFonts w:cstheme="minorHAnsi"/>
        </w:rPr>
        <w:t xml:space="preserve"> plast</w:t>
      </w:r>
      <w:r>
        <w:rPr>
          <w:rFonts w:cstheme="minorHAnsi"/>
        </w:rPr>
        <w:t>i</w:t>
      </w:r>
      <w:r w:rsidR="007F3F1D" w:rsidRPr="00AF36F9">
        <w:rPr>
          <w:rFonts w:cstheme="minorHAnsi"/>
        </w:rPr>
        <w:t xml:space="preserve"> pa </w:t>
      </w:r>
      <w:r>
        <w:rPr>
          <w:rFonts w:cstheme="minorHAnsi"/>
        </w:rPr>
        <w:t>so glavni</w:t>
      </w:r>
      <w:r w:rsidR="007F3F1D" w:rsidRPr="00AF36F9">
        <w:rPr>
          <w:rFonts w:cstheme="minorHAnsi"/>
        </w:rPr>
        <w:t xml:space="preserve"> ARPANET, paketni radio in LAN.</w:t>
      </w:r>
    </w:p>
    <w:p w:rsidR="007F3F1D" w:rsidRPr="00AF36F9" w:rsidRDefault="007F3F1D" w:rsidP="007F3F1D">
      <w:pPr>
        <w:rPr>
          <w:rFonts w:cstheme="minorHAnsi"/>
        </w:rPr>
      </w:pPr>
      <w:r w:rsidRPr="00AF36F9">
        <w:rPr>
          <w:rFonts w:cstheme="minorHAnsi"/>
        </w:rPr>
        <w:t>Naloga fizične plasti je, da skrbi za fizični prenos podatkov. Mrežna plast skrbi za transparentno pošiljanje podatkov med mrežami. Dostava pri tem ni zagotovljena, niti vrstni red dostave. Povezava s povezavnim slojem je protokol ARP. Prenosna plast skrbi za povezavni in brezpovezavni način delovanja. TCP predstavlja tok podatkov med procesom na različnih računalnikih. Aplikacijska plast služi uporabi standardnih (npr. pošta, splet, IRC in drugo) in nestandardnih aplikacij. Te aplikacije uporabljajo storitve spodnjih plasti.</w:t>
      </w:r>
    </w:p>
    <w:p w:rsidR="007F3F1D" w:rsidRPr="00AF36F9" w:rsidRDefault="007F3F1D" w:rsidP="007F3F1D">
      <w:pPr>
        <w:rPr>
          <w:rFonts w:cstheme="minorHAnsi"/>
        </w:rPr>
      </w:pPr>
      <w:r w:rsidRPr="00AF36F9">
        <w:rPr>
          <w:rFonts w:cstheme="minorHAnsi"/>
        </w:rPr>
        <w:t>Dokaze sicer lahko dobimo iz več naprav kot so računalniki, usmerjevalniki in drugih.</w:t>
      </w:r>
    </w:p>
    <w:p w:rsidR="007F3F1D" w:rsidRPr="00AF36F9" w:rsidRDefault="007F3F1D" w:rsidP="007F3F1D">
      <w:pPr>
        <w:pStyle w:val="Heading3"/>
        <w:rPr>
          <w:rFonts w:asciiTheme="minorHAnsi" w:hAnsiTheme="minorHAnsi" w:cstheme="minorHAnsi"/>
        </w:rPr>
      </w:pPr>
      <w:bookmarkStart w:id="1043" w:name="_Toc325127696"/>
      <w:r w:rsidRPr="00AF36F9">
        <w:rPr>
          <w:rFonts w:asciiTheme="minorHAnsi" w:hAnsiTheme="minorHAnsi" w:cstheme="minorHAnsi"/>
        </w:rPr>
        <w:t>Fizična/povezavna plast</w:t>
      </w:r>
      <w:bookmarkEnd w:id="1043"/>
    </w:p>
    <w:p w:rsidR="007F3F1D" w:rsidRPr="00AF36F9" w:rsidRDefault="007F3F1D" w:rsidP="007F3F1D">
      <w:pPr>
        <w:rPr>
          <w:rFonts w:cstheme="minorHAnsi"/>
        </w:rPr>
      </w:pPr>
      <w:r w:rsidRPr="00AF36F9">
        <w:rPr>
          <w:rFonts w:cstheme="minorHAnsi"/>
        </w:rPr>
        <w:t xml:space="preserve">Fizična in povezavna plast nudi temelj za vse </w:t>
      </w:r>
      <w:r w:rsidR="00863AE3">
        <w:rPr>
          <w:rFonts w:cstheme="minorHAnsi"/>
        </w:rPr>
        <w:t>kar</w:t>
      </w:r>
      <w:r w:rsidRPr="00AF36F9">
        <w:rPr>
          <w:rFonts w:cstheme="minorHAnsi"/>
        </w:rPr>
        <w:t xml:space="preserve"> najdemo na omrežju.</w:t>
      </w:r>
    </w:p>
    <w:p w:rsidR="007F3F1D" w:rsidRPr="00AF36F9" w:rsidRDefault="007F3F1D" w:rsidP="007F3F1D">
      <w:pPr>
        <w:rPr>
          <w:rFonts w:cstheme="minorHAnsi"/>
        </w:rPr>
      </w:pPr>
      <w:r w:rsidRPr="00AF36F9">
        <w:rPr>
          <w:rFonts w:cstheme="minorHAnsi"/>
        </w:rPr>
        <w:t>Najbolj pogost način za zbiranje dokazov na omrežju je t</w:t>
      </w:r>
      <w:r w:rsidR="00817F0E">
        <w:rPr>
          <w:rFonts w:cstheme="minorHAnsi"/>
        </w:rPr>
        <w:t>.</w:t>
      </w:r>
      <w:r w:rsidRPr="00AF36F9">
        <w:rPr>
          <w:rFonts w:cstheme="minorHAnsi"/>
        </w:rPr>
        <w:t>i. prisluškovanje omrežju. Ta način zbiranja dokazov je primerljiv s tistim, ko naredimo kopijo trdega diska.</w:t>
      </w:r>
    </w:p>
    <w:p w:rsidR="007F3F1D" w:rsidRPr="00AF36F9" w:rsidRDefault="00A3427B" w:rsidP="007F3F1D">
      <w:pPr>
        <w:pStyle w:val="ListParagraph"/>
        <w:numPr>
          <w:ilvl w:val="0"/>
          <w:numId w:val="6"/>
        </w:numPr>
        <w:rPr>
          <w:rFonts w:cstheme="minorHAnsi"/>
        </w:rPr>
      </w:pPr>
      <w:r>
        <w:rPr>
          <w:rFonts w:cstheme="minorHAnsi"/>
        </w:rPr>
        <w:t xml:space="preserve">Z orodjem </w:t>
      </w:r>
      <w:r w:rsidRPr="00A3427B">
        <w:rPr>
          <w:rFonts w:cstheme="minorHAnsi"/>
          <w:b/>
        </w:rPr>
        <w:t>ifconfig</w:t>
      </w:r>
      <w:r w:rsidR="007F3F1D" w:rsidRPr="00AF36F9">
        <w:rPr>
          <w:rFonts w:cstheme="minorHAnsi"/>
        </w:rPr>
        <w:t xml:space="preserve"> lahko skonfiguriramo omrežne naprave. Uporablja se predsem ob zagonu za nastavitev vmesnikov ter kasneje za preverja</w:t>
      </w:r>
      <w:r w:rsidR="00971566">
        <w:rPr>
          <w:rFonts w:cstheme="minorHAnsi"/>
        </w:rPr>
        <w:t xml:space="preserve">nje ali nastavljanje. Z ukazom </w:t>
      </w:r>
      <w:r w:rsidR="007F3F1D" w:rsidRPr="00971566">
        <w:rPr>
          <w:rFonts w:cstheme="minorHAnsi"/>
          <w:b/>
        </w:rPr>
        <w:t>ifconfig -a</w:t>
      </w:r>
      <w:r w:rsidR="007F3F1D" w:rsidRPr="00AF36F9">
        <w:rPr>
          <w:rFonts w:cstheme="minorHAnsi"/>
        </w:rPr>
        <w:t xml:space="preserve"> lahko preverimo stanje vseh naprav. S tem tudi vidimo IP in MAC naslove.</w:t>
      </w:r>
    </w:p>
    <w:p w:rsidR="007F3F1D" w:rsidRPr="00AF36F9" w:rsidRDefault="00011DB3" w:rsidP="007F3F1D">
      <w:pPr>
        <w:pStyle w:val="ListParagraph"/>
        <w:numPr>
          <w:ilvl w:val="0"/>
          <w:numId w:val="6"/>
        </w:numPr>
        <w:rPr>
          <w:rFonts w:cstheme="minorHAnsi"/>
        </w:rPr>
      </w:pPr>
      <w:r>
        <w:rPr>
          <w:rFonts w:cstheme="minorHAnsi"/>
        </w:rPr>
        <w:t xml:space="preserve">Orodje </w:t>
      </w:r>
      <w:r w:rsidR="007F3F1D" w:rsidRPr="00011DB3">
        <w:rPr>
          <w:rFonts w:cstheme="minorHAnsi"/>
          <w:b/>
        </w:rPr>
        <w:t>arp</w:t>
      </w:r>
      <w:r w:rsidR="007F3F1D" w:rsidRPr="00AF36F9">
        <w:rPr>
          <w:rFonts w:cstheme="minorHAnsi"/>
        </w:rPr>
        <w:t xml:space="preserve"> se uporablja za nastavljanje oz. prikaz ARP tabele relacij med IP in MAC naslovi. Omogoča tudi brisanje oz. dodajanje zapisov. ARP oz. Address Resolution Protocol sicer služi preslikavi naslovov iz omrežne v povezavno plast.</w:t>
      </w:r>
    </w:p>
    <w:p w:rsidR="007F3F1D" w:rsidRPr="00AF36F9" w:rsidRDefault="007F3F1D" w:rsidP="007F3F1D">
      <w:pPr>
        <w:rPr>
          <w:rFonts w:cstheme="minorHAnsi"/>
        </w:rPr>
      </w:pPr>
      <w:r w:rsidRPr="00AF36F9">
        <w:rPr>
          <w:rFonts w:cstheme="minorHAnsi"/>
        </w:rPr>
        <w:t>Naslove računalnikov lahko dobimo tudi iz ARP tabel ali zgodovine DHCP na usmerjevalniku. DHCP med drugim hrani informacije o MAC naslovu, IP naslovu, času dodelitve in odvzema ter imenu računalnika.</w:t>
      </w:r>
    </w:p>
    <w:p w:rsidR="00993B6D" w:rsidRPr="00AF36F9" w:rsidRDefault="00993B6D" w:rsidP="00993B6D">
      <w:pPr>
        <w:pStyle w:val="Heading3"/>
        <w:rPr>
          <w:rFonts w:asciiTheme="minorHAnsi" w:hAnsiTheme="minorHAnsi" w:cstheme="minorHAnsi"/>
        </w:rPr>
      </w:pPr>
      <w:bookmarkStart w:id="1044" w:name="_Toc325127697"/>
      <w:r w:rsidRPr="00AF36F9">
        <w:rPr>
          <w:rFonts w:asciiTheme="minorHAnsi" w:hAnsiTheme="minorHAnsi" w:cstheme="minorHAnsi"/>
        </w:rPr>
        <w:t>Omrežna in transportna plast</w:t>
      </w:r>
      <w:bookmarkEnd w:id="1044"/>
    </w:p>
    <w:p w:rsidR="00993B6D" w:rsidRPr="00AF36F9" w:rsidRDefault="00993B6D" w:rsidP="00993B6D">
      <w:pPr>
        <w:rPr>
          <w:rFonts w:cstheme="minorHAnsi"/>
        </w:rPr>
      </w:pPr>
      <w:r w:rsidRPr="00AF36F9">
        <w:rPr>
          <w:rFonts w:cstheme="minorHAnsi"/>
        </w:rPr>
        <w:t>Vsak komunikacijski sistem potrebuje mehanizem naslavl</w:t>
      </w:r>
      <w:r w:rsidR="00A67038">
        <w:rPr>
          <w:rFonts w:cstheme="minorHAnsi"/>
        </w:rPr>
        <w:t>j</w:t>
      </w:r>
      <w:r w:rsidRPr="00AF36F9">
        <w:rPr>
          <w:rFonts w:cstheme="minorHAnsi"/>
        </w:rPr>
        <w:t>anja. Pogosto, ni pa nujno je potreben tudi nek sistem preverjanja, da je sporočilo prišlo na cilj. Omrežna in transportna plast sta skupaj odgovorni za pravilno dostavljanje paketov. Veliko količino shranjenih informacij se pridobi prav iz teh dveh plasti, kar nam zelo služi v digitalnem preiskovanju. Pomembni na tej plasti so predvsem IP naslovi in z njimi povezana DNS imena, ki nam pomagajo določiti izvor zločina.</w:t>
      </w:r>
    </w:p>
    <w:p w:rsidR="0032461B" w:rsidRPr="00AF36F9" w:rsidRDefault="002010EA" w:rsidP="0032461B">
      <w:pPr>
        <w:pStyle w:val="ListParagraph"/>
        <w:keepNext/>
        <w:numPr>
          <w:ilvl w:val="0"/>
          <w:numId w:val="7"/>
        </w:numPr>
        <w:rPr>
          <w:rFonts w:cstheme="minorHAnsi"/>
        </w:rPr>
      </w:pPr>
      <w:r>
        <w:rPr>
          <w:rFonts w:cstheme="minorHAnsi"/>
        </w:rPr>
        <w:lastRenderedPageBreak/>
        <w:t xml:space="preserve">Orodje </w:t>
      </w:r>
      <w:r w:rsidRPr="002010EA">
        <w:rPr>
          <w:rFonts w:cstheme="minorHAnsi"/>
          <w:b/>
        </w:rPr>
        <w:t>nslookup</w:t>
      </w:r>
      <w:r w:rsidR="00993B6D" w:rsidRPr="00AF36F9">
        <w:rPr>
          <w:rFonts w:cstheme="minorHAnsi"/>
        </w:rPr>
        <w:t xml:space="preserve"> nam omogoča pretvorbo med IP naslovom in DNS </w:t>
      </w:r>
      <w:r>
        <w:rPr>
          <w:rFonts w:cstheme="minorHAnsi"/>
        </w:rPr>
        <w:t>imenom, kar lahko vidimo na</w:t>
      </w:r>
      <w:r w:rsidR="00993B6D" w:rsidRPr="00AF36F9">
        <w:rPr>
          <w:rFonts w:cstheme="minorHAnsi"/>
        </w:rPr>
        <w:t xml:space="preserve"> </w:t>
      </w:r>
      <w:r w:rsidR="0032461B" w:rsidRPr="00AF36F9">
        <w:rPr>
          <w:rFonts w:cstheme="minorHAnsi"/>
        </w:rPr>
        <w:fldChar w:fldCharType="begin"/>
      </w:r>
      <w:r w:rsidR="0032461B" w:rsidRPr="00AF36F9">
        <w:rPr>
          <w:rFonts w:cstheme="minorHAnsi"/>
        </w:rPr>
        <w:instrText xml:space="preserve"> REF _Ref324974193 \h </w:instrText>
      </w:r>
      <w:r w:rsidR="0032461B" w:rsidRPr="00AF36F9">
        <w:rPr>
          <w:rFonts w:cstheme="minorHAnsi"/>
        </w:rPr>
      </w:r>
      <w:r w:rsidR="00030FE4" w:rsidRPr="00AF36F9">
        <w:rPr>
          <w:rFonts w:cstheme="minorHAnsi"/>
        </w:rPr>
        <w:instrText xml:space="preserve"> \* MERGEFORMAT </w:instrText>
      </w:r>
      <w:r w:rsidR="0032461B" w:rsidRPr="00AF36F9">
        <w:rPr>
          <w:rFonts w:cstheme="minorHAnsi"/>
        </w:rPr>
        <w:fldChar w:fldCharType="separate"/>
      </w:r>
      <w:r w:rsidR="002B362C">
        <w:rPr>
          <w:rFonts w:cstheme="minorHAnsi"/>
        </w:rPr>
        <w:t>s</w:t>
      </w:r>
      <w:r>
        <w:rPr>
          <w:rFonts w:cstheme="minorHAnsi"/>
        </w:rPr>
        <w:t>liki</w:t>
      </w:r>
      <w:r w:rsidR="0032461B" w:rsidRPr="00AF36F9">
        <w:rPr>
          <w:rFonts w:cstheme="minorHAnsi"/>
        </w:rPr>
        <w:t xml:space="preserve"> </w:t>
      </w:r>
      <w:r w:rsidR="0032461B" w:rsidRPr="00AF36F9">
        <w:rPr>
          <w:rFonts w:cstheme="minorHAnsi"/>
          <w:noProof/>
        </w:rPr>
        <w:t>5</w:t>
      </w:r>
      <w:r w:rsidR="0032461B" w:rsidRPr="00AF36F9">
        <w:rPr>
          <w:rFonts w:cstheme="minorHAnsi"/>
        </w:rPr>
        <w:fldChar w:fldCharType="end"/>
      </w:r>
      <w:r w:rsidR="00993B6D" w:rsidRPr="00AF36F9">
        <w:rPr>
          <w:rFonts w:cstheme="minorHAnsi"/>
        </w:rPr>
        <w:t>.</w:t>
      </w:r>
      <w:r w:rsidR="0032461B" w:rsidRPr="00AF36F9">
        <w:rPr>
          <w:rFonts w:cstheme="minorHAnsi"/>
        </w:rPr>
        <w:br/>
      </w:r>
      <w:r w:rsidR="0032461B" w:rsidRPr="00AF36F9">
        <w:rPr>
          <w:rFonts w:cstheme="minorHAnsi"/>
          <w:noProof/>
          <w:lang w:eastAsia="sl-SI"/>
        </w:rPr>
        <w:drawing>
          <wp:inline distT="0" distB="0" distL="0" distR="0" wp14:anchorId="692ADD11" wp14:editId="2C6FB622">
            <wp:extent cx="4744112" cy="34009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lookup.PNG"/>
                    <pic:cNvPicPr/>
                  </pic:nvPicPr>
                  <pic:blipFill>
                    <a:blip r:embed="rId16">
                      <a:extLst>
                        <a:ext uri="{28A0092B-C50C-407E-A947-70E740481C1C}">
                          <a14:useLocalDpi xmlns:a14="http://schemas.microsoft.com/office/drawing/2010/main" val="0"/>
                        </a:ext>
                      </a:extLst>
                    </a:blip>
                    <a:stretch>
                      <a:fillRect/>
                    </a:stretch>
                  </pic:blipFill>
                  <pic:spPr>
                    <a:xfrm>
                      <a:off x="0" y="0"/>
                      <a:ext cx="4744112" cy="3400900"/>
                    </a:xfrm>
                    <a:prstGeom prst="rect">
                      <a:avLst/>
                    </a:prstGeom>
                  </pic:spPr>
                </pic:pic>
              </a:graphicData>
            </a:graphic>
          </wp:inline>
        </w:drawing>
      </w:r>
    </w:p>
    <w:p w:rsidR="00993B6D" w:rsidRPr="00AF36F9" w:rsidRDefault="0032461B" w:rsidP="0032461B">
      <w:pPr>
        <w:pStyle w:val="Caption"/>
        <w:jc w:val="center"/>
        <w:rPr>
          <w:rFonts w:cstheme="minorHAnsi"/>
        </w:rPr>
      </w:pPr>
      <w:bookmarkStart w:id="1045" w:name="_Ref324974193"/>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00FD5DF1" w:rsidRPr="00AF36F9">
        <w:rPr>
          <w:rFonts w:cstheme="minorHAnsi"/>
          <w:noProof/>
        </w:rPr>
        <w:t>5</w:t>
      </w:r>
      <w:r w:rsidR="000B24F7" w:rsidRPr="00AF36F9">
        <w:rPr>
          <w:rFonts w:cstheme="minorHAnsi"/>
          <w:noProof/>
        </w:rPr>
        <w:fldChar w:fldCharType="end"/>
      </w:r>
      <w:bookmarkEnd w:id="1045"/>
      <w:r w:rsidRPr="00AF36F9">
        <w:rPr>
          <w:rFonts w:cstheme="minorHAnsi"/>
        </w:rPr>
        <w:t>: Prikaz uporabe orodja nslookup</w:t>
      </w:r>
    </w:p>
    <w:p w:rsidR="00993B6D" w:rsidRPr="00AF36F9" w:rsidRDefault="009B0FBF" w:rsidP="00993B6D">
      <w:pPr>
        <w:pStyle w:val="ListParagraph"/>
        <w:numPr>
          <w:ilvl w:val="0"/>
          <w:numId w:val="7"/>
        </w:numPr>
        <w:rPr>
          <w:rFonts w:cstheme="minorHAnsi"/>
        </w:rPr>
      </w:pPr>
      <w:r>
        <w:rPr>
          <w:rFonts w:cstheme="minorHAnsi"/>
        </w:rPr>
        <w:t xml:space="preserve">Z </w:t>
      </w:r>
      <w:r w:rsidR="00993B6D" w:rsidRPr="009B0FBF">
        <w:rPr>
          <w:rFonts w:cstheme="minorHAnsi"/>
          <w:b/>
        </w:rPr>
        <w:t>dig</w:t>
      </w:r>
      <w:r w:rsidR="00993B6D" w:rsidRPr="00AF36F9">
        <w:rPr>
          <w:rFonts w:cstheme="minorHAnsi"/>
        </w:rPr>
        <w:t xml:space="preserve"> lahko poizvedujemo o pripadajočih DNS strežnikih. Občasno pri tem lahko dobimo tudi informacije o drugih računalnikih, ki uporabljajo DNS strežnik, a strežniki tega večinoma ne dopuščajo, saj napadalci lahko to s pridom izkoriščajo.</w:t>
      </w:r>
    </w:p>
    <w:p w:rsidR="00993B6D" w:rsidRPr="00AF36F9" w:rsidRDefault="00993B6D" w:rsidP="00993B6D">
      <w:pPr>
        <w:pStyle w:val="ListParagraph"/>
        <w:numPr>
          <w:ilvl w:val="0"/>
          <w:numId w:val="7"/>
        </w:numPr>
        <w:rPr>
          <w:rFonts w:cstheme="minorHAnsi"/>
        </w:rPr>
      </w:pPr>
      <w:r w:rsidRPr="00AF36F9">
        <w:rPr>
          <w:rFonts w:cstheme="minorHAnsi"/>
        </w:rPr>
        <w:t>Druge še zelo upor</w:t>
      </w:r>
      <w:r w:rsidR="00823D84">
        <w:rPr>
          <w:rFonts w:cstheme="minorHAnsi"/>
        </w:rPr>
        <w:t xml:space="preserve">abno orodje je tudi </w:t>
      </w:r>
      <w:r w:rsidR="00823D84" w:rsidRPr="00823D84">
        <w:rPr>
          <w:rFonts w:cstheme="minorHAnsi"/>
          <w:b/>
        </w:rPr>
        <w:t>traceroute</w:t>
      </w:r>
      <w:r w:rsidRPr="00AF36F9">
        <w:rPr>
          <w:rFonts w:cstheme="minorHAnsi"/>
        </w:rPr>
        <w:t>, ki nam omogoča sledenje paketov po vozliščih, ki jih obišče paket, da doseže ciljni IP. To nam v digitalnem preiskovanju lahko pride zelo prav, saj večinoma poti ostajajo iste</w:t>
      </w:r>
      <w:r w:rsidR="00C86C39">
        <w:rPr>
          <w:rFonts w:cstheme="minorHAnsi"/>
        </w:rPr>
        <w:t>,</w:t>
      </w:r>
      <w:r w:rsidRPr="00AF36F9">
        <w:rPr>
          <w:rFonts w:cstheme="minorHAnsi"/>
        </w:rPr>
        <w:t xml:space="preserve"> kar nam omogoča, da naredimo dodatno preiskovanje na vozliščih ali DNS strežnikih, kjer se </w:t>
      </w:r>
      <w:r w:rsidR="00805363">
        <w:rPr>
          <w:rFonts w:cstheme="minorHAnsi"/>
        </w:rPr>
        <w:t xml:space="preserve">prav tako </w:t>
      </w:r>
      <w:r w:rsidRPr="00AF36F9">
        <w:rPr>
          <w:rFonts w:cstheme="minorHAnsi"/>
        </w:rPr>
        <w:t>beležijo podatki o prenosih.</w:t>
      </w:r>
    </w:p>
    <w:p w:rsidR="00993B6D" w:rsidRPr="00AF36F9" w:rsidRDefault="00993B6D" w:rsidP="00993B6D">
      <w:pPr>
        <w:pStyle w:val="ListParagraph"/>
        <w:numPr>
          <w:ilvl w:val="0"/>
          <w:numId w:val="7"/>
        </w:numPr>
        <w:rPr>
          <w:rFonts w:cstheme="minorHAnsi"/>
        </w:rPr>
      </w:pPr>
      <w:r w:rsidRPr="00AF36F9">
        <w:rPr>
          <w:rFonts w:cstheme="minorHAnsi"/>
        </w:rPr>
        <w:t>Aplikacije za svojo delovanje uporabljajo določena vrata. Za preverjanje ali pa določena aplikacija</w:t>
      </w:r>
      <w:r w:rsidR="00C55D13">
        <w:rPr>
          <w:rFonts w:cstheme="minorHAnsi"/>
        </w:rPr>
        <w:t xml:space="preserve"> deluje lahko uporabimo orodje </w:t>
      </w:r>
      <w:r w:rsidR="00C55D13" w:rsidRPr="00C55D13">
        <w:rPr>
          <w:rFonts w:cstheme="minorHAnsi"/>
          <w:b/>
        </w:rPr>
        <w:t>nmap</w:t>
      </w:r>
      <w:r w:rsidRPr="00AF36F9">
        <w:rPr>
          <w:rFonts w:cstheme="minorHAnsi"/>
        </w:rPr>
        <w:t>. To orodje nam dodatno omogoča tudi npr. odkrivanje operacijskega sistema ali verzij programov, ki so lahko povezani tudi z določenimi varnostnimi luknjami. V začetku nam lahko zelo dobro služi za odkrivanje karakterističnih značilnosti v omrežju.</w:t>
      </w:r>
    </w:p>
    <w:p w:rsidR="00993B6D" w:rsidRPr="00AF36F9" w:rsidRDefault="00414535" w:rsidP="00993B6D">
      <w:pPr>
        <w:pStyle w:val="ListParagraph"/>
        <w:numPr>
          <w:ilvl w:val="0"/>
          <w:numId w:val="7"/>
        </w:numPr>
        <w:rPr>
          <w:rFonts w:cstheme="minorHAnsi"/>
        </w:rPr>
      </w:pPr>
      <w:r>
        <w:rPr>
          <w:rFonts w:cstheme="minorHAnsi"/>
        </w:rPr>
        <w:t xml:space="preserve">Orodje </w:t>
      </w:r>
      <w:r w:rsidR="00993B6D" w:rsidRPr="00414535">
        <w:rPr>
          <w:rFonts w:cstheme="minorHAnsi"/>
          <w:b/>
        </w:rPr>
        <w:t>n</w:t>
      </w:r>
      <w:r w:rsidRPr="00414535">
        <w:rPr>
          <w:rFonts w:cstheme="minorHAnsi"/>
          <w:b/>
        </w:rPr>
        <w:t>etstat</w:t>
      </w:r>
      <w:r w:rsidR="00993B6D" w:rsidRPr="00AF36F9">
        <w:rPr>
          <w:rFonts w:cstheme="minorHAnsi"/>
        </w:rPr>
        <w:t xml:space="preserve"> nam lahko izpiše aktivne povezave našega računal</w:t>
      </w:r>
      <w:r w:rsidR="00C04764">
        <w:rPr>
          <w:rFonts w:cstheme="minorHAnsi"/>
        </w:rPr>
        <w:t xml:space="preserve">nika, kar nam ob pomoči orodja </w:t>
      </w:r>
      <w:r w:rsidR="00C04764" w:rsidRPr="00C04764">
        <w:rPr>
          <w:rFonts w:cstheme="minorHAnsi"/>
          <w:b/>
        </w:rPr>
        <w:t>nmap</w:t>
      </w:r>
      <w:r w:rsidR="00993B6D" w:rsidRPr="00AF36F9">
        <w:rPr>
          <w:rFonts w:cstheme="minorHAnsi"/>
        </w:rPr>
        <w:t xml:space="preserve"> l</w:t>
      </w:r>
      <w:r>
        <w:rPr>
          <w:rFonts w:cstheme="minorHAnsi"/>
        </w:rPr>
        <w:t>ahko služi kot določanje aktiv</w:t>
      </w:r>
      <w:r w:rsidR="00993B6D" w:rsidRPr="00AF36F9">
        <w:rPr>
          <w:rFonts w:cstheme="minorHAnsi"/>
        </w:rPr>
        <w:t>nih aplikacij kot je npr. VNC ali skupni vir z drugim računalnikom. Na ta način lahko pridemo do dodatnih virov informacij, ki jih je potrebno raziskati.</w:t>
      </w:r>
    </w:p>
    <w:p w:rsidR="00993B6D" w:rsidRPr="00AF36F9" w:rsidRDefault="00993B6D" w:rsidP="00993B6D">
      <w:pPr>
        <w:pStyle w:val="Heading3"/>
        <w:rPr>
          <w:rFonts w:asciiTheme="minorHAnsi" w:hAnsiTheme="minorHAnsi" w:cstheme="minorHAnsi"/>
        </w:rPr>
      </w:pPr>
      <w:bookmarkStart w:id="1046" w:name="_Toc325127698"/>
      <w:r w:rsidRPr="00AF36F9">
        <w:rPr>
          <w:rFonts w:asciiTheme="minorHAnsi" w:hAnsiTheme="minorHAnsi" w:cstheme="minorHAnsi"/>
        </w:rPr>
        <w:lastRenderedPageBreak/>
        <w:t>Aplikacijska plast</w:t>
      </w:r>
      <w:bookmarkEnd w:id="1046"/>
    </w:p>
    <w:p w:rsidR="00993B6D" w:rsidRPr="00AF36F9" w:rsidRDefault="00993B6D" w:rsidP="008F379D">
      <w:pPr>
        <w:pStyle w:val="ListParagraph"/>
        <w:keepNext/>
        <w:numPr>
          <w:ilvl w:val="0"/>
          <w:numId w:val="8"/>
        </w:numPr>
        <w:rPr>
          <w:rFonts w:cstheme="minorHAnsi"/>
        </w:rPr>
      </w:pPr>
      <w:r w:rsidRPr="00AF36F9">
        <w:rPr>
          <w:rFonts w:cstheme="minorHAnsi"/>
        </w:rPr>
        <w:t xml:space="preserve">Pri preiskovanju na omrežjih je lahko velika količina podatkov nerelevantnih za določen primer. V tem primeru je pametno dobiti zgolj podatke, ki nas zanimajo, kjer si pomagamo npr. z filtriranjem glede na čas, IP naslov, neuspešne poskuse prijave ali glede na </w:t>
      </w:r>
      <w:r w:rsidR="008C292E">
        <w:rPr>
          <w:rFonts w:cstheme="minorHAnsi"/>
        </w:rPr>
        <w:t xml:space="preserve">obravnavan </w:t>
      </w:r>
      <w:r w:rsidRPr="00AF36F9">
        <w:rPr>
          <w:rFonts w:cstheme="minorHAnsi"/>
        </w:rPr>
        <w:t xml:space="preserve">primer primerne kriterije. Primer lahko vidimo na </w:t>
      </w:r>
      <w:r w:rsidR="00FD5DF1" w:rsidRPr="00AF36F9">
        <w:rPr>
          <w:rFonts w:cstheme="minorHAnsi"/>
        </w:rPr>
        <w:fldChar w:fldCharType="begin"/>
      </w:r>
      <w:r w:rsidR="00FD5DF1" w:rsidRPr="00AF36F9">
        <w:rPr>
          <w:rFonts w:cstheme="minorHAnsi"/>
        </w:rPr>
        <w:instrText xml:space="preserve"> REF _Ref324974558 \h </w:instrText>
      </w:r>
      <w:r w:rsidR="00FD5DF1" w:rsidRPr="00AF36F9">
        <w:rPr>
          <w:rFonts w:cstheme="minorHAnsi"/>
        </w:rPr>
      </w:r>
      <w:r w:rsidR="00030FE4" w:rsidRPr="00AF36F9">
        <w:rPr>
          <w:rFonts w:cstheme="minorHAnsi"/>
        </w:rPr>
        <w:instrText xml:space="preserve"> \* MERGEFORMAT </w:instrText>
      </w:r>
      <w:r w:rsidR="00FD5DF1" w:rsidRPr="00AF36F9">
        <w:rPr>
          <w:rFonts w:cstheme="minorHAnsi"/>
        </w:rPr>
        <w:fldChar w:fldCharType="separate"/>
      </w:r>
      <w:r w:rsidR="00FD7901">
        <w:rPr>
          <w:rFonts w:cstheme="minorHAnsi"/>
        </w:rPr>
        <w:t>sliki</w:t>
      </w:r>
      <w:r w:rsidR="00FD5DF1" w:rsidRPr="00AF36F9">
        <w:rPr>
          <w:rFonts w:cstheme="minorHAnsi"/>
        </w:rPr>
        <w:t xml:space="preserve"> </w:t>
      </w:r>
      <w:r w:rsidR="00FD5DF1" w:rsidRPr="00AF36F9">
        <w:rPr>
          <w:rFonts w:cstheme="minorHAnsi"/>
          <w:noProof/>
        </w:rPr>
        <w:t>7</w:t>
      </w:r>
      <w:r w:rsidR="00FD5DF1" w:rsidRPr="00AF36F9">
        <w:rPr>
          <w:rFonts w:cstheme="minorHAnsi"/>
        </w:rPr>
        <w:fldChar w:fldCharType="end"/>
      </w:r>
      <w:r w:rsidRPr="00AF36F9">
        <w:rPr>
          <w:rFonts w:cstheme="minorHAnsi"/>
        </w:rPr>
        <w:t xml:space="preserve">, ki uporablja nativno orodje </w:t>
      </w:r>
      <w:r w:rsidR="00BD6940">
        <w:rPr>
          <w:rFonts w:cstheme="minorHAnsi"/>
        </w:rPr>
        <w:t>L</w:t>
      </w:r>
      <w:r w:rsidRPr="00AF36F9">
        <w:rPr>
          <w:rFonts w:cstheme="minorHAnsi"/>
        </w:rPr>
        <w:t>inuxa</w:t>
      </w:r>
      <w:r w:rsidR="002E47DA">
        <w:rPr>
          <w:rFonts w:cstheme="minorHAnsi"/>
        </w:rPr>
        <w:t xml:space="preserve"> </w:t>
      </w:r>
      <w:r w:rsidR="002E47DA" w:rsidRPr="002E47DA">
        <w:rPr>
          <w:rFonts w:cstheme="minorHAnsi"/>
          <w:b/>
        </w:rPr>
        <w:t>tcpdump</w:t>
      </w:r>
      <w:r w:rsidRPr="00AF36F9">
        <w:rPr>
          <w:rFonts w:cstheme="minorHAnsi"/>
        </w:rPr>
        <w:t xml:space="preserve"> oz. </w:t>
      </w:r>
      <w:r w:rsidR="00FD5DF1" w:rsidRPr="00AF36F9">
        <w:rPr>
          <w:rFonts w:cstheme="minorHAnsi"/>
        </w:rPr>
        <w:fldChar w:fldCharType="begin"/>
      </w:r>
      <w:r w:rsidR="00FD5DF1" w:rsidRPr="00AF36F9">
        <w:rPr>
          <w:rFonts w:cstheme="minorHAnsi"/>
        </w:rPr>
        <w:instrText xml:space="preserve"> REF _Ref324974583 \h </w:instrText>
      </w:r>
      <w:r w:rsidR="00FD5DF1" w:rsidRPr="00AF36F9">
        <w:rPr>
          <w:rFonts w:cstheme="minorHAnsi"/>
        </w:rPr>
      </w:r>
      <w:r w:rsidR="00030FE4" w:rsidRPr="00AF36F9">
        <w:rPr>
          <w:rFonts w:cstheme="minorHAnsi"/>
        </w:rPr>
        <w:instrText xml:space="preserve"> \* MERGEFORMAT </w:instrText>
      </w:r>
      <w:r w:rsidR="00FD5DF1" w:rsidRPr="00AF36F9">
        <w:rPr>
          <w:rFonts w:cstheme="minorHAnsi"/>
        </w:rPr>
        <w:fldChar w:fldCharType="separate"/>
      </w:r>
      <w:r w:rsidR="00C723D8">
        <w:rPr>
          <w:rFonts w:cstheme="minorHAnsi"/>
        </w:rPr>
        <w:t>sliki</w:t>
      </w:r>
      <w:r w:rsidR="00FD5DF1" w:rsidRPr="00AF36F9">
        <w:rPr>
          <w:rFonts w:cstheme="minorHAnsi"/>
        </w:rPr>
        <w:t xml:space="preserve"> </w:t>
      </w:r>
      <w:r w:rsidR="00FD5DF1" w:rsidRPr="00AF36F9">
        <w:rPr>
          <w:rFonts w:cstheme="minorHAnsi"/>
          <w:noProof/>
        </w:rPr>
        <w:t>8</w:t>
      </w:r>
      <w:r w:rsidR="00FD5DF1" w:rsidRPr="00AF36F9">
        <w:rPr>
          <w:rFonts w:cstheme="minorHAnsi"/>
        </w:rPr>
        <w:fldChar w:fldCharType="end"/>
      </w:r>
      <w:r w:rsidRPr="00AF36F9">
        <w:rPr>
          <w:rFonts w:cstheme="minorHAnsi"/>
        </w:rPr>
        <w:t xml:space="preserve">, ki uporablja orodje </w:t>
      </w:r>
      <w:r w:rsidRPr="006445C8">
        <w:rPr>
          <w:rFonts w:cstheme="minorHAnsi"/>
          <w:b/>
        </w:rPr>
        <w:t>tshark</w:t>
      </w:r>
      <w:r w:rsidRPr="00AF36F9">
        <w:rPr>
          <w:rFonts w:cstheme="minorHAnsi"/>
        </w:rPr>
        <w:t>.</w:t>
      </w:r>
    </w:p>
    <w:p w:rsidR="001631E1" w:rsidRPr="00AF36F9" w:rsidRDefault="001631E1" w:rsidP="001631E1">
      <w:pPr>
        <w:pStyle w:val="ListParagraph"/>
        <w:keepNext/>
        <w:numPr>
          <w:ilvl w:val="0"/>
          <w:numId w:val="8"/>
        </w:numPr>
        <w:rPr>
          <w:ins w:id="1047" w:author="George W. Bush" w:date="2012-05-18T16:44:00Z"/>
          <w:rFonts w:cstheme="minorHAnsi"/>
        </w:rPr>
      </w:pPr>
      <w:ins w:id="1048" w:author="George W. Bush" w:date="2012-05-18T16:44:00Z">
        <w:r w:rsidRPr="00AF36F9">
          <w:rPr>
            <w:rFonts w:cstheme="minorHAnsi"/>
          </w:rPr>
          <w:t xml:space="preserve">Za oddaljen dostop je najstarejše orodje </w:t>
        </w:r>
        <w:r w:rsidRPr="005049BE">
          <w:rPr>
            <w:rFonts w:cstheme="minorHAnsi"/>
            <w:b/>
          </w:rPr>
          <w:t>telnet</w:t>
        </w:r>
        <w:r w:rsidRPr="00AF36F9">
          <w:rPr>
            <w:rFonts w:cstheme="minorHAnsi"/>
          </w:rPr>
          <w:t>,</w:t>
        </w:r>
      </w:ins>
      <w:r w:rsidR="002646E1">
        <w:rPr>
          <w:rFonts w:cstheme="minorHAnsi"/>
        </w:rPr>
        <w:t xml:space="preserve"> ki deluje</w:t>
      </w:r>
      <w:ins w:id="1049" w:author="George W. Bush" w:date="2012-05-18T16:44:00Z">
        <w:r w:rsidRPr="00AF36F9">
          <w:rPr>
            <w:rFonts w:cstheme="minorHAnsi"/>
          </w:rPr>
          <w:t xml:space="preserve"> preko TCP protokola. V osnovi nudi dostop do ukazne vrstice operacijskega sistema, </w:t>
        </w:r>
        <w:r w:rsidR="00156064" w:rsidRPr="00AF36F9">
          <w:rPr>
            <w:rFonts w:cstheme="minorHAnsi"/>
          </w:rPr>
          <w:t xml:space="preserve">kjer </w:t>
        </w:r>
        <w:r w:rsidRPr="00AF36F9">
          <w:rPr>
            <w:rFonts w:cstheme="minorHAnsi"/>
          </w:rPr>
          <w:t>komunikaci</w:t>
        </w:r>
        <w:r w:rsidR="00156064" w:rsidRPr="00AF36F9">
          <w:rPr>
            <w:rFonts w:cstheme="minorHAnsi"/>
          </w:rPr>
          <w:t>ja</w:t>
        </w:r>
        <w:r w:rsidRPr="00AF36F9">
          <w:rPr>
            <w:rFonts w:cstheme="minorHAnsi"/>
          </w:rPr>
          <w:t xml:space="preserve"> poteka tekstovno.</w:t>
        </w:r>
      </w:ins>
    </w:p>
    <w:p w:rsidR="008936E2" w:rsidRPr="009B194F" w:rsidRDefault="0031505B" w:rsidP="008936E2">
      <w:pPr>
        <w:pStyle w:val="ListParagraph"/>
        <w:keepNext/>
        <w:numPr>
          <w:ilvl w:val="0"/>
          <w:numId w:val="8"/>
        </w:numPr>
        <w:rPr>
          <w:ins w:id="1050" w:author="George W. Bush" w:date="2012-05-18T16:44:00Z"/>
          <w:rFonts w:cstheme="minorHAnsi"/>
        </w:rPr>
      </w:pPr>
      <w:ins w:id="1051" w:author="George W. Bush" w:date="2012-05-18T16:44:00Z">
        <w:r w:rsidRPr="00AF36F9">
          <w:rPr>
            <w:rFonts w:cstheme="minorHAnsi"/>
          </w:rPr>
          <w:t xml:space="preserve">Za prenos datotek se uporablja </w:t>
        </w:r>
      </w:ins>
      <w:r w:rsidR="0005522D">
        <w:rPr>
          <w:rFonts w:cstheme="minorHAnsi"/>
        </w:rPr>
        <w:t xml:space="preserve">orodje </w:t>
      </w:r>
      <w:r w:rsidR="004362D7" w:rsidRPr="0005522D">
        <w:rPr>
          <w:rFonts w:cstheme="minorHAnsi"/>
          <w:b/>
        </w:rPr>
        <w:t>ftp</w:t>
      </w:r>
      <w:r w:rsidR="004362D7">
        <w:rPr>
          <w:rFonts w:cstheme="minorHAnsi"/>
        </w:rPr>
        <w:t xml:space="preserve"> </w:t>
      </w:r>
      <w:ins w:id="1052" w:author="George W. Bush" w:date="2012-05-18T16:44:00Z">
        <w:r w:rsidRPr="00AF36F9">
          <w:rPr>
            <w:rFonts w:cstheme="minorHAnsi"/>
          </w:rPr>
          <w:t>s katerim lahko iz lokalnega računalnika naložimo datoteke na</w:t>
        </w:r>
      </w:ins>
      <w:r w:rsidR="008E4163">
        <w:rPr>
          <w:rFonts w:cstheme="minorHAnsi"/>
        </w:rPr>
        <w:t xml:space="preserve"> ali iz</w:t>
      </w:r>
      <w:ins w:id="1053" w:author="George W. Bush" w:date="2012-05-18T16:44:00Z">
        <w:r w:rsidRPr="00AF36F9">
          <w:rPr>
            <w:rFonts w:cstheme="minorHAnsi"/>
          </w:rPr>
          <w:t xml:space="preserve"> oddaljenega</w:t>
        </w:r>
      </w:ins>
      <w:r w:rsidR="00945EA2">
        <w:rPr>
          <w:rFonts w:cstheme="minorHAnsi"/>
        </w:rPr>
        <w:t xml:space="preserve"> sistema</w:t>
      </w:r>
      <w:ins w:id="1054" w:author="George W. Bush" w:date="2012-05-18T16:44:00Z">
        <w:r w:rsidRPr="00AF36F9">
          <w:rPr>
            <w:rFonts w:cstheme="minorHAnsi"/>
          </w:rPr>
          <w:t xml:space="preserve">. </w:t>
        </w:r>
        <w:r w:rsidR="000F50B7" w:rsidRPr="00AF36F9">
          <w:rPr>
            <w:rFonts w:cstheme="minorHAnsi"/>
          </w:rPr>
          <w:t>S stališča računalniške forenzike nam to lahko doprinese dodatni vir podatkov za pregledovanje.</w:t>
        </w:r>
      </w:ins>
    </w:p>
    <w:p w:rsidR="00FD5DF1" w:rsidRPr="008936E2" w:rsidRDefault="00FD5DF1" w:rsidP="008936E2">
      <w:pPr>
        <w:keepNext/>
        <w:jc w:val="both"/>
        <w:rPr>
          <w:rFonts w:cstheme="minorHAnsi"/>
        </w:rPr>
        <w:pPrChange w:id="1055" w:author="George W. Bush" w:date="2012-05-18T16:44:00Z">
          <w:pPr>
            <w:keepNext/>
          </w:pPr>
        </w:pPrChange>
      </w:pPr>
      <w:r w:rsidRPr="00AF36F9">
        <w:rPr>
          <w:noProof/>
          <w:lang w:eastAsia="sl-SI"/>
        </w:rPr>
        <w:drawing>
          <wp:inline distT="0" distB="0" distL="0" distR="0" wp14:anchorId="233B6358" wp14:editId="385EF798">
            <wp:extent cx="5760720" cy="289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cpdump.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8F379D" w:rsidRPr="00AF36F9" w:rsidRDefault="00FD5DF1" w:rsidP="00FD5DF1">
      <w:pPr>
        <w:pStyle w:val="Caption"/>
        <w:jc w:val="center"/>
        <w:rPr>
          <w:rFonts w:cstheme="minorHAnsi"/>
        </w:rPr>
      </w:pPr>
      <w:bookmarkStart w:id="1056" w:name="_Ref324974558"/>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Pr="00AF36F9">
        <w:rPr>
          <w:rFonts w:cstheme="minorHAnsi"/>
          <w:noProof/>
        </w:rPr>
        <w:t>7</w:t>
      </w:r>
      <w:r w:rsidR="000B24F7" w:rsidRPr="00AF36F9">
        <w:rPr>
          <w:rFonts w:cstheme="minorHAnsi"/>
          <w:noProof/>
        </w:rPr>
        <w:fldChar w:fldCharType="end"/>
      </w:r>
      <w:bookmarkEnd w:id="1056"/>
      <w:r w:rsidRPr="00AF36F9">
        <w:rPr>
          <w:rFonts w:cstheme="minorHAnsi"/>
        </w:rPr>
        <w:t>: Prikaz filtriranja iz izhoda ukaza tcpdump</w:t>
      </w:r>
    </w:p>
    <w:p w:rsidR="00FD5DF1" w:rsidRPr="00AF36F9" w:rsidRDefault="00FD5DF1" w:rsidP="00FD5DF1">
      <w:pPr>
        <w:keepNext/>
        <w:rPr>
          <w:rFonts w:cstheme="minorHAnsi"/>
        </w:rPr>
      </w:pPr>
      <w:r w:rsidRPr="00AF36F9">
        <w:rPr>
          <w:rFonts w:cstheme="minorHAnsi"/>
          <w:noProof/>
          <w:lang w:eastAsia="sl-SI"/>
        </w:rPr>
        <w:drawing>
          <wp:inline distT="0" distB="0" distL="0" distR="0" wp14:anchorId="1EB489F2" wp14:editId="0F1CB905">
            <wp:extent cx="5760720" cy="289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shark.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FD5DF1" w:rsidRPr="00AF36F9" w:rsidRDefault="00FD5DF1" w:rsidP="00FD5DF1">
      <w:pPr>
        <w:pStyle w:val="Caption"/>
        <w:jc w:val="center"/>
        <w:rPr>
          <w:rFonts w:cstheme="minorHAnsi"/>
        </w:rPr>
      </w:pPr>
      <w:bookmarkStart w:id="1057" w:name="_Ref324974583"/>
      <w:r w:rsidRPr="00AF36F9">
        <w:rPr>
          <w:rFonts w:cstheme="minorHAnsi"/>
        </w:rPr>
        <w:t xml:space="preserve">Slika </w:t>
      </w:r>
      <w:r w:rsidR="000B24F7" w:rsidRPr="00AF36F9">
        <w:rPr>
          <w:rFonts w:cstheme="minorHAnsi"/>
        </w:rPr>
        <w:fldChar w:fldCharType="begin"/>
      </w:r>
      <w:r w:rsidR="000B24F7" w:rsidRPr="00AF36F9">
        <w:rPr>
          <w:rFonts w:cstheme="minorHAnsi"/>
        </w:rPr>
        <w:instrText xml:space="preserve"> SEQ Slika \* ARABIC </w:instrText>
      </w:r>
      <w:r w:rsidR="000B24F7" w:rsidRPr="00AF36F9">
        <w:rPr>
          <w:rFonts w:cstheme="minorHAnsi"/>
        </w:rPr>
        <w:fldChar w:fldCharType="separate"/>
      </w:r>
      <w:r w:rsidRPr="00AF36F9">
        <w:rPr>
          <w:rFonts w:cstheme="minorHAnsi"/>
          <w:noProof/>
        </w:rPr>
        <w:t>8</w:t>
      </w:r>
      <w:r w:rsidR="000B24F7" w:rsidRPr="00AF36F9">
        <w:rPr>
          <w:rFonts w:cstheme="minorHAnsi"/>
          <w:noProof/>
        </w:rPr>
        <w:fldChar w:fldCharType="end"/>
      </w:r>
      <w:bookmarkEnd w:id="1057"/>
      <w:r w:rsidRPr="00AF36F9">
        <w:rPr>
          <w:rFonts w:cstheme="minorHAnsi"/>
        </w:rPr>
        <w:t>: Prikaz filtriranja iz izhoda ukaza tshark</w:t>
      </w:r>
    </w:p>
    <w:p w:rsidR="00F67421" w:rsidRPr="00AF36F9" w:rsidRDefault="005B65B7">
      <w:pPr>
        <w:rPr>
          <w:rFonts w:cstheme="minorHAnsi"/>
        </w:rPr>
      </w:pPr>
      <w:r w:rsidRPr="00AF36F9">
        <w:rPr>
          <w:rFonts w:cstheme="minorHAnsi"/>
        </w:rPr>
        <w:br w:type="page"/>
      </w:r>
    </w:p>
    <w:p w:rsidR="00F67421" w:rsidRPr="00AF36F9" w:rsidRDefault="00F67421" w:rsidP="004D6C05">
      <w:pPr>
        <w:pStyle w:val="Heading1"/>
      </w:pPr>
      <w:bookmarkStart w:id="1058" w:name="_Toc325127699"/>
      <w:r w:rsidRPr="004D6C05">
        <w:lastRenderedPageBreak/>
        <w:t>Preiskovanje</w:t>
      </w:r>
      <w:r w:rsidRPr="00AF36F9">
        <w:t xml:space="preserve"> spletnih brskalnikov v operacijskem sistemu Linux</w:t>
      </w:r>
      <w:bookmarkEnd w:id="1058"/>
    </w:p>
    <w:p w:rsidR="00F67421" w:rsidRPr="00D87BD4" w:rsidRDefault="00F67421" w:rsidP="00D87BD4">
      <w:pPr>
        <w:pStyle w:val="Heading2"/>
      </w:pPr>
      <w:bookmarkStart w:id="1059" w:name="_Toc325127700"/>
      <w:r w:rsidRPr="004D6C05">
        <w:t>Preiskovanje</w:t>
      </w:r>
      <w:r w:rsidRPr="00AF36F9">
        <w:t xml:space="preserve"> spletnega brskalnika Firefox</w:t>
      </w:r>
      <w:bookmarkEnd w:id="1059"/>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Spletni brskalnik Firefox shranjuje podatke o uporabnikovem brskanju v datoteke tipa </w:t>
      </w:r>
      <w:r w:rsidRPr="00AF36F9">
        <w:rPr>
          <w:rFonts w:cstheme="minorHAnsi"/>
          <w:i/>
          <w:sz w:val="24"/>
          <w:szCs w:val="24"/>
          <w:lang w:val="sl-SI"/>
        </w:rPr>
        <w:t>sqlite</w:t>
      </w:r>
      <w:r w:rsidRPr="00AF36F9">
        <w:rPr>
          <w:rFonts w:cstheme="minorHAnsi"/>
          <w:sz w:val="24"/>
          <w:szCs w:val="24"/>
          <w:lang w:val="sl-SI"/>
        </w:rPr>
        <w:t>. SQLite je datoteka narejena v programskem jeziku C, ki vsebuje relacijske podatkovne baze. Brskalnik Firefox shranjuje sqlite datoteke z informacijami o uporabniškem brskanju v mapi:</w:t>
      </w:r>
    </w:p>
    <w:p w:rsidR="00F67421" w:rsidRPr="00AF36F9" w:rsidRDefault="00F67421" w:rsidP="00F67421">
      <w:pPr>
        <w:pStyle w:val="Standard"/>
        <w:jc w:val="both"/>
        <w:rPr>
          <w:rFonts w:cstheme="minorHAnsi"/>
          <w:lang w:val="sl-SI"/>
        </w:rPr>
      </w:pPr>
      <w:r w:rsidRPr="00AF36F9">
        <w:rPr>
          <w:rFonts w:cstheme="minorHAnsi"/>
          <w:lang w:val="sl-SI"/>
        </w:rPr>
        <w:t>~/.mozilla/firefox/&lt;PROFILE&gt;/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Med drugimi imamo v mapi naslednje datoteke:</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addons.sqlite – podatki o nameščenih dodatkih,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cookies.sqlite – podatki o shranjenih piškotih,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downloads.sqlite – podatki o snetih datotekah, ki se še  nahajajo v oknu Prenosi,</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extensions.sqlite – podatki o razširitvah,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formhistory.sqlite – podatki o uporab. vnešenih podatkih v vnosna polja v obrazcih,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places.sqlite – podatki o zgodovini brskanja,</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search.sqlite – podatki o iskalnih nizih,</w:t>
      </w:r>
    </w:p>
    <w:p w:rsidR="00F67421" w:rsidRPr="00AF36F9" w:rsidRDefault="00F67421" w:rsidP="00F67421">
      <w:pPr>
        <w:pStyle w:val="NoSpacing"/>
        <w:numPr>
          <w:ilvl w:val="0"/>
          <w:numId w:val="14"/>
        </w:numPr>
        <w:jc w:val="both"/>
        <w:rPr>
          <w:rFonts w:cstheme="minorHAnsi"/>
          <w:sz w:val="24"/>
          <w:szCs w:val="24"/>
          <w:lang w:val="sl-SI"/>
        </w:rPr>
      </w:pPr>
      <w:r w:rsidRPr="00AF36F9">
        <w:rPr>
          <w:rFonts w:cstheme="minorHAnsi"/>
          <w:sz w:val="24"/>
          <w:szCs w:val="24"/>
          <w:lang w:val="sl-SI"/>
        </w:rPr>
        <w:t>ter ostale.</w:t>
      </w:r>
    </w:p>
    <w:p w:rsidR="00F67421" w:rsidRPr="00AF36F9" w:rsidRDefault="00F67421" w:rsidP="00F67421">
      <w:pPr>
        <w:pStyle w:val="NoSpacing"/>
        <w:jc w:val="both"/>
        <w:rPr>
          <w:rFonts w:cstheme="minorHAnsi"/>
          <w:sz w:val="24"/>
          <w:szCs w:val="24"/>
          <w:lang w:val="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Datoteka </w:t>
      </w:r>
      <w:r w:rsidRPr="00AF36F9">
        <w:rPr>
          <w:rFonts w:cstheme="minorHAnsi"/>
          <w:i/>
          <w:sz w:val="24"/>
          <w:szCs w:val="24"/>
          <w:lang w:val="sl-SI"/>
        </w:rPr>
        <w:t>Cookies.sqlite</w:t>
      </w:r>
      <w:r w:rsidRPr="00AF36F9">
        <w:rPr>
          <w:rFonts w:cstheme="minorHAnsi"/>
          <w:sz w:val="24"/>
          <w:szCs w:val="24"/>
          <w:lang w:val="sl-SI"/>
        </w:rPr>
        <w:t xml:space="preserve"> vsebuje tabelo </w:t>
      </w:r>
      <w:r w:rsidRPr="00AF36F9">
        <w:rPr>
          <w:rFonts w:cstheme="minorHAnsi"/>
          <w:i/>
          <w:sz w:val="24"/>
          <w:szCs w:val="24"/>
          <w:lang w:val="sl-SI"/>
        </w:rPr>
        <w:t>moz_cookies</w:t>
      </w:r>
      <w:r w:rsidRPr="00AF36F9">
        <w:rPr>
          <w:rFonts w:cstheme="minorHAnsi"/>
          <w:sz w:val="24"/>
          <w:szCs w:val="24"/>
          <w:lang w:val="sl-SI"/>
        </w:rPr>
        <w:t>, ki pa je sestavljena naslednji shemi.</w:t>
      </w:r>
    </w:p>
    <w:p w:rsidR="00F67421" w:rsidRPr="00AF36F9" w:rsidRDefault="00F67421" w:rsidP="00F67421">
      <w:pPr>
        <w:pStyle w:val="Standard"/>
        <w:jc w:val="both"/>
        <w:rPr>
          <w:rFonts w:cstheme="minorHAnsi"/>
          <w:sz w:val="24"/>
          <w:szCs w:val="24"/>
          <w:lang w:val="sl-SI"/>
        </w:rPr>
      </w:pPr>
      <w:r w:rsidRPr="00AF36F9">
        <w:rPr>
          <w:rFonts w:cstheme="minorHAnsi"/>
          <w:b/>
          <w:sz w:val="24"/>
          <w:szCs w:val="24"/>
          <w:lang w:val="sl-SI"/>
        </w:rPr>
        <w:t>moz_cookies</w:t>
      </w:r>
      <w:r w:rsidRPr="00AF36F9">
        <w:rPr>
          <w:rFonts w:cstheme="minorHAnsi"/>
          <w:sz w:val="24"/>
          <w:szCs w:val="24"/>
          <w:lang w:val="sl-SI"/>
        </w:rPr>
        <w:t xml:space="preserve"> [id; name; value; host; path; expiry; lastAccessed; isSecure; isHttpOnly; baseDomain; creationTime ]</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Datoteka </w:t>
      </w:r>
      <w:r w:rsidRPr="00AF36F9">
        <w:rPr>
          <w:rFonts w:cstheme="minorHAnsi"/>
          <w:i/>
          <w:sz w:val="24"/>
          <w:szCs w:val="24"/>
          <w:lang w:val="sl-SI"/>
        </w:rPr>
        <w:t>Formhistory.sqlite</w:t>
      </w:r>
      <w:r w:rsidRPr="00AF36F9">
        <w:rPr>
          <w:rFonts w:cstheme="minorHAnsi"/>
          <w:sz w:val="24"/>
          <w:szCs w:val="24"/>
          <w:lang w:val="sl-SI"/>
        </w:rPr>
        <w:t xml:space="preserve"> vsebuje tabelo </w:t>
      </w:r>
      <w:r w:rsidRPr="00AF36F9">
        <w:rPr>
          <w:rFonts w:cstheme="minorHAnsi"/>
          <w:i/>
          <w:sz w:val="24"/>
          <w:szCs w:val="24"/>
          <w:lang w:val="sl-SI"/>
        </w:rPr>
        <w:t>moz_formhistory.</w:t>
      </w:r>
    </w:p>
    <w:p w:rsidR="00F67421" w:rsidRPr="00AF36F9" w:rsidRDefault="00F67421" w:rsidP="00F67421">
      <w:pPr>
        <w:pStyle w:val="Standard"/>
        <w:jc w:val="both"/>
        <w:rPr>
          <w:rFonts w:cstheme="minorHAnsi"/>
          <w:sz w:val="24"/>
          <w:szCs w:val="24"/>
          <w:lang w:val="sl-SI"/>
        </w:rPr>
      </w:pPr>
      <w:r w:rsidRPr="00AF36F9">
        <w:rPr>
          <w:rFonts w:cstheme="minorHAnsi"/>
          <w:b/>
          <w:sz w:val="24"/>
          <w:szCs w:val="24"/>
          <w:lang w:val="sl-SI"/>
        </w:rPr>
        <w:t>moz_formhistory</w:t>
      </w:r>
      <w:r w:rsidRPr="00AF36F9">
        <w:rPr>
          <w:rFonts w:cstheme="minorHAnsi"/>
          <w:sz w:val="24"/>
          <w:szCs w:val="24"/>
          <w:lang w:val="sl-SI"/>
        </w:rPr>
        <w:t xml:space="preserve"> [id; fieldname; value; timesUsed; firstUsed; lastUsed; guid]</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Relacijska shema podatkovne baze znotraj datoteke </w:t>
      </w:r>
      <w:r w:rsidRPr="00AF36F9">
        <w:rPr>
          <w:rFonts w:cstheme="minorHAnsi"/>
          <w:i/>
          <w:sz w:val="24"/>
          <w:szCs w:val="24"/>
          <w:lang w:val="sl-SI"/>
        </w:rPr>
        <w:t>places.sqlite</w:t>
      </w:r>
      <w:r w:rsidRPr="00AF36F9">
        <w:rPr>
          <w:rFonts w:cstheme="minorHAnsi"/>
          <w:sz w:val="24"/>
          <w:szCs w:val="24"/>
          <w:lang w:val="sl-SI"/>
        </w:rPr>
        <w:t xml:space="preserve"> je bolj komplicirana in je prikazana na sliki 1, v njej pa so shranjeni podrobni podatki o zgodovini brskanja uporabnika.</w:t>
      </w:r>
    </w:p>
    <w:p w:rsidR="00F67421" w:rsidRPr="00AF36F9" w:rsidRDefault="00F67421" w:rsidP="00F67421">
      <w:pPr>
        <w:pStyle w:val="Standard"/>
        <w:keepNext/>
        <w:jc w:val="both"/>
        <w:rPr>
          <w:rFonts w:cstheme="minorHAnsi"/>
          <w:sz w:val="24"/>
          <w:szCs w:val="24"/>
          <w:lang w:val="sl-SI"/>
        </w:rPr>
      </w:pPr>
      <w:r w:rsidRPr="00AF36F9">
        <w:rPr>
          <w:rFonts w:cstheme="minorHAnsi"/>
          <w:noProof/>
          <w:sz w:val="24"/>
          <w:szCs w:val="24"/>
          <w:lang w:val="sl-SI" w:eastAsia="sl-SI" w:bidi="ar-SA"/>
        </w:rPr>
        <w:lastRenderedPageBreak/>
        <w:drawing>
          <wp:inline distT="0" distB="0" distL="0" distR="0" wp14:anchorId="5BF2BFD1" wp14:editId="0AB5AE50">
            <wp:extent cx="5760720" cy="3535527"/>
            <wp:effectExtent l="0" t="0" r="0" b="0"/>
            <wp:docPr id="10" name="Slika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alphaModFix/>
                      <a:lum/>
                    </a:blip>
                    <a:srcRect/>
                    <a:stretch>
                      <a:fillRect/>
                    </a:stretch>
                  </pic:blipFill>
                  <pic:spPr>
                    <a:xfrm>
                      <a:off x="0" y="0"/>
                      <a:ext cx="5760720" cy="3535527"/>
                    </a:xfrm>
                    <a:prstGeom prst="rect">
                      <a:avLst/>
                    </a:prstGeom>
                    <a:ln>
                      <a:noFill/>
                      <a:prstDash/>
                    </a:ln>
                  </pic:spPr>
                </pic:pic>
              </a:graphicData>
            </a:graphic>
          </wp:inline>
        </w:drawing>
      </w:r>
    </w:p>
    <w:p w:rsidR="00F67421" w:rsidRPr="00AF36F9" w:rsidRDefault="00F67421" w:rsidP="00F67421">
      <w:pPr>
        <w:pStyle w:val="Caption"/>
        <w:jc w:val="both"/>
        <w:rPr>
          <w:rFonts w:cstheme="minorHAnsi"/>
          <w:color w:val="00000A"/>
          <w:sz w:val="24"/>
          <w:szCs w:val="24"/>
        </w:rPr>
      </w:pPr>
      <w:r w:rsidRPr="00AF36F9">
        <w:rPr>
          <w:rFonts w:cstheme="minorHAnsi"/>
          <w:color w:val="00000A"/>
          <w:sz w:val="24"/>
          <w:szCs w:val="24"/>
        </w:rPr>
        <w:t>Slika : Relacijska shema znotraj places.sqlite</w:t>
      </w:r>
    </w:p>
    <w:p w:rsidR="00F67421" w:rsidRPr="00AF36F9" w:rsidRDefault="00F67421" w:rsidP="00F67421">
      <w:pPr>
        <w:pStyle w:val="Standard"/>
        <w:jc w:val="both"/>
        <w:rPr>
          <w:rFonts w:cstheme="minorHAnsi"/>
          <w:sz w:val="24"/>
          <w:szCs w:val="24"/>
          <w:lang w:val="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Časovni žigi znotraj podatkovnih tabel so tipa </w:t>
      </w:r>
      <w:r w:rsidRPr="00AF36F9">
        <w:rPr>
          <w:rFonts w:cstheme="minorHAnsi"/>
          <w:i/>
          <w:sz w:val="24"/>
          <w:szCs w:val="24"/>
          <w:lang w:val="sl-SI"/>
        </w:rPr>
        <w:t>PRTime</w:t>
      </w:r>
      <w:r w:rsidRPr="00AF36F9">
        <w:rPr>
          <w:rFonts w:cstheme="minorHAnsi"/>
          <w:sz w:val="24"/>
          <w:szCs w:val="24"/>
          <w:lang w:val="sl-SI"/>
        </w:rPr>
        <w:t xml:space="preserve">. Gre za število mikrosekund od 1.1.1970 dalje, zapisanih v 64-bitnem številskem tipu. Stolpec </w:t>
      </w:r>
      <w:r w:rsidRPr="00AF36F9">
        <w:rPr>
          <w:rFonts w:cstheme="minorHAnsi"/>
          <w:i/>
          <w:sz w:val="24"/>
          <w:szCs w:val="24"/>
          <w:lang w:val="sl-SI"/>
        </w:rPr>
        <w:t>visit_type</w:t>
      </w:r>
      <w:r w:rsidRPr="00AF36F9">
        <w:rPr>
          <w:rFonts w:cstheme="minorHAnsi"/>
          <w:sz w:val="24"/>
          <w:szCs w:val="24"/>
          <w:lang w:val="sl-SI"/>
        </w:rPr>
        <w:t xml:space="preserve"> označuje tip prehoda na spletno stran (ali je uporabnik vpisal naslov spletne strani v url okence, ali je bil preusmerjen preko povezave ipd.).</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Vsebino </w:t>
      </w:r>
      <w:r w:rsidRPr="00AF36F9">
        <w:rPr>
          <w:rFonts w:cstheme="minorHAnsi"/>
          <w:i/>
          <w:sz w:val="24"/>
          <w:szCs w:val="24"/>
          <w:lang w:val="sl-SI"/>
        </w:rPr>
        <w:t>sqlite</w:t>
      </w:r>
      <w:r w:rsidRPr="00AF36F9">
        <w:rPr>
          <w:rFonts w:cstheme="minorHAnsi"/>
          <w:sz w:val="24"/>
          <w:szCs w:val="24"/>
          <w:lang w:val="sl-SI"/>
        </w:rPr>
        <w:t xml:space="preserve"> datotek je možno prebirati s pomočjo orodja SQLite. S pomočjo spodnjega ukaza, lahko uporabnik na svoj operacijski sistem namesti orodje sqlite3, ki je le eden od orodij za pregledovanje sqlite datotek.</w:t>
      </w:r>
    </w:p>
    <w:p w:rsidR="00F67421" w:rsidRPr="00AF36F9" w:rsidRDefault="00F67421" w:rsidP="00F67421">
      <w:pPr>
        <w:pStyle w:val="Standard"/>
        <w:jc w:val="both"/>
        <w:rPr>
          <w:rFonts w:cstheme="minorHAnsi"/>
          <w:lang w:val="sl-SI"/>
        </w:rPr>
      </w:pPr>
      <w:r w:rsidRPr="00AF36F9">
        <w:rPr>
          <w:rFonts w:cstheme="minorHAnsi"/>
          <w:lang w:val="sl-SI"/>
        </w:rPr>
        <w:t>apt-get install sqlite3</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Uporabnik lahko, za preiskovanje sqlite datotek, namesti in uporablja tudi orodja z grafičnim vmesnikom. Nekatera znana orodja so </w:t>
      </w:r>
      <w:r w:rsidRPr="00AF36F9">
        <w:rPr>
          <w:rFonts w:cstheme="minorHAnsi"/>
          <w:i/>
          <w:sz w:val="24"/>
          <w:szCs w:val="24"/>
          <w:lang w:val="sl-SI"/>
        </w:rPr>
        <w:t>SQLiteMan</w:t>
      </w:r>
      <w:r w:rsidRPr="00AF36F9">
        <w:rPr>
          <w:rFonts w:cstheme="minorHAnsi"/>
          <w:sz w:val="24"/>
          <w:szCs w:val="24"/>
          <w:lang w:val="sl-SI"/>
        </w:rPr>
        <w:t xml:space="preserve"> ali </w:t>
      </w:r>
      <w:r w:rsidRPr="00AF36F9">
        <w:rPr>
          <w:rFonts w:cstheme="minorHAnsi"/>
          <w:i/>
          <w:sz w:val="24"/>
          <w:szCs w:val="24"/>
          <w:lang w:val="sl-SI"/>
        </w:rPr>
        <w:t>SQLiteBrowser</w:t>
      </w:r>
      <w:r w:rsidRPr="00AF36F9">
        <w:rPr>
          <w:rFonts w:cstheme="minorHAnsi"/>
          <w:sz w:val="24"/>
          <w:szCs w:val="24"/>
          <w:lang w:val="sl-SI"/>
        </w:rPr>
        <w:t xml:space="preserve">. Prav tako je mogoče namestiti </w:t>
      </w:r>
      <w:r w:rsidRPr="00AF36F9">
        <w:rPr>
          <w:rFonts w:cstheme="minorHAnsi"/>
          <w:i/>
          <w:sz w:val="24"/>
          <w:szCs w:val="24"/>
          <w:lang w:val="sl-SI"/>
        </w:rPr>
        <w:t>SQLite Manager</w:t>
      </w:r>
      <w:r w:rsidRPr="00AF36F9">
        <w:rPr>
          <w:rFonts w:cstheme="minorHAnsi"/>
          <w:sz w:val="24"/>
          <w:szCs w:val="24"/>
          <w:lang w:val="sl-SI"/>
        </w:rPr>
        <w:t>, dodatek za spletni brskalnik Firefox. Po namestitvi lahko orodje odpremo preko brskalnika Firefox (Tools -&gt; SQLite Manager).</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Preiskovalec za preiskovanje sqlite datoteke lahko uporablja </w:t>
      </w:r>
      <w:r w:rsidRPr="00AF36F9">
        <w:rPr>
          <w:rFonts w:cstheme="minorHAnsi"/>
          <w:i/>
          <w:sz w:val="24"/>
          <w:szCs w:val="24"/>
          <w:lang w:val="sl-SI"/>
        </w:rPr>
        <w:t>sqlite3</w:t>
      </w:r>
      <w:r w:rsidRPr="00AF36F9">
        <w:rPr>
          <w:rFonts w:cstheme="minorHAnsi"/>
          <w:sz w:val="24"/>
          <w:szCs w:val="24"/>
          <w:lang w:val="sl-SI"/>
        </w:rPr>
        <w:t xml:space="preserve"> ali katerega od ostalih SQLite brskalnikov. Za analizo tabel najprej poženemo orodje sqlite3 na način, da v terminalu vpišemo </w:t>
      </w:r>
      <w:r w:rsidRPr="00AF36F9">
        <w:rPr>
          <w:rFonts w:cstheme="minorHAnsi"/>
          <w:lang w:val="sl-SI"/>
        </w:rPr>
        <w:t>sqlite3 &lt;ime_datoteke.sqlite&gt;</w:t>
      </w:r>
      <w:r w:rsidRPr="00AF36F9">
        <w:rPr>
          <w:rFonts w:cstheme="minorHAnsi"/>
          <w:sz w:val="24"/>
          <w:szCs w:val="24"/>
          <w:lang w:val="sl-SI"/>
        </w:rPr>
        <w: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Po zagonu sqlite preidemo v program. S pomočjo ukaza</w:t>
      </w:r>
    </w:p>
    <w:p w:rsidR="00F67421" w:rsidRPr="00AF36F9" w:rsidRDefault="00F67421" w:rsidP="00F67421">
      <w:pPr>
        <w:pStyle w:val="Standard"/>
        <w:jc w:val="both"/>
        <w:rPr>
          <w:rFonts w:cstheme="minorHAnsi"/>
          <w:lang w:val="sl-SI"/>
        </w:rPr>
      </w:pPr>
      <w:r w:rsidRPr="00AF36F9">
        <w:rPr>
          <w:rFonts w:cstheme="minorHAnsi"/>
          <w:lang w:val="sl-SI"/>
        </w:rPr>
        <w:t>sqlite&gt;.tables</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lastRenderedPageBreak/>
        <w:t>vidimo vse podatkovne tabele shranjene znotraj datoteke. Z ukazom</w:t>
      </w:r>
    </w:p>
    <w:p w:rsidR="00F67421" w:rsidRPr="00AF36F9" w:rsidRDefault="00F67421" w:rsidP="00F67421">
      <w:pPr>
        <w:pStyle w:val="Standard"/>
        <w:jc w:val="both"/>
        <w:rPr>
          <w:rFonts w:cstheme="minorHAnsi"/>
          <w:lang w:val="sl-SI"/>
        </w:rPr>
      </w:pPr>
      <w:r w:rsidRPr="00AF36F9">
        <w:rPr>
          <w:rFonts w:cstheme="minorHAnsi"/>
          <w:lang w:val="sl-SI"/>
        </w:rPr>
        <w:t>sqlite&gt;.schema &lt;ime_tabele&gt;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vidimo shemo podatkovne tabele.  Ostale možnosti uporabe sqlite orodja vidite s pomočjo ukaza </w:t>
      </w:r>
      <w:r w:rsidRPr="00AF36F9">
        <w:rPr>
          <w:rFonts w:cstheme="minorHAnsi"/>
          <w:iCs/>
          <w:lang w:val="sl-SI"/>
        </w:rPr>
        <w:t>.help</w:t>
      </w:r>
      <w:r w:rsidRPr="00AF36F9">
        <w:rPr>
          <w:rFonts w:cstheme="minorHAnsi"/>
          <w:sz w:val="24"/>
          <w:szCs w:val="24"/>
          <w:lang w:val="sl-SI"/>
        </w:rPr>
        <w: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Za preiskovanje tabel uporabljamo </w:t>
      </w:r>
      <w:r w:rsidRPr="00AF36F9">
        <w:rPr>
          <w:rFonts w:cstheme="minorHAnsi"/>
          <w:i/>
          <w:sz w:val="24"/>
          <w:szCs w:val="24"/>
          <w:lang w:val="sl-SI"/>
        </w:rPr>
        <w:t>strukturirani povpraševalni jezik SQL</w:t>
      </w:r>
      <w:r w:rsidRPr="00AF36F9">
        <w:rPr>
          <w:rFonts w:cstheme="minorHAnsi"/>
          <w:sz w:val="24"/>
          <w:szCs w:val="24"/>
          <w:lang w:val="sl-SI"/>
        </w:rPr>
        <w: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Spodnji primer prikazuje pridobivanje zgodovine brskanja skupaj z url naslovom, naslovom strani in časom, pretvorjenim v ljudem bolj berljiv zapis.</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sqlite&gt;SELECT datetime(moz_historyvisits.visit_date/1000000,</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'unixepoch') as date, moz_places.url</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...&gt;FROM moz_places, moz_historyvisits</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...&gt;WHERE moz_places.id = moz_historyvisits.place_id</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...&gt;ORDER BY date DESC;</w:t>
      </w:r>
    </w:p>
    <w:p w:rsidR="00F67421" w:rsidRPr="00AF36F9" w:rsidRDefault="00F67421" w:rsidP="00F67421">
      <w:pPr>
        <w:pStyle w:val="PreformattedText"/>
        <w:jc w:val="both"/>
        <w:rPr>
          <w:rFonts w:asciiTheme="minorHAnsi" w:hAnsiTheme="minorHAnsi" w:cstheme="minorHAnsi"/>
          <w:sz w:val="24"/>
          <w:szCs w:val="24"/>
          <w:lang w:val="sl-SI"/>
        </w:rPr>
      </w:pPr>
    </w:p>
    <w:p w:rsidR="00F67421" w:rsidRPr="00AF36F9" w:rsidRDefault="00F67421" w:rsidP="00F67421">
      <w:pPr>
        <w:pStyle w:val="PreformattedText"/>
        <w:jc w:val="both"/>
        <w:rPr>
          <w:rFonts w:asciiTheme="minorHAnsi" w:hAnsiTheme="minorHAnsi" w:cstheme="minorHAnsi"/>
          <w:sz w:val="24"/>
          <w:szCs w:val="24"/>
          <w:lang w:val="sl-SI"/>
        </w:rPr>
      </w:pPr>
      <w:r w:rsidRPr="00AF36F9">
        <w:rPr>
          <w:rFonts w:asciiTheme="minorHAnsi" w:hAnsiTheme="minorHAnsi" w:cstheme="minorHAnsi"/>
          <w:sz w:val="24"/>
          <w:szCs w:val="24"/>
          <w:lang w:val="sl-SI"/>
        </w:rPr>
        <w:t>Spodnji primer prikazuje vse obiskane strani v nekem časovnem okviru:</w:t>
      </w:r>
    </w:p>
    <w:p w:rsidR="00F67421" w:rsidRPr="00AF36F9" w:rsidRDefault="00F67421" w:rsidP="00F67421">
      <w:pPr>
        <w:pStyle w:val="PreformattedText"/>
        <w:jc w:val="both"/>
        <w:rPr>
          <w:rFonts w:asciiTheme="minorHAnsi" w:hAnsiTheme="minorHAnsi" w:cstheme="minorHAnsi"/>
          <w:sz w:val="24"/>
          <w:szCs w:val="24"/>
          <w:lang w:val="sl-SI"/>
        </w:rPr>
      </w:pP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sqlite&gt;SELECT datetime((visit_date/1000000), 'unixepoch', </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'localtime') as date, p.url, p.title</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...&gt;FROM moz_places p, moz_historyvisits</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...&gt;WHERE date BETWEEN '2012-04-02 00:00:00' AND '2012-04-04 00:00:00'</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...&gt;ORDER BY date DESC;</w:t>
      </w:r>
    </w:p>
    <w:p w:rsidR="00F67421" w:rsidRPr="00AF36F9" w:rsidRDefault="00F67421" w:rsidP="00F67421">
      <w:pPr>
        <w:pStyle w:val="Standard"/>
        <w:jc w:val="both"/>
        <w:rPr>
          <w:rFonts w:cstheme="minorHAnsi"/>
          <w:b/>
          <w:bCs/>
          <w:color w:val="000000"/>
          <w:sz w:val="24"/>
          <w:szCs w:val="24"/>
          <w:lang w:val="sl-SI"/>
        </w:rPr>
      </w:pPr>
    </w:p>
    <w:p w:rsidR="00F67421" w:rsidRPr="00D87BD4" w:rsidRDefault="00F67421" w:rsidP="00D87BD4">
      <w:pPr>
        <w:pStyle w:val="Heading2"/>
      </w:pPr>
      <w:bookmarkStart w:id="1060" w:name="_Toc325127701"/>
      <w:r w:rsidRPr="004D6C05">
        <w:t>Preiskovanje</w:t>
      </w:r>
      <w:r w:rsidRPr="00AF36F9">
        <w:t xml:space="preserve"> spletnega brskalnika Google Chrome</w:t>
      </w:r>
      <w:bookmarkEnd w:id="1060"/>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Na operacijske sistemu Linux lahko uporabnik uporablja </w:t>
      </w:r>
      <w:r w:rsidRPr="00AF36F9">
        <w:rPr>
          <w:rFonts w:cstheme="minorHAnsi"/>
          <w:i/>
          <w:sz w:val="24"/>
          <w:szCs w:val="24"/>
          <w:lang w:val="sl-SI"/>
        </w:rPr>
        <w:t>Google Chrome</w:t>
      </w:r>
      <w:r w:rsidRPr="00AF36F9">
        <w:rPr>
          <w:rFonts w:cstheme="minorHAnsi"/>
          <w:sz w:val="24"/>
          <w:szCs w:val="24"/>
          <w:lang w:val="sl-SI"/>
        </w:rPr>
        <w:t xml:space="preserve"> ali </w:t>
      </w:r>
      <w:r w:rsidRPr="00AF36F9">
        <w:rPr>
          <w:rFonts w:cstheme="minorHAnsi"/>
          <w:i/>
          <w:sz w:val="24"/>
          <w:szCs w:val="24"/>
          <w:lang w:val="sl-SI"/>
        </w:rPr>
        <w:t>chromium-browser</w:t>
      </w:r>
      <w:r w:rsidRPr="00AF36F9">
        <w:rPr>
          <w:rFonts w:cstheme="minorHAnsi"/>
          <w:sz w:val="24"/>
          <w:szCs w:val="24"/>
          <w:lang w:val="sl-SI"/>
        </w:rPr>
        <w:t>. Google Chrome temelji na odprtokodnem projektu Chromium. Brskalnika se v manjši meri ločita med sabo, pomembno je vedeti, da uporabljata različne mape za shranjevanje uporabniškega profila.</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Spletni brskalnik Chromium shranjuje svojo zgodovino brskanja v mapo chromium znotraj:</w:t>
      </w:r>
    </w:p>
    <w:p w:rsidR="00F67421" w:rsidRPr="00AF36F9" w:rsidRDefault="00F67421" w:rsidP="00F67421">
      <w:pPr>
        <w:pStyle w:val="Standard"/>
        <w:jc w:val="both"/>
        <w:rPr>
          <w:rFonts w:cstheme="minorHAnsi"/>
          <w:lang w:val="sl-SI"/>
        </w:rPr>
      </w:pPr>
      <w:r w:rsidRPr="00AF36F9">
        <w:rPr>
          <w:rFonts w:cstheme="minorHAnsi"/>
          <w:lang w:val="sl-SI"/>
        </w:rPr>
        <w:t>~/.config/chromium/</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Medtem, ko Google Chrome za shranjevanje uporablja mapo google-chrome:</w:t>
      </w:r>
    </w:p>
    <w:p w:rsidR="00F67421" w:rsidRPr="00AF36F9" w:rsidRDefault="00F67421" w:rsidP="00F67421">
      <w:pPr>
        <w:pStyle w:val="Standard"/>
        <w:jc w:val="both"/>
        <w:rPr>
          <w:rFonts w:cstheme="minorHAnsi"/>
          <w:lang w:val="sl-SI"/>
        </w:rPr>
      </w:pPr>
      <w:r w:rsidRPr="00AF36F9">
        <w:rPr>
          <w:rFonts w:cstheme="minorHAnsi"/>
          <w:lang w:val="sl-SI"/>
        </w:rPr>
        <w:t>~/.config/google-chrome/</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Zgodovino in ostale informacije prav tako shranjujeta v sqlite datoteko (kljub temu, da datoteke nimajo .sqlite končnice), ki jo lahko analiziramo na podoben način, kot pri brskalniku Firefox.</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Znotraj mape google-chrome se nahajajo med drugimi tudi naslednje datoteke:</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lastRenderedPageBreak/>
        <w:t>Favicons – informacije o ikonah spletnih strani,</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History – informacije o zgodovini brskanja,</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Bookmarks – informacije o zaznamkih,</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Archived History – informacije o arhivirani zgodovini,</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Top Sites,</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Cookies – informacije o piškotkih,</w:t>
      </w:r>
    </w:p>
    <w:p w:rsidR="00F67421" w:rsidRPr="00AF36F9" w:rsidRDefault="00F67421" w:rsidP="00F67421">
      <w:pPr>
        <w:pStyle w:val="NoSpacing"/>
        <w:numPr>
          <w:ilvl w:val="0"/>
          <w:numId w:val="15"/>
        </w:numPr>
        <w:jc w:val="both"/>
        <w:rPr>
          <w:rFonts w:cstheme="minorHAnsi"/>
          <w:sz w:val="24"/>
          <w:szCs w:val="24"/>
          <w:lang w:val="sl-SI"/>
        </w:rPr>
      </w:pPr>
      <w:r w:rsidRPr="00AF36F9">
        <w:rPr>
          <w:rFonts w:cstheme="minorHAnsi"/>
          <w:sz w:val="24"/>
          <w:szCs w:val="24"/>
          <w:lang w:val="sl-SI"/>
        </w:rPr>
        <w:t xml:space="preserve">in še mnogo ostalih. Uporabnik lahko pregleda mapo z ukazom </w:t>
      </w:r>
      <w:r w:rsidRPr="00AF36F9">
        <w:rPr>
          <w:rFonts w:cstheme="minorHAnsi"/>
          <w:i/>
          <w:iCs/>
          <w:sz w:val="24"/>
          <w:szCs w:val="24"/>
          <w:lang w:val="sl-SI"/>
        </w:rPr>
        <w:t>ls -al</w:t>
      </w:r>
      <w:r w:rsidRPr="00AF36F9">
        <w:rPr>
          <w:rFonts w:cstheme="minorHAnsi"/>
          <w:sz w:val="24"/>
          <w:szCs w:val="24"/>
          <w:lang w:val="sl-SI"/>
        </w:rPr>
        <w:t>.</w:t>
      </w:r>
    </w:p>
    <w:p w:rsidR="00F67421" w:rsidRPr="00AF36F9" w:rsidRDefault="00F67421" w:rsidP="00F67421">
      <w:pPr>
        <w:pStyle w:val="NoSpacing"/>
        <w:jc w:val="both"/>
        <w:rPr>
          <w:rFonts w:cstheme="minorHAnsi"/>
          <w:sz w:val="24"/>
          <w:szCs w:val="24"/>
          <w:lang w:val="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Struktura tabel znotraj datoteke </w:t>
      </w:r>
      <w:r w:rsidRPr="00AF36F9">
        <w:rPr>
          <w:rFonts w:cstheme="minorHAnsi"/>
          <w:i/>
          <w:iCs/>
          <w:sz w:val="24"/>
          <w:szCs w:val="24"/>
          <w:lang w:val="sl-SI"/>
        </w:rPr>
        <w:t>History</w:t>
      </w:r>
      <w:r w:rsidRPr="00AF36F9">
        <w:rPr>
          <w:rFonts w:cstheme="minorHAnsi"/>
          <w:sz w:val="24"/>
          <w:szCs w:val="24"/>
          <w:lang w:val="sl-SI"/>
        </w:rPr>
        <w:t xml:space="preserve"> je sledeča:</w:t>
      </w:r>
    </w:p>
    <w:p w:rsidR="00F67421" w:rsidRPr="00AF36F9" w:rsidRDefault="00F67421" w:rsidP="00F67421">
      <w:pPr>
        <w:pStyle w:val="NoSpacing"/>
        <w:numPr>
          <w:ilvl w:val="0"/>
          <w:numId w:val="16"/>
        </w:numPr>
        <w:jc w:val="both"/>
        <w:rPr>
          <w:rFonts w:cstheme="minorHAnsi"/>
          <w:sz w:val="24"/>
          <w:szCs w:val="24"/>
          <w:lang w:val="sl-SI"/>
        </w:rPr>
      </w:pPr>
      <w:r w:rsidRPr="00AF36F9">
        <w:rPr>
          <w:rFonts w:eastAsia="Times New Roman" w:cstheme="minorHAnsi"/>
          <w:sz w:val="24"/>
          <w:szCs w:val="24"/>
          <w:lang w:val="sl-SI" w:eastAsia="sl-SI"/>
        </w:rPr>
        <w:t>downloads – vsebuje seznam pobranih datotek.</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presentation</w:t>
      </w:r>
    </w:p>
    <w:p w:rsidR="00F67421" w:rsidRPr="00AF36F9" w:rsidRDefault="00F67421" w:rsidP="00F67421">
      <w:pPr>
        <w:pStyle w:val="NoSpacing"/>
        <w:numPr>
          <w:ilvl w:val="0"/>
          <w:numId w:val="16"/>
        </w:numPr>
        <w:jc w:val="both"/>
        <w:rPr>
          <w:rFonts w:cstheme="minorHAnsi"/>
          <w:sz w:val="24"/>
          <w:szCs w:val="24"/>
          <w:lang w:val="sl-SI"/>
        </w:rPr>
      </w:pPr>
      <w:r w:rsidRPr="00AF36F9">
        <w:rPr>
          <w:rFonts w:eastAsia="Times New Roman" w:cstheme="minorHAnsi"/>
          <w:sz w:val="24"/>
          <w:szCs w:val="24"/>
          <w:lang w:val="sl-SI" w:eastAsia="sl-SI"/>
        </w:rPr>
        <w:t>urls – vsebuje podatke o obiskanih spletnih straneh.</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keyword_search_terms</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segment_usage</w:t>
      </w:r>
    </w:p>
    <w:p w:rsidR="00F67421" w:rsidRPr="00AF36F9" w:rsidRDefault="00F67421" w:rsidP="00F67421">
      <w:pPr>
        <w:pStyle w:val="NoSpacing"/>
        <w:numPr>
          <w:ilvl w:val="0"/>
          <w:numId w:val="16"/>
        </w:numPr>
        <w:jc w:val="both"/>
        <w:rPr>
          <w:rFonts w:cstheme="minorHAnsi"/>
          <w:sz w:val="24"/>
          <w:szCs w:val="24"/>
          <w:lang w:val="sl-SI"/>
        </w:rPr>
      </w:pPr>
      <w:r w:rsidRPr="00AF36F9">
        <w:rPr>
          <w:rFonts w:eastAsia="Times New Roman" w:cstheme="minorHAnsi"/>
          <w:sz w:val="24"/>
          <w:szCs w:val="24"/>
          <w:lang w:val="sl-SI" w:eastAsia="sl-SI"/>
        </w:rPr>
        <w:t>visits – vsebuje informacije o obiskih (časovni žigi, ...)</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meta – vsebuje metapodatke</w:t>
      </w:r>
    </w:p>
    <w:p w:rsidR="00F67421" w:rsidRPr="00AF36F9" w:rsidRDefault="00F67421" w:rsidP="00F67421">
      <w:pPr>
        <w:pStyle w:val="NoSpacing"/>
        <w:numPr>
          <w:ilvl w:val="0"/>
          <w:numId w:val="16"/>
        </w:numPr>
        <w:jc w:val="both"/>
        <w:rPr>
          <w:rFonts w:eastAsia="Times New Roman" w:cstheme="minorHAnsi"/>
          <w:sz w:val="24"/>
          <w:szCs w:val="24"/>
          <w:lang w:val="sl-SI" w:eastAsia="sl-SI"/>
        </w:rPr>
      </w:pPr>
      <w:r w:rsidRPr="00AF36F9">
        <w:rPr>
          <w:rFonts w:eastAsia="Times New Roman" w:cstheme="minorHAnsi"/>
          <w:sz w:val="24"/>
          <w:szCs w:val="24"/>
          <w:lang w:val="sl-SI" w:eastAsia="sl-SI"/>
        </w:rPr>
        <w:t>segments</w:t>
      </w:r>
    </w:p>
    <w:p w:rsidR="00F67421" w:rsidRPr="00AF36F9" w:rsidRDefault="00F67421" w:rsidP="00F67421">
      <w:pPr>
        <w:pStyle w:val="Standard"/>
        <w:spacing w:before="28" w:after="28" w:line="240" w:lineRule="auto"/>
        <w:jc w:val="both"/>
        <w:rPr>
          <w:rFonts w:eastAsia="Times New Roman" w:cstheme="minorHAnsi"/>
          <w:sz w:val="24"/>
          <w:szCs w:val="24"/>
          <w:lang w:val="sl-SI" w:eastAsia="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Uporabnik za preiskovanje sqlite datoteke lahko uporablja sqlite3 ali katerega od ostalih SQLite brskalnikov. Za analizo tabel najprej poženemo orodje sqlite3 na način, da v terminalu vpišemo </w:t>
      </w:r>
      <w:r w:rsidRPr="00AF36F9">
        <w:rPr>
          <w:rFonts w:cstheme="minorHAnsi"/>
          <w:lang w:val="sl-SI"/>
        </w:rPr>
        <w:t>sqlite3 &lt;ime_datoteke</w:t>
      </w:r>
      <w:r w:rsidRPr="00AF36F9">
        <w:rPr>
          <w:rFonts w:cstheme="minorHAnsi"/>
          <w:sz w:val="24"/>
          <w:szCs w:val="24"/>
          <w:lang w:val="sl-SI"/>
        </w:rPr>
        <w:t xml:space="preserve">&gt;. V kolikor je ime datoteke ločeno s presledkom, moramo ime datoteke navesti v narekovaje, primer: </w:t>
      </w:r>
      <w:r w:rsidRPr="00AF36F9">
        <w:rPr>
          <w:rFonts w:cstheme="minorHAnsi"/>
          <w:lang w:val="sl-SI"/>
        </w:rPr>
        <w:t>sqlite3 "Top Sites"</w:t>
      </w:r>
      <w:r w:rsidRPr="00AF36F9">
        <w:rPr>
          <w:rFonts w:cstheme="minorHAnsi"/>
          <w:sz w:val="24"/>
          <w:szCs w:val="24"/>
          <w:lang w:val="sl-SI"/>
        </w:rPr>
        <w:t>.</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Pomembno je omeniti, da časovni žigi znotraj tabel niso povsod v epoch zapisu (primer tabela </w:t>
      </w:r>
      <w:r w:rsidRPr="00AF36F9">
        <w:rPr>
          <w:rFonts w:cstheme="minorHAnsi"/>
          <w:i/>
          <w:sz w:val="24"/>
          <w:szCs w:val="24"/>
          <w:lang w:val="sl-SI"/>
        </w:rPr>
        <w:t>visits</w:t>
      </w:r>
      <w:r w:rsidRPr="00AF36F9">
        <w:rPr>
          <w:rFonts w:cstheme="minorHAnsi"/>
          <w:sz w:val="24"/>
          <w:szCs w:val="24"/>
          <w:lang w:val="sl-SI"/>
        </w:rPr>
        <w:t>). V takšnih primerih so časovni žigi zapisani v mikrosekundah od 1.1.1601 dalje. Nekatere tabele imajo časovne žige v PRTime zapisu, število sekund od 1.1.1970 (primer downloads).</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Znotraj tabele </w:t>
      </w:r>
      <w:r w:rsidRPr="00AF36F9">
        <w:rPr>
          <w:rFonts w:cstheme="minorHAnsi"/>
          <w:i/>
          <w:iCs/>
          <w:sz w:val="24"/>
          <w:szCs w:val="24"/>
          <w:lang w:val="sl-SI"/>
        </w:rPr>
        <w:t>visits</w:t>
      </w:r>
      <w:r w:rsidRPr="00AF36F9">
        <w:rPr>
          <w:rFonts w:cstheme="minorHAnsi"/>
          <w:sz w:val="24"/>
          <w:szCs w:val="24"/>
          <w:lang w:val="sl-SI"/>
        </w:rPr>
        <w:t xml:space="preserve"> se nahaj stolpec transition, ki opisuje način, kako je uporabnik prišel na stran, podobno kot je to opisano pri brskalniku Firefox. Obstaja 11 t.i. prehodnih tipov med stranmi. 0 – pomeni, da je uporabnik prišel na stran preko povezave, 1 – uporabnik je vpisal url povezavo v brskalnik, potem sledijo še začetna stran, oddaja obrazcev, osvežitev strani itd.</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Spodnji primer prikazuje pridobivanje podatkov o zgodovini brskanja (url naslov in naslov strani), prav tako opravimo pretvorbo časovnega žiga v ljudem bolj berljiv format.</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sqlite&gt;SELECT datetime(((visits.visit_time/1000000)-11644473600), "unixepoch") as time, urls.url, urls.title</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...&gt;FROM urls, visits</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...&gt;WHERE urls.id = visits.url</w:t>
      </w:r>
    </w:p>
    <w:p w:rsidR="00F67421" w:rsidRPr="00AF36F9" w:rsidRDefault="00F67421" w:rsidP="00F67421">
      <w:pPr>
        <w:pStyle w:val="PreformattedText"/>
        <w:rPr>
          <w:rFonts w:asciiTheme="minorHAnsi" w:hAnsiTheme="minorHAnsi" w:cstheme="minorHAnsi"/>
          <w:sz w:val="22"/>
          <w:szCs w:val="22"/>
          <w:lang w:val="sl-SI"/>
        </w:rPr>
      </w:pPr>
      <w:r w:rsidRPr="00AF36F9">
        <w:rPr>
          <w:rFonts w:asciiTheme="minorHAnsi" w:hAnsiTheme="minorHAnsi" w:cstheme="minorHAnsi"/>
          <w:sz w:val="22"/>
          <w:szCs w:val="22"/>
          <w:lang w:val="sl-SI"/>
        </w:rPr>
        <w:t xml:space="preserve"> ...&gt;ORDER BY time;</w:t>
      </w:r>
    </w:p>
    <w:p w:rsidR="00F67421" w:rsidRPr="00AF36F9" w:rsidRDefault="00F67421" w:rsidP="00F67421">
      <w:pPr>
        <w:pStyle w:val="PreformattedText"/>
        <w:jc w:val="both"/>
        <w:rPr>
          <w:rFonts w:asciiTheme="minorHAnsi" w:hAnsiTheme="minorHAnsi" w:cstheme="minorHAnsi"/>
          <w:sz w:val="24"/>
          <w:szCs w:val="24"/>
          <w:lang w:val="sl-SI"/>
        </w:rPr>
      </w:pPr>
    </w:p>
    <w:p w:rsidR="00F67421" w:rsidRPr="00AF36F9" w:rsidRDefault="00F67421" w:rsidP="00F67421">
      <w:pPr>
        <w:pStyle w:val="PreformattedText"/>
        <w:jc w:val="both"/>
        <w:rPr>
          <w:rFonts w:asciiTheme="minorHAnsi" w:hAnsiTheme="minorHAnsi" w:cstheme="minorHAnsi"/>
          <w:sz w:val="24"/>
          <w:szCs w:val="24"/>
          <w:lang w:val="sl-SI"/>
        </w:rPr>
      </w:pPr>
      <w:r w:rsidRPr="00AF36F9">
        <w:rPr>
          <w:rFonts w:asciiTheme="minorHAnsi" w:hAnsiTheme="minorHAnsi" w:cstheme="minorHAnsi"/>
          <w:sz w:val="24"/>
          <w:szCs w:val="24"/>
          <w:lang w:val="sl-SI"/>
        </w:rPr>
        <w:t>Časovnemu žigu odštejemo število sekund od 1.1.1601 do 1.1.1970.</w:t>
      </w:r>
    </w:p>
    <w:p w:rsidR="00F67421" w:rsidRPr="00AF36F9" w:rsidRDefault="00F67421" w:rsidP="00F67421">
      <w:pPr>
        <w:pStyle w:val="PreformattedText"/>
        <w:jc w:val="both"/>
        <w:rPr>
          <w:rFonts w:asciiTheme="minorHAnsi" w:hAnsiTheme="minorHAnsi" w:cstheme="minorHAnsi"/>
          <w:sz w:val="24"/>
          <w:szCs w:val="24"/>
          <w:lang w:val="sl-SI"/>
        </w:rPr>
      </w:pPr>
      <w:r w:rsidRPr="00AF36F9">
        <w:rPr>
          <w:rFonts w:asciiTheme="minorHAnsi" w:hAnsiTheme="minorHAnsi" w:cstheme="minorHAnsi"/>
          <w:sz w:val="24"/>
          <w:szCs w:val="24"/>
          <w:lang w:val="sl-SI"/>
        </w:rPr>
        <w:lastRenderedPageBreak/>
        <w:t xml:space="preserve">S pomočjo </w:t>
      </w:r>
      <w:r w:rsidRPr="00AF36F9">
        <w:rPr>
          <w:rFonts w:asciiTheme="minorHAnsi" w:hAnsiTheme="minorHAnsi" w:cstheme="minorHAnsi"/>
          <w:sz w:val="22"/>
          <w:szCs w:val="22"/>
          <w:lang w:val="sl-SI"/>
        </w:rPr>
        <w:t>LIMIT &lt;št.prikazanih vrstic&gt;</w:t>
      </w:r>
      <w:r w:rsidRPr="00AF36F9">
        <w:rPr>
          <w:rFonts w:asciiTheme="minorHAnsi" w:hAnsiTheme="minorHAnsi" w:cstheme="minorHAnsi"/>
          <w:sz w:val="24"/>
          <w:szCs w:val="24"/>
          <w:lang w:val="sl-SI"/>
        </w:rPr>
        <w:t xml:space="preserve"> lahko omejimo rezultat na zadnjih nekaj zapisov iz tabele.</w:t>
      </w:r>
    </w:p>
    <w:p w:rsidR="00F67421" w:rsidRPr="00AF36F9" w:rsidRDefault="00F67421" w:rsidP="00F67421">
      <w:pPr>
        <w:pStyle w:val="PreformattedText"/>
        <w:jc w:val="both"/>
        <w:rPr>
          <w:rFonts w:asciiTheme="minorHAnsi" w:hAnsiTheme="minorHAnsi" w:cstheme="minorHAnsi"/>
          <w:sz w:val="24"/>
          <w:szCs w:val="24"/>
          <w:lang w:val="sl-SI"/>
        </w:rPr>
      </w:pP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 xml:space="preserve">Omenimo lahko še program </w:t>
      </w:r>
      <w:r w:rsidRPr="00AF36F9">
        <w:rPr>
          <w:rFonts w:cstheme="minorHAnsi"/>
          <w:i/>
          <w:iCs/>
          <w:sz w:val="24"/>
          <w:szCs w:val="24"/>
          <w:lang w:val="sl-SI"/>
        </w:rPr>
        <w:t>log2timeline</w:t>
      </w:r>
      <w:r w:rsidRPr="00AF36F9">
        <w:rPr>
          <w:rFonts w:cstheme="minorHAnsi"/>
          <w:sz w:val="24"/>
          <w:szCs w:val="24"/>
          <w:lang w:val="sl-SI"/>
        </w:rPr>
        <w:t>, ki iz datotek zgodovine brskanja zgradi sosledje dogodkov za lažje razumevanje uporabnikovega brskanja.</w:t>
      </w:r>
    </w:p>
    <w:p w:rsidR="00F67421" w:rsidRPr="00D87BD4" w:rsidRDefault="00D87BD4" w:rsidP="00D87BD4">
      <w:pPr>
        <w:pStyle w:val="Heading2"/>
      </w:pPr>
      <w:bookmarkStart w:id="1061" w:name="_Toc325127702"/>
      <w:r>
        <w:t>Povzetek brskalnikov</w:t>
      </w:r>
      <w:bookmarkEnd w:id="1061"/>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Kot vidimo mora preiskovalec poleg poznavanja v kakšni obliki brskalnik shranjuje svojo zgodovino in kje jo shranjuje, poznati tudi jezik SQL, s katerim si lahko pomaga pri pridobivanju podatkov iz datotek. Seveda so za lažjo uporabo na spletu tudi grafična orodja za manipulacijo sqlite tabel, vendar bo vsaj splošno znanje SQL jezika preiskovalcu veliko v pomoč.</w:t>
      </w:r>
    </w:p>
    <w:p w:rsidR="00F67421" w:rsidRPr="00AF36F9" w:rsidRDefault="00F67421" w:rsidP="00F67421">
      <w:pPr>
        <w:pStyle w:val="Standard"/>
        <w:jc w:val="both"/>
        <w:rPr>
          <w:rFonts w:cstheme="minorHAnsi"/>
          <w:sz w:val="24"/>
          <w:szCs w:val="24"/>
          <w:lang w:val="sl-SI"/>
        </w:rPr>
      </w:pPr>
      <w:r w:rsidRPr="00AF36F9">
        <w:rPr>
          <w:rFonts w:cstheme="minorHAnsi"/>
          <w:sz w:val="24"/>
          <w:szCs w:val="24"/>
          <w:lang w:val="sl-SI"/>
        </w:rPr>
        <w:t>Pomembno je tudi omeniti, da imajo brskalniki možnost vklopa prikritega/privatnega (InPrivate) načina brskanja s katerim naj ne bi beležili zgodovine brskanja in ostalih podatkov v sqlite datoteke. Gre za način brskanja, ki ne shranjuje zgodovine oz. informacij v datoteke, če pa že, pa jih ob izhodu iz zasebnega načina ali zaprtju brskalnika, izbriše. Tak primer so piškotki, ki se izbrišejo ob zaprtju brskalnika. Vendar pa gre bolj za lokalno prikritost informacij, kajti podatki, ki se zapisujejo v registre in t.i. 'cache data', so nedotaknjeni, preko katerih forenziki še zmeraj lahko odkrijejo indice.</w:t>
      </w:r>
    </w:p>
    <w:p w:rsidR="00AF36F9" w:rsidRPr="00AF36F9" w:rsidRDefault="00AF36F9">
      <w:pPr>
        <w:rPr>
          <w:rFonts w:eastAsiaTheme="majorEastAsia" w:cstheme="minorHAnsi"/>
          <w:b/>
          <w:bCs/>
          <w:color w:val="365F91" w:themeColor="accent1" w:themeShade="BF"/>
          <w:sz w:val="28"/>
          <w:szCs w:val="28"/>
        </w:rPr>
      </w:pPr>
      <w:r w:rsidRPr="00AF36F9">
        <w:rPr>
          <w:rFonts w:cstheme="minorHAnsi"/>
        </w:rPr>
        <w:br w:type="page"/>
      </w:r>
    </w:p>
    <w:p w:rsidR="00993B6D" w:rsidRPr="00AF36F9" w:rsidRDefault="00993B6D" w:rsidP="00993B6D">
      <w:pPr>
        <w:pStyle w:val="Heading1"/>
        <w:rPr>
          <w:rFonts w:asciiTheme="minorHAnsi" w:hAnsiTheme="minorHAnsi" w:cstheme="minorHAnsi"/>
        </w:rPr>
      </w:pPr>
      <w:bookmarkStart w:id="1062" w:name="_Toc325127703"/>
      <w:r w:rsidRPr="00AF36F9">
        <w:rPr>
          <w:rFonts w:asciiTheme="minorHAnsi" w:hAnsiTheme="minorHAnsi" w:cstheme="minorHAnsi"/>
        </w:rPr>
        <w:lastRenderedPageBreak/>
        <w:t>Zaključek</w:t>
      </w:r>
      <w:bookmarkEnd w:id="1062"/>
    </w:p>
    <w:p w:rsidR="006B2A8F" w:rsidRPr="00AF36F9" w:rsidRDefault="00BF5720" w:rsidP="00EF6D84">
      <w:pPr>
        <w:rPr>
          <w:rStyle w:val="Strong"/>
          <w:rFonts w:cstheme="minorHAnsi"/>
          <w:color w:val="281F18"/>
          <w:sz w:val="20"/>
          <w:szCs w:val="20"/>
          <w:shd w:val="clear" w:color="auto" w:fill="F8F8F8"/>
        </w:rPr>
      </w:pPr>
      <w:r>
        <w:rPr>
          <w:rFonts w:cstheme="minorHAnsi"/>
        </w:rPr>
        <w:t>V tem članku</w:t>
      </w:r>
      <w:r w:rsidR="00BA78DA" w:rsidRPr="00AF36F9">
        <w:rPr>
          <w:rFonts w:cstheme="minorHAnsi"/>
        </w:rPr>
        <w:t xml:space="preserve"> smo opisali razli</w:t>
      </w:r>
      <w:r w:rsidR="00052E4E" w:rsidRPr="00AF36F9">
        <w:rPr>
          <w:rFonts w:cstheme="minorHAnsi"/>
        </w:rPr>
        <w:t xml:space="preserve">čne aspekte digitalne forenzike operacijskega sistema </w:t>
      </w:r>
      <w:r w:rsidR="00105173">
        <w:rPr>
          <w:rFonts w:cstheme="minorHAnsi"/>
        </w:rPr>
        <w:t>L</w:t>
      </w:r>
      <w:r w:rsidR="00052E4E" w:rsidRPr="00AF36F9">
        <w:rPr>
          <w:rFonts w:cstheme="minorHAnsi"/>
        </w:rPr>
        <w:t>inux.</w:t>
      </w:r>
      <w:r w:rsidR="00217EED" w:rsidRPr="00AF36F9">
        <w:rPr>
          <w:rFonts w:cstheme="minorHAnsi"/>
        </w:rPr>
        <w:t xml:space="preserve"> </w:t>
      </w:r>
      <w:r w:rsidR="00933473">
        <w:rPr>
          <w:rFonts w:cstheme="minorHAnsi"/>
        </w:rPr>
        <w:t>Preiskovali smo diske, omrežja in brskalnike (Chrome, Firefox) in pri tem skušali čimbolj opisati korake preiskave.</w:t>
      </w:r>
      <w:r w:rsidR="009E6754">
        <w:rPr>
          <w:rFonts w:cstheme="minorHAnsi"/>
        </w:rPr>
        <w:t xml:space="preserve"> Pri tem smo poskušali uporabiti </w:t>
      </w:r>
      <w:r w:rsidR="0013370C">
        <w:rPr>
          <w:rFonts w:cstheme="minorHAnsi"/>
        </w:rPr>
        <w:t>čim</w:t>
      </w:r>
      <w:r w:rsidR="009A41C9">
        <w:rPr>
          <w:rFonts w:cstheme="minorHAnsi"/>
        </w:rPr>
        <w:t xml:space="preserve"> </w:t>
      </w:r>
      <w:r w:rsidR="0013370C">
        <w:rPr>
          <w:rFonts w:cstheme="minorHAnsi"/>
        </w:rPr>
        <w:t xml:space="preserve">več </w:t>
      </w:r>
      <w:r w:rsidR="009E6754">
        <w:rPr>
          <w:rFonts w:cstheme="minorHAnsi"/>
        </w:rPr>
        <w:t>nativnih orodij, ki jih ponuja Linux operacijski sistem.</w:t>
      </w:r>
      <w:r w:rsidR="002E125A">
        <w:rPr>
          <w:rFonts w:cstheme="minorHAnsi"/>
        </w:rPr>
        <w:t xml:space="preserve"> </w:t>
      </w:r>
      <w:r w:rsidR="00C1769D">
        <w:rPr>
          <w:rFonts w:cstheme="minorHAnsi"/>
        </w:rPr>
        <w:t xml:space="preserve">Za vsako od teh opisanih področij </w:t>
      </w:r>
      <w:r w:rsidR="002E125A">
        <w:rPr>
          <w:rFonts w:cstheme="minorHAnsi"/>
        </w:rPr>
        <w:t>smo podali različne primere uporabe</w:t>
      </w:r>
      <w:r w:rsidR="00C1769D">
        <w:rPr>
          <w:rFonts w:cstheme="minorHAnsi"/>
        </w:rPr>
        <w:t xml:space="preserve"> in ob tem p</w:t>
      </w:r>
      <w:r w:rsidR="002E125A">
        <w:rPr>
          <w:rFonts w:cstheme="minorHAnsi"/>
        </w:rPr>
        <w:t>ridobili veliko novih znanj iz vseh področij.</w:t>
      </w:r>
      <w:bookmarkStart w:id="1063" w:name="_GoBack"/>
      <w:bookmarkEnd w:id="1063"/>
    </w:p>
    <w:p w:rsidR="006B2A8F" w:rsidRPr="00AF36F9" w:rsidRDefault="006B2A8F" w:rsidP="006B2A8F">
      <w:pPr>
        <w:jc w:val="center"/>
        <w:rPr>
          <w:rStyle w:val="Strong"/>
          <w:rFonts w:cstheme="minorHAnsi"/>
          <w:color w:val="281F18"/>
          <w:sz w:val="18"/>
          <w:szCs w:val="18"/>
          <w:shd w:val="clear" w:color="auto" w:fill="F8F8F8"/>
        </w:rPr>
      </w:pPr>
    </w:p>
    <w:p w:rsidR="00AF36F9" w:rsidRPr="00AF36F9" w:rsidRDefault="00AF36F9">
      <w:pPr>
        <w:rPr>
          <w:rFonts w:cstheme="minorHAnsi"/>
        </w:rPr>
      </w:pPr>
      <w:r w:rsidRPr="00AF36F9">
        <w:rPr>
          <w:rFonts w:cstheme="minorHAnsi"/>
        </w:rPr>
        <w:br w:type="page"/>
      </w:r>
    </w:p>
    <w:p w:rsidR="00AF36F9" w:rsidRPr="00AF36F9" w:rsidRDefault="00AF36F9" w:rsidP="004D6C05">
      <w:pPr>
        <w:pStyle w:val="Heading1"/>
      </w:pPr>
      <w:bookmarkStart w:id="1064" w:name="_Toc325127704"/>
      <w:r w:rsidRPr="004D6C05">
        <w:lastRenderedPageBreak/>
        <w:t>Viri</w:t>
      </w:r>
      <w:r w:rsidRPr="00AF36F9">
        <w:t xml:space="preserve"> in reference:</w:t>
      </w:r>
      <w:bookmarkEnd w:id="1064"/>
    </w:p>
    <w:p w:rsidR="00AF36F9" w:rsidRPr="00B25040" w:rsidRDefault="00AF36F9" w:rsidP="00AF36F9">
      <w:pPr>
        <w:pStyle w:val="NoSpacing"/>
        <w:numPr>
          <w:ilvl w:val="0"/>
          <w:numId w:val="18"/>
        </w:numPr>
        <w:jc w:val="both"/>
        <w:rPr>
          <w:rFonts w:cstheme="minorHAnsi"/>
          <w:lang w:val="sl-SI"/>
        </w:rPr>
      </w:pPr>
      <w:r w:rsidRPr="00B25040">
        <w:rPr>
          <w:rFonts w:cstheme="minorHAnsi"/>
          <w:lang w:val="sl-SI"/>
        </w:rPr>
        <w:t>Eoghan Casey. (2011). Digital Evidence and Computer Crime: Forensic Science, Computers and the Internet. Third Edition. Maryland, USA: Elsevier</w:t>
      </w:r>
    </w:p>
    <w:p w:rsidR="00AF36F9" w:rsidRPr="00B25040" w:rsidRDefault="00AF36F9" w:rsidP="00AF36F9">
      <w:pPr>
        <w:pStyle w:val="NoSpacing"/>
        <w:numPr>
          <w:ilvl w:val="0"/>
          <w:numId w:val="17"/>
        </w:numPr>
        <w:jc w:val="both"/>
        <w:rPr>
          <w:rFonts w:cstheme="minorHAnsi"/>
          <w:lang w:val="sl-SI"/>
        </w:rPr>
      </w:pPr>
      <w:r w:rsidRPr="00B25040">
        <w:rPr>
          <w:rFonts w:cstheme="minorHAnsi"/>
          <w:lang w:val="sl-SI"/>
        </w:rPr>
        <w:t xml:space="preserve">Mozilla Firefox 3 History File Format. (maj 2012). Povezava: </w:t>
      </w:r>
      <w:r w:rsidRPr="00B25040">
        <w:rPr>
          <w:rFonts w:cstheme="minorHAnsi"/>
        </w:rPr>
        <w:fldChar w:fldCharType="begin"/>
      </w:r>
      <w:r w:rsidRPr="00B25040">
        <w:rPr>
          <w:rFonts w:cstheme="minorHAnsi"/>
        </w:rPr>
        <w:instrText xml:space="preserve"> HYPERLINK "http://www.forensicswiki.org/wiki/Mozilla_Firefox_3_History_File_Format" </w:instrText>
      </w:r>
      <w:r w:rsidRPr="00B25040">
        <w:rPr>
          <w:rFonts w:cstheme="minorHAnsi"/>
        </w:rPr>
        <w:fldChar w:fldCharType="separate"/>
      </w:r>
      <w:r w:rsidRPr="00B25040">
        <w:rPr>
          <w:rStyle w:val="Hyperlink"/>
          <w:rFonts w:cstheme="minorHAnsi"/>
          <w:lang w:val="sl-SI"/>
        </w:rPr>
        <w:t>http://www.forensicswiki.org/wiki/Mozilla_Firefox_3_History_File_Format</w:t>
      </w:r>
      <w:r w:rsidRPr="00B25040">
        <w:rPr>
          <w:rStyle w:val="Hyperlink"/>
          <w:rFonts w:cstheme="minorHAnsi"/>
          <w:lang w:val="sl-SI"/>
        </w:rPr>
        <w:fldChar w:fldCharType="end"/>
      </w:r>
    </w:p>
    <w:p w:rsidR="00AF36F9" w:rsidRPr="00B25040" w:rsidRDefault="00AF36F9" w:rsidP="00AF36F9">
      <w:pPr>
        <w:pStyle w:val="NoSpacing"/>
        <w:numPr>
          <w:ilvl w:val="0"/>
          <w:numId w:val="17"/>
        </w:numPr>
        <w:jc w:val="both"/>
        <w:rPr>
          <w:rFonts w:cstheme="minorHAnsi"/>
          <w:lang w:val="sl-SI"/>
        </w:rPr>
      </w:pPr>
      <w:r w:rsidRPr="00B25040">
        <w:rPr>
          <w:rFonts w:cstheme="minorHAnsi"/>
          <w:lang w:val="sl-SI"/>
        </w:rPr>
        <w:t>Google Chrome Forensics. (maj 2012). Povezava:</w:t>
      </w:r>
    </w:p>
    <w:p w:rsidR="00AF36F9" w:rsidRPr="00B25040" w:rsidRDefault="00AF36F9" w:rsidP="00AF36F9">
      <w:pPr>
        <w:pStyle w:val="NoSpacing"/>
        <w:jc w:val="both"/>
        <w:rPr>
          <w:rFonts w:cstheme="minorHAnsi"/>
          <w:lang w:val="sl-SI"/>
        </w:rPr>
      </w:pPr>
      <w:hyperlink r:id="rId20" w:history="1">
        <w:r w:rsidRPr="00B25040">
          <w:rPr>
            <w:rStyle w:val="Hyperlink"/>
            <w:rFonts w:cstheme="minorHAnsi"/>
            <w:lang w:val="sl-SI"/>
          </w:rPr>
          <w:t>http://computer-forensics.sans.org/blog/2010/01/21/google-chrome-forensics/</w:t>
        </w:r>
      </w:hyperlink>
    </w:p>
    <w:p w:rsidR="006B2A8F" w:rsidRPr="00B25040" w:rsidRDefault="00AF36F9" w:rsidP="00B25040">
      <w:pPr>
        <w:pStyle w:val="NoSpacing"/>
        <w:numPr>
          <w:ilvl w:val="0"/>
          <w:numId w:val="17"/>
        </w:numPr>
        <w:jc w:val="both"/>
        <w:rPr>
          <w:rFonts w:cstheme="minorHAnsi"/>
          <w:lang w:val="sl-SI"/>
        </w:rPr>
      </w:pPr>
      <w:r w:rsidRPr="00B25040">
        <w:rPr>
          <w:rFonts w:cstheme="minorHAnsi"/>
          <w:lang w:val="sl-SI"/>
        </w:rPr>
        <w:t xml:space="preserve">Log2timeline. (maj 2012). Povezava: </w:t>
      </w:r>
      <w:r w:rsidR="00B25040" w:rsidRPr="00B25040">
        <w:rPr>
          <w:rFonts w:cstheme="minorHAnsi"/>
          <w:lang w:val="sl-SI"/>
        </w:rPr>
        <w:fldChar w:fldCharType="begin"/>
      </w:r>
      <w:r w:rsidR="00B25040" w:rsidRPr="00B25040">
        <w:rPr>
          <w:rFonts w:cstheme="minorHAnsi"/>
          <w:lang w:val="sl-SI"/>
        </w:rPr>
        <w:instrText xml:space="preserve"> HYPERLINK "</w:instrText>
      </w:r>
      <w:r w:rsidR="00B25040" w:rsidRPr="00B25040">
        <w:rPr>
          <w:rFonts w:cstheme="minorHAnsi"/>
          <w:lang w:val="sl-SI"/>
        </w:rPr>
        <w:instrText>http://log2timeline.net/</w:instrText>
      </w:r>
      <w:r w:rsidR="00B25040" w:rsidRPr="00B25040">
        <w:rPr>
          <w:rFonts w:cstheme="minorHAnsi"/>
          <w:lang w:val="sl-SI"/>
        </w:rPr>
        <w:instrText xml:space="preserve">" </w:instrText>
      </w:r>
      <w:r w:rsidR="00B25040" w:rsidRPr="00B25040">
        <w:rPr>
          <w:rFonts w:cstheme="minorHAnsi"/>
          <w:lang w:val="sl-SI"/>
        </w:rPr>
        <w:fldChar w:fldCharType="separate"/>
      </w:r>
      <w:r w:rsidR="00B25040" w:rsidRPr="00B25040">
        <w:rPr>
          <w:rStyle w:val="Hyperlink"/>
          <w:rFonts w:cstheme="minorHAnsi"/>
          <w:lang w:val="sl-SI"/>
        </w:rPr>
        <w:t>http://log2timeline.net/</w:t>
      </w:r>
      <w:r w:rsidR="00B25040" w:rsidRPr="00B25040">
        <w:rPr>
          <w:rFonts w:cstheme="minorHAnsi"/>
          <w:lang w:val="sl-SI"/>
        </w:rPr>
        <w:fldChar w:fldCharType="end"/>
      </w:r>
    </w:p>
    <w:p w:rsidR="00B25040" w:rsidRPr="00B25040" w:rsidRDefault="00B25040" w:rsidP="00B25040">
      <w:pPr>
        <w:pStyle w:val="NoSpacing"/>
        <w:numPr>
          <w:ilvl w:val="0"/>
          <w:numId w:val="17"/>
        </w:numPr>
        <w:jc w:val="both"/>
        <w:rPr>
          <w:rFonts w:cstheme="minorHAnsi"/>
          <w:lang w:val="sl-SI"/>
        </w:rPr>
      </w:pPr>
      <w:r w:rsidRPr="00B25040">
        <w:t>Robertson, G., »An Introduction to Hiding and Finding Data on Linux« - GIAC Security Essentials Certification, SANS Institute, 2003.</w:t>
      </w:r>
    </w:p>
    <w:p w:rsidR="00B25040" w:rsidRPr="00B25040" w:rsidRDefault="00B25040" w:rsidP="00B25040">
      <w:pPr>
        <w:pStyle w:val="NoSpacing"/>
        <w:numPr>
          <w:ilvl w:val="0"/>
          <w:numId w:val="17"/>
        </w:numPr>
        <w:jc w:val="both"/>
        <w:rPr>
          <w:rFonts w:cstheme="minorHAnsi"/>
          <w:lang w:val="sl-SI"/>
        </w:rPr>
      </w:pPr>
      <w:proofErr w:type="spellStart"/>
      <w:r w:rsidRPr="00B25040">
        <w:t>Artz</w:t>
      </w:r>
      <w:proofErr w:type="spellEnd"/>
      <w:r w:rsidRPr="00B25040">
        <w:t xml:space="preserve">, </w:t>
      </w:r>
      <w:proofErr w:type="spellStart"/>
      <w:r w:rsidRPr="00B25040">
        <w:t>D.</w:t>
      </w:r>
      <w:proofErr w:type="gramStart"/>
      <w:r w:rsidRPr="00B25040">
        <w:t>,«</w:t>
      </w:r>
      <w:proofErr w:type="gramEnd"/>
      <w:r w:rsidRPr="00B25040">
        <w:t>Digital</w:t>
      </w:r>
      <w:proofErr w:type="spellEnd"/>
      <w:r w:rsidRPr="00B25040">
        <w:t xml:space="preserve"> steganography: hiding data within data”, Internet Computing, volume 5 issue 3, 75-80, 2001.</w:t>
      </w:r>
    </w:p>
    <w:p w:rsidR="00B25040" w:rsidRPr="00B25040" w:rsidRDefault="00B25040" w:rsidP="00B25040">
      <w:pPr>
        <w:pStyle w:val="NoSpacing"/>
        <w:numPr>
          <w:ilvl w:val="0"/>
          <w:numId w:val="17"/>
        </w:numPr>
        <w:jc w:val="both"/>
        <w:rPr>
          <w:rFonts w:cstheme="minorHAnsi"/>
          <w:lang w:val="sl-SI"/>
        </w:rPr>
      </w:pPr>
      <w:r w:rsidRPr="00B25040">
        <w:t xml:space="preserve">Huebner, E., </w:t>
      </w:r>
      <w:proofErr w:type="spellStart"/>
      <w:r w:rsidRPr="00B25040">
        <w:t>Bem</w:t>
      </w:r>
      <w:proofErr w:type="spellEnd"/>
      <w:r w:rsidRPr="00B25040">
        <w:t>, D., Kai Wee, C., “Data hiding in the NTFS file system”, Digital investigation, volume 3 issue 4, 211-226, 2006.</w:t>
      </w:r>
    </w:p>
    <w:p w:rsidR="00B25040" w:rsidRPr="00B25040" w:rsidRDefault="006D5A26" w:rsidP="00B25040">
      <w:pPr>
        <w:pStyle w:val="NoSpacing"/>
        <w:numPr>
          <w:ilvl w:val="0"/>
          <w:numId w:val="17"/>
        </w:numPr>
        <w:jc w:val="both"/>
        <w:rPr>
          <w:rFonts w:cstheme="minorHAnsi"/>
          <w:lang w:val="sl-SI"/>
        </w:rPr>
      </w:pPr>
      <w:proofErr w:type="spellStart"/>
      <w:r>
        <w:t>Dittrich</w:t>
      </w:r>
      <w:proofErr w:type="spellEnd"/>
      <w:r>
        <w:t xml:space="preserve">, D., “Basic </w:t>
      </w:r>
      <w:r w:rsidR="00B25040" w:rsidRPr="00B25040">
        <w:t xml:space="preserve">steps in forensics analysis of Unix systems”, </w:t>
      </w:r>
      <w:hyperlink r:id="rId21" w:tgtFrame="_blank" w:history="1">
        <w:r w:rsidR="00B25040" w:rsidRPr="00B25040">
          <w:rPr>
            <w:rStyle w:val="Hyperlink"/>
          </w:rPr>
          <w:t>http://staff.washington.edu/dittrich/misc/forensics/</w:t>
        </w:r>
      </w:hyperlink>
      <w:r w:rsidR="00B25040" w:rsidRPr="00B25040">
        <w:t xml:space="preserve">, datum </w:t>
      </w:r>
      <w:proofErr w:type="spellStart"/>
      <w:r w:rsidR="00B25040" w:rsidRPr="00B25040">
        <w:t>pristopa</w:t>
      </w:r>
      <w:proofErr w:type="spellEnd"/>
      <w:r w:rsidR="00B25040" w:rsidRPr="00B25040">
        <w:t>: 13.5.2012.</w:t>
      </w:r>
    </w:p>
    <w:sectPr w:rsidR="00B25040" w:rsidRPr="00B25040" w:rsidSect="00C16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DejaVu Sans Mono">
    <w:charset w:val="00"/>
    <w:family w:val="modern"/>
    <w:pitch w:val="fixed"/>
  </w:font>
  <w:font w:name="LetterGothic">
    <w:altName w:val="MS Mincho"/>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F2381"/>
    <w:multiLevelType w:val="hybridMultilevel"/>
    <w:tmpl w:val="6E261D4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F094668"/>
    <w:multiLevelType w:val="hybridMultilevel"/>
    <w:tmpl w:val="7BC00E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1F832865"/>
    <w:multiLevelType w:val="hybridMultilevel"/>
    <w:tmpl w:val="A1C47C62"/>
    <w:lvl w:ilvl="0" w:tplc="4D703028">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C6B43B9"/>
    <w:multiLevelType w:val="hybridMultilevel"/>
    <w:tmpl w:val="856E5E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309A2F7F"/>
    <w:multiLevelType w:val="hybridMultilevel"/>
    <w:tmpl w:val="8AF2D256"/>
    <w:lvl w:ilvl="0" w:tplc="10169004">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37336A9B"/>
    <w:multiLevelType w:val="hybridMultilevel"/>
    <w:tmpl w:val="1ACAFC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37FF7D43"/>
    <w:multiLevelType w:val="hybridMultilevel"/>
    <w:tmpl w:val="DDAE0D0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46834174"/>
    <w:multiLevelType w:val="multilevel"/>
    <w:tmpl w:val="96C0CD4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47037D3E"/>
    <w:multiLevelType w:val="hybridMultilevel"/>
    <w:tmpl w:val="F93867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472F1CAC"/>
    <w:multiLevelType w:val="hybridMultilevel"/>
    <w:tmpl w:val="325A1B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59D20F96"/>
    <w:multiLevelType w:val="hybridMultilevel"/>
    <w:tmpl w:val="1CCE5F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nsid w:val="63C36C42"/>
    <w:multiLevelType w:val="hybridMultilevel"/>
    <w:tmpl w:val="DD3494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nsid w:val="6A2B4BC4"/>
    <w:multiLevelType w:val="hybridMultilevel"/>
    <w:tmpl w:val="4E7201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6A714AB3"/>
    <w:multiLevelType w:val="multilevel"/>
    <w:tmpl w:val="EB28E812"/>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nsid w:val="6D133A27"/>
    <w:multiLevelType w:val="hybridMultilevel"/>
    <w:tmpl w:val="F0384334"/>
    <w:lvl w:ilvl="0" w:tplc="0424000F">
      <w:start w:val="1"/>
      <w:numFmt w:val="decimal"/>
      <w:lvlText w:val="%1."/>
      <w:lvlJc w:val="left"/>
      <w:pPr>
        <w:ind w:left="360" w:hanging="360"/>
      </w:pPr>
      <w:rPr>
        <w:rFonts w:hint="default"/>
      </w:r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5">
    <w:nsid w:val="7C076727"/>
    <w:multiLevelType w:val="hybridMultilevel"/>
    <w:tmpl w:val="005643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7D5C03C4"/>
    <w:multiLevelType w:val="hybridMultilevel"/>
    <w:tmpl w:val="9304A15A"/>
    <w:lvl w:ilvl="0" w:tplc="D34ED0C4">
      <w:start w:val="3"/>
      <w:numFmt w:val="bullet"/>
      <w:lvlText w:val="-"/>
      <w:lvlJc w:val="left"/>
      <w:pPr>
        <w:ind w:left="720" w:hanging="360"/>
      </w:pPr>
      <w:rPr>
        <w:rFonts w:ascii="Calibri" w:eastAsiaTheme="minorHAnsi"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
  </w:num>
  <w:num w:numId="4">
    <w:abstractNumId w:val="8"/>
  </w:num>
  <w:num w:numId="5">
    <w:abstractNumId w:val="10"/>
  </w:num>
  <w:num w:numId="6">
    <w:abstractNumId w:val="15"/>
  </w:num>
  <w:num w:numId="7">
    <w:abstractNumId w:val="5"/>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1"/>
  </w:num>
  <w:num w:numId="15">
    <w:abstractNumId w:val="9"/>
  </w:num>
  <w:num w:numId="16">
    <w:abstractNumId w:val="0"/>
  </w:num>
  <w:num w:numId="17">
    <w:abstractNumId w:val="13"/>
  </w:num>
  <w:num w:numId="18">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59"/>
    <w:rsid w:val="0001164A"/>
    <w:rsid w:val="00011DB3"/>
    <w:rsid w:val="00025474"/>
    <w:rsid w:val="00030FE4"/>
    <w:rsid w:val="0003319B"/>
    <w:rsid w:val="00052E4E"/>
    <w:rsid w:val="0005522D"/>
    <w:rsid w:val="00060700"/>
    <w:rsid w:val="00096A3B"/>
    <w:rsid w:val="00096C39"/>
    <w:rsid w:val="000B24F7"/>
    <w:rsid w:val="000B6F4C"/>
    <w:rsid w:val="000C6972"/>
    <w:rsid w:val="000E4D16"/>
    <w:rsid w:val="000F50B7"/>
    <w:rsid w:val="00105173"/>
    <w:rsid w:val="00113CED"/>
    <w:rsid w:val="0013370C"/>
    <w:rsid w:val="00134D22"/>
    <w:rsid w:val="00142347"/>
    <w:rsid w:val="00156064"/>
    <w:rsid w:val="001631E1"/>
    <w:rsid w:val="001E4BDC"/>
    <w:rsid w:val="001E743F"/>
    <w:rsid w:val="001F0B83"/>
    <w:rsid w:val="002010EA"/>
    <w:rsid w:val="002069AA"/>
    <w:rsid w:val="00212281"/>
    <w:rsid w:val="00216F4F"/>
    <w:rsid w:val="00217EED"/>
    <w:rsid w:val="002249B1"/>
    <w:rsid w:val="002320A3"/>
    <w:rsid w:val="00257F3D"/>
    <w:rsid w:val="002646E1"/>
    <w:rsid w:val="00267300"/>
    <w:rsid w:val="00296A07"/>
    <w:rsid w:val="002B362C"/>
    <w:rsid w:val="002E125A"/>
    <w:rsid w:val="002E47DA"/>
    <w:rsid w:val="00301110"/>
    <w:rsid w:val="0030369F"/>
    <w:rsid w:val="003053C5"/>
    <w:rsid w:val="0031505B"/>
    <w:rsid w:val="003179D2"/>
    <w:rsid w:val="0032461B"/>
    <w:rsid w:val="0035559E"/>
    <w:rsid w:val="00373367"/>
    <w:rsid w:val="00386062"/>
    <w:rsid w:val="003A2391"/>
    <w:rsid w:val="003B14D7"/>
    <w:rsid w:val="003B4422"/>
    <w:rsid w:val="003D1032"/>
    <w:rsid w:val="003E254F"/>
    <w:rsid w:val="003F2B66"/>
    <w:rsid w:val="003F4EDA"/>
    <w:rsid w:val="00414535"/>
    <w:rsid w:val="00415051"/>
    <w:rsid w:val="00415DC7"/>
    <w:rsid w:val="004362D7"/>
    <w:rsid w:val="00483474"/>
    <w:rsid w:val="004A2364"/>
    <w:rsid w:val="004C255F"/>
    <w:rsid w:val="004D6C05"/>
    <w:rsid w:val="004F447A"/>
    <w:rsid w:val="005049BE"/>
    <w:rsid w:val="0052120E"/>
    <w:rsid w:val="00521C5A"/>
    <w:rsid w:val="00526C18"/>
    <w:rsid w:val="00573547"/>
    <w:rsid w:val="005905DE"/>
    <w:rsid w:val="005939DB"/>
    <w:rsid w:val="005B65B7"/>
    <w:rsid w:val="005C76F9"/>
    <w:rsid w:val="005D3B08"/>
    <w:rsid w:val="005D52AA"/>
    <w:rsid w:val="005F67D3"/>
    <w:rsid w:val="006445C8"/>
    <w:rsid w:val="006568BB"/>
    <w:rsid w:val="006B2A8F"/>
    <w:rsid w:val="006D5A26"/>
    <w:rsid w:val="006E5671"/>
    <w:rsid w:val="00707AB6"/>
    <w:rsid w:val="00732767"/>
    <w:rsid w:val="00733A34"/>
    <w:rsid w:val="00733AFF"/>
    <w:rsid w:val="00762027"/>
    <w:rsid w:val="007803E0"/>
    <w:rsid w:val="007A497B"/>
    <w:rsid w:val="007F3F1D"/>
    <w:rsid w:val="00805363"/>
    <w:rsid w:val="00817F0E"/>
    <w:rsid w:val="00823D84"/>
    <w:rsid w:val="00863AE3"/>
    <w:rsid w:val="008833DF"/>
    <w:rsid w:val="008936E2"/>
    <w:rsid w:val="008C292E"/>
    <w:rsid w:val="008D2035"/>
    <w:rsid w:val="008D6884"/>
    <w:rsid w:val="008E4163"/>
    <w:rsid w:val="008F379D"/>
    <w:rsid w:val="008F394C"/>
    <w:rsid w:val="008F58AC"/>
    <w:rsid w:val="008F6AD1"/>
    <w:rsid w:val="00933473"/>
    <w:rsid w:val="0094440E"/>
    <w:rsid w:val="00945EA2"/>
    <w:rsid w:val="00954712"/>
    <w:rsid w:val="00971566"/>
    <w:rsid w:val="009820EC"/>
    <w:rsid w:val="00993B6D"/>
    <w:rsid w:val="00995AD2"/>
    <w:rsid w:val="00997B40"/>
    <w:rsid w:val="009A34C8"/>
    <w:rsid w:val="009A41C9"/>
    <w:rsid w:val="009A6532"/>
    <w:rsid w:val="009B0FBF"/>
    <w:rsid w:val="009B194F"/>
    <w:rsid w:val="009E6754"/>
    <w:rsid w:val="009F01C9"/>
    <w:rsid w:val="00A02E4F"/>
    <w:rsid w:val="00A250EA"/>
    <w:rsid w:val="00A3427B"/>
    <w:rsid w:val="00A654DC"/>
    <w:rsid w:val="00A67038"/>
    <w:rsid w:val="00AA63E6"/>
    <w:rsid w:val="00AB5712"/>
    <w:rsid w:val="00AC5B07"/>
    <w:rsid w:val="00AF36F9"/>
    <w:rsid w:val="00B12774"/>
    <w:rsid w:val="00B25040"/>
    <w:rsid w:val="00B34740"/>
    <w:rsid w:val="00B409FB"/>
    <w:rsid w:val="00B50107"/>
    <w:rsid w:val="00B62C32"/>
    <w:rsid w:val="00B661ED"/>
    <w:rsid w:val="00B77C59"/>
    <w:rsid w:val="00B86E40"/>
    <w:rsid w:val="00BA78DA"/>
    <w:rsid w:val="00BB1A9B"/>
    <w:rsid w:val="00BD6940"/>
    <w:rsid w:val="00BE09A0"/>
    <w:rsid w:val="00BF5720"/>
    <w:rsid w:val="00BF6360"/>
    <w:rsid w:val="00C04764"/>
    <w:rsid w:val="00C115F5"/>
    <w:rsid w:val="00C16CD8"/>
    <w:rsid w:val="00C1769D"/>
    <w:rsid w:val="00C44349"/>
    <w:rsid w:val="00C55C34"/>
    <w:rsid w:val="00C55D13"/>
    <w:rsid w:val="00C70120"/>
    <w:rsid w:val="00C723D8"/>
    <w:rsid w:val="00C7765D"/>
    <w:rsid w:val="00C8360D"/>
    <w:rsid w:val="00C86C39"/>
    <w:rsid w:val="00C95182"/>
    <w:rsid w:val="00D02858"/>
    <w:rsid w:val="00D13E8F"/>
    <w:rsid w:val="00D15484"/>
    <w:rsid w:val="00D164CA"/>
    <w:rsid w:val="00D72211"/>
    <w:rsid w:val="00D8330C"/>
    <w:rsid w:val="00D87BD4"/>
    <w:rsid w:val="00DA468C"/>
    <w:rsid w:val="00DE1AC7"/>
    <w:rsid w:val="00DE5B98"/>
    <w:rsid w:val="00DE7380"/>
    <w:rsid w:val="00E21120"/>
    <w:rsid w:val="00E22A93"/>
    <w:rsid w:val="00E34911"/>
    <w:rsid w:val="00E46EE6"/>
    <w:rsid w:val="00E70878"/>
    <w:rsid w:val="00EA3069"/>
    <w:rsid w:val="00EF6D84"/>
    <w:rsid w:val="00F37B74"/>
    <w:rsid w:val="00F41294"/>
    <w:rsid w:val="00F67421"/>
    <w:rsid w:val="00F94722"/>
    <w:rsid w:val="00FC4C92"/>
    <w:rsid w:val="00FC7002"/>
    <w:rsid w:val="00FD594F"/>
    <w:rsid w:val="00FD5DF1"/>
    <w:rsid w:val="00FD7901"/>
    <w:rsid w:val="00FE320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8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2211"/>
    <w:rPr>
      <w:rFonts w:ascii="Courier New" w:eastAsia="Times New Roman" w:hAnsi="Courier New" w:cs="Courier New"/>
      <w:sz w:val="20"/>
      <w:szCs w:val="20"/>
      <w:lang w:val="en-US"/>
    </w:rPr>
  </w:style>
  <w:style w:type="paragraph" w:styleId="Revision">
    <w:name w:val="Revision"/>
    <w:hidden/>
    <w:uiPriority w:val="99"/>
    <w:semiHidden/>
    <w:rsid w:val="000B24F7"/>
    <w:pPr>
      <w:spacing w:after="0" w:line="240" w:lineRule="auto"/>
    </w:pPr>
  </w:style>
  <w:style w:type="paragraph" w:customStyle="1" w:styleId="Standard">
    <w:name w:val="Standard"/>
    <w:rsid w:val="00F67421"/>
    <w:rPr>
      <w:rFonts w:eastAsiaTheme="minorEastAsia"/>
      <w:lang w:val="en-US" w:bidi="en-US"/>
    </w:rPr>
  </w:style>
  <w:style w:type="paragraph" w:customStyle="1" w:styleId="PreformattedText">
    <w:name w:val="Preformatted Text"/>
    <w:basedOn w:val="Standard"/>
    <w:rsid w:val="00F67421"/>
    <w:pPr>
      <w:spacing w:after="0"/>
    </w:pPr>
    <w:rPr>
      <w:rFonts w:ascii="DejaVu Sans Mono" w:eastAsia="DejaVu Sans Mono" w:hAnsi="DejaVu Sans Mono" w:cs="DejaVu Sans Mono"/>
      <w:sz w:val="20"/>
      <w:szCs w:val="20"/>
    </w:rPr>
  </w:style>
  <w:style w:type="character" w:customStyle="1" w:styleId="Heading1Char1">
    <w:name w:val="Heading 1 Char1"/>
    <w:basedOn w:val="DefaultParagraphFont"/>
    <w:uiPriority w:val="9"/>
    <w:rsid w:val="00F6742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rsid w:val="00F67421"/>
    <w:rPr>
      <w:rFonts w:asciiTheme="majorHAnsi" w:eastAsiaTheme="majorEastAsia" w:hAnsiTheme="majorHAnsi" w:cstheme="majorBidi"/>
      <w:b/>
      <w:bCs/>
      <w:color w:val="4F81BD" w:themeColor="accent1"/>
      <w:sz w:val="26"/>
      <w:szCs w:val="26"/>
    </w:rPr>
  </w:style>
  <w:style w:type="numbering" w:customStyle="1" w:styleId="WWNum1">
    <w:name w:val="WWNum1"/>
    <w:basedOn w:val="NoList"/>
    <w:rsid w:val="00AF36F9"/>
    <w:pPr>
      <w:numPr>
        <w:numId w:val="1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D7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2211"/>
    <w:rPr>
      <w:rFonts w:ascii="Courier New" w:eastAsia="Times New Roman" w:hAnsi="Courier New" w:cs="Courier New"/>
      <w:sz w:val="20"/>
      <w:szCs w:val="20"/>
      <w:lang w:val="en-US"/>
    </w:rPr>
  </w:style>
  <w:style w:type="paragraph" w:styleId="Revision">
    <w:name w:val="Revision"/>
    <w:hidden/>
    <w:uiPriority w:val="99"/>
    <w:semiHidden/>
    <w:rsid w:val="000B24F7"/>
    <w:pPr>
      <w:spacing w:after="0" w:line="240" w:lineRule="auto"/>
    </w:pPr>
  </w:style>
  <w:style w:type="paragraph" w:customStyle="1" w:styleId="Standard">
    <w:name w:val="Standard"/>
    <w:rsid w:val="00F67421"/>
    <w:rPr>
      <w:rFonts w:eastAsiaTheme="minorEastAsia"/>
      <w:lang w:val="en-US" w:bidi="en-US"/>
    </w:rPr>
  </w:style>
  <w:style w:type="paragraph" w:customStyle="1" w:styleId="PreformattedText">
    <w:name w:val="Preformatted Text"/>
    <w:basedOn w:val="Standard"/>
    <w:rsid w:val="00F67421"/>
    <w:pPr>
      <w:spacing w:after="0"/>
    </w:pPr>
    <w:rPr>
      <w:rFonts w:ascii="DejaVu Sans Mono" w:eastAsia="DejaVu Sans Mono" w:hAnsi="DejaVu Sans Mono" w:cs="DejaVu Sans Mono"/>
      <w:sz w:val="20"/>
      <w:szCs w:val="20"/>
    </w:rPr>
  </w:style>
  <w:style w:type="character" w:customStyle="1" w:styleId="Heading1Char1">
    <w:name w:val="Heading 1 Char1"/>
    <w:basedOn w:val="DefaultParagraphFont"/>
    <w:uiPriority w:val="9"/>
    <w:rsid w:val="00F6742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uiPriority w:val="9"/>
    <w:rsid w:val="00F67421"/>
    <w:rPr>
      <w:rFonts w:asciiTheme="majorHAnsi" w:eastAsiaTheme="majorEastAsia" w:hAnsiTheme="majorHAnsi" w:cstheme="majorBidi"/>
      <w:b/>
      <w:bCs/>
      <w:color w:val="4F81BD" w:themeColor="accent1"/>
      <w:sz w:val="26"/>
      <w:szCs w:val="26"/>
    </w:rPr>
  </w:style>
  <w:style w:type="numbering" w:customStyle="1" w:styleId="WWNum1">
    <w:name w:val="WWNum1"/>
    <w:basedOn w:val="NoList"/>
    <w:rsid w:val="00AF36F9"/>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2015">
      <w:bodyDiv w:val="1"/>
      <w:marLeft w:val="0"/>
      <w:marRight w:val="0"/>
      <w:marTop w:val="0"/>
      <w:marBottom w:val="0"/>
      <w:divBdr>
        <w:top w:val="none" w:sz="0" w:space="0" w:color="auto"/>
        <w:left w:val="none" w:sz="0" w:space="0" w:color="auto"/>
        <w:bottom w:val="none" w:sz="0" w:space="0" w:color="auto"/>
        <w:right w:val="none" w:sz="0" w:space="0" w:color="auto"/>
      </w:divBdr>
    </w:div>
    <w:div w:id="789319892">
      <w:bodyDiv w:val="1"/>
      <w:marLeft w:val="0"/>
      <w:marRight w:val="0"/>
      <w:marTop w:val="0"/>
      <w:marBottom w:val="0"/>
      <w:divBdr>
        <w:top w:val="none" w:sz="0" w:space="0" w:color="auto"/>
        <w:left w:val="none" w:sz="0" w:space="0" w:color="auto"/>
        <w:bottom w:val="none" w:sz="0" w:space="0" w:color="auto"/>
        <w:right w:val="none" w:sz="0" w:space="0" w:color="auto"/>
      </w:divBdr>
    </w:div>
    <w:div w:id="854881467">
      <w:bodyDiv w:val="1"/>
      <w:marLeft w:val="0"/>
      <w:marRight w:val="0"/>
      <w:marTop w:val="0"/>
      <w:marBottom w:val="0"/>
      <w:divBdr>
        <w:top w:val="none" w:sz="0" w:space="0" w:color="auto"/>
        <w:left w:val="none" w:sz="0" w:space="0" w:color="auto"/>
        <w:bottom w:val="none" w:sz="0" w:space="0" w:color="auto"/>
        <w:right w:val="none" w:sz="0" w:space="0" w:color="auto"/>
      </w:divBdr>
    </w:div>
    <w:div w:id="103947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staff.washington.edu/dittrich/misc/forensics/" TargetMode="Externa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computer-forensics.sans.org/blog/2010/01/21/google-chrome-forensic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1703F-42C0-451D-A8B6-C1A7CD72B3EC}">
  <ds:schemaRefs>
    <ds:schemaRef ds:uri="http://schemas.openxmlformats.org/officeDocument/2006/bibliography"/>
  </ds:schemaRefs>
</ds:datastoreItem>
</file>

<file path=customXml/itemProps2.xml><?xml version="1.0" encoding="utf-8"?>
<ds:datastoreItem xmlns:ds="http://schemas.openxmlformats.org/officeDocument/2006/customXml" ds:itemID="{28321968-2E93-4E47-BFDA-80369D6A6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31</Pages>
  <Words>8102</Words>
  <Characters>46184</Characters>
  <Application>Microsoft Office Word</Application>
  <DocSecurity>0</DocSecurity>
  <Lines>384</Lines>
  <Paragraphs>108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UNIVEZA V LJUBLJANI FAKULTETA ZA RAČUNALNIŠTVO IN INFORMATIKO</Company>
  <LinksUpToDate>false</LinksUpToDate>
  <CharactersWithSpaces>54178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zigae</dc:creator>
  <cp:lastModifiedBy>George W. Bush</cp:lastModifiedBy>
  <cp:revision>101</cp:revision>
  <dcterms:created xsi:type="dcterms:W3CDTF">2012-05-14T08:26:00Z</dcterms:created>
  <dcterms:modified xsi:type="dcterms:W3CDTF">2012-05-18T17:05:00Z</dcterms:modified>
</cp:coreProperties>
</file>